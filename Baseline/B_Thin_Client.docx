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2EE" w:rsidRDefault="00AB0B62" w:rsidP="00842F84">
      <w:bookmarkStart w:id="0" w:name="_Toc118028821"/>
      <w:bookmarkStart w:id="1" w:name="_Toc118028847"/>
      <w:bookmarkStart w:id="2" w:name="_Toc118695600"/>
      <w:bookmarkStart w:id="3" w:name="_Toc118695679"/>
      <w:bookmarkStart w:id="4" w:name="_Toc118696367"/>
      <w:bookmarkStart w:id="5" w:name="_Toc118696378"/>
      <w:bookmarkStart w:id="6" w:name="_Toc118696394"/>
      <w:bookmarkStart w:id="7" w:name="_Toc118696410"/>
      <w:bookmarkStart w:id="8" w:name="_Toc118697646"/>
      <w:bookmarkStart w:id="9" w:name="_Toc118697740"/>
      <w:bookmarkStart w:id="10" w:name="_Toc119138934"/>
      <w:bookmarkStart w:id="11" w:name="_Toc121912483"/>
      <w:bookmarkStart w:id="12" w:name="_Toc121925402"/>
      <w:bookmarkStart w:id="13" w:name="_Toc121925517"/>
      <w:bookmarkStart w:id="14" w:name="_Toc121926772"/>
      <w:bookmarkStart w:id="15" w:name="_Toc122346427"/>
      <w:bookmarkStart w:id="16" w:name="_Toc122348482"/>
      <w:bookmarkStart w:id="17" w:name="_Toc122409279"/>
      <w:bookmarkStart w:id="18" w:name="_Toc124770623"/>
      <w:bookmarkStart w:id="19" w:name="_Toc124939964"/>
      <w:bookmarkStart w:id="20" w:name="_Toc124942947"/>
      <w:bookmarkStart w:id="21" w:name="_Toc127158555"/>
      <w:bookmarkStart w:id="22" w:name="_Toc127591646"/>
      <w:bookmarkStart w:id="23" w:name="_Toc127781532"/>
      <w:bookmarkStart w:id="24" w:name="_Toc130181430"/>
      <w:bookmarkStart w:id="25" w:name="_Toc132106368"/>
      <w:bookmarkStart w:id="26" w:name="_Toc132776421"/>
      <w:bookmarkStart w:id="27" w:name="_Toc135188140"/>
      <w:bookmarkStart w:id="28" w:name="_Toc135203529"/>
      <w:bookmarkStart w:id="29" w:name="_Toc137272632"/>
      <w:bookmarkStart w:id="30" w:name="_Toc137272733"/>
      <w:bookmarkStart w:id="31" w:name="_Toc137272791"/>
      <w:bookmarkStart w:id="32" w:name="_Toc137272849"/>
      <w:bookmarkStart w:id="33" w:name="_Toc295721000"/>
      <w:bookmarkStart w:id="34" w:name="_Toc295991485"/>
      <w:bookmarkStart w:id="35" w:name="_Toc295991631"/>
      <w:bookmarkStart w:id="36" w:name="_Toc295994642"/>
      <w:r>
        <w:rPr>
          <w:noProof/>
        </w:rPr>
        <w:drawing>
          <wp:anchor distT="0" distB="0" distL="114300" distR="114300" simplePos="0" relativeHeight="251658240" behindDoc="1" locked="0" layoutInCell="1" allowOverlap="1">
            <wp:simplePos x="0" y="0"/>
            <wp:positionH relativeFrom="column">
              <wp:posOffset>-490855</wp:posOffset>
            </wp:positionH>
            <wp:positionV relativeFrom="paragraph">
              <wp:posOffset>-431800</wp:posOffset>
            </wp:positionV>
            <wp:extent cx="1371600" cy="1358265"/>
            <wp:effectExtent l="19050" t="0" r="0" b="0"/>
            <wp:wrapTight wrapText="bothSides">
              <wp:wrapPolygon edited="0">
                <wp:start x="-300" y="0"/>
                <wp:lineTo x="-300" y="21206"/>
                <wp:lineTo x="21600" y="21206"/>
                <wp:lineTo x="21600" y="0"/>
                <wp:lineTo x="-300" y="0"/>
              </wp:wrapPolygon>
            </wp:wrapTight>
            <wp:docPr id="7" name="Picture 2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pic:cNvPicPr>
                      <a:picLocks noChangeAspect="1" noChangeArrowheads="1"/>
                    </pic:cNvPicPr>
                  </pic:nvPicPr>
                  <pic:blipFill>
                    <a:blip r:embed="rId9"/>
                    <a:srcRect/>
                    <a:stretch>
                      <a:fillRect/>
                    </a:stretch>
                  </pic:blipFill>
                  <pic:spPr bwMode="auto">
                    <a:xfrm>
                      <a:off x="0" y="0"/>
                      <a:ext cx="1371600" cy="1358265"/>
                    </a:xfrm>
                    <a:prstGeom prst="rect">
                      <a:avLst/>
                    </a:prstGeom>
                    <a:noFill/>
                  </pic:spPr>
                </pic:pic>
              </a:graphicData>
            </a:graphic>
          </wp:anchor>
        </w:drawing>
      </w:r>
      <w:r>
        <w:rPr>
          <w:noProof/>
        </w:rPr>
        <w:drawing>
          <wp:anchor distT="0" distB="0" distL="114300" distR="114300" simplePos="0" relativeHeight="251659264" behindDoc="0" locked="0" layoutInCell="1" allowOverlap="1">
            <wp:simplePos x="0" y="0"/>
            <wp:positionH relativeFrom="column">
              <wp:posOffset>4343400</wp:posOffset>
            </wp:positionH>
            <wp:positionV relativeFrom="paragraph">
              <wp:posOffset>190500</wp:posOffset>
            </wp:positionV>
            <wp:extent cx="1591310" cy="303530"/>
            <wp:effectExtent l="19050" t="0" r="8890" b="0"/>
            <wp:wrapSquare wrapText="bothSides"/>
            <wp:docPr id="8" name="Picture 2034"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RTN_RGB_RED"/>
                    <pic:cNvPicPr>
                      <a:picLocks noChangeAspect="1" noChangeArrowheads="1"/>
                    </pic:cNvPicPr>
                  </pic:nvPicPr>
                  <pic:blipFill>
                    <a:blip r:embed="rId10"/>
                    <a:srcRect/>
                    <a:stretch>
                      <a:fillRect/>
                    </a:stretch>
                  </pic:blipFill>
                  <pic:spPr bwMode="auto">
                    <a:xfrm>
                      <a:off x="0" y="0"/>
                      <a:ext cx="1591310" cy="303530"/>
                    </a:xfrm>
                    <a:prstGeom prst="rect">
                      <a:avLst/>
                    </a:prstGeom>
                    <a:noFill/>
                  </pic:spPr>
                </pic:pic>
              </a:graphicData>
            </a:graphic>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0F72EE" w:rsidRPr="004D2095" w:rsidRDefault="000F72EE" w:rsidP="00904CF5">
      <w:pPr>
        <w:pStyle w:val="Heading2"/>
        <w:spacing w:after="0"/>
        <w:rPr>
          <w:b w:val="0"/>
        </w:rPr>
      </w:pPr>
    </w:p>
    <w:p w:rsidR="000F72EE" w:rsidRPr="004D2095" w:rsidRDefault="000F72EE" w:rsidP="00904CF5">
      <w:pPr>
        <w:pStyle w:val="Heading2"/>
        <w:spacing w:after="240"/>
        <w:rPr>
          <w:b w:val="0"/>
        </w:rPr>
      </w:pPr>
    </w:p>
    <w:p w:rsidR="000F72EE" w:rsidRPr="00A31AD1" w:rsidRDefault="000F72EE" w:rsidP="00904CF5">
      <w:pPr>
        <w:jc w:val="right"/>
        <w:rPr>
          <w:rFonts w:ascii="Arial" w:hAnsi="Arial" w:cs="Arial"/>
          <w:b/>
          <w:sz w:val="40"/>
          <w:szCs w:val="40"/>
        </w:rPr>
      </w:pPr>
      <w:bookmarkStart w:id="37" w:name="_Toc118696379"/>
      <w:bookmarkStart w:id="38" w:name="_Toc118696411"/>
      <w:r w:rsidRPr="00A31AD1">
        <w:rPr>
          <w:rFonts w:ascii="Arial" w:hAnsi="Arial" w:cs="Arial"/>
          <w:b/>
          <w:sz w:val="40"/>
          <w:szCs w:val="40"/>
        </w:rPr>
        <w:t>AWIPS II Thin Client</w:t>
      </w:r>
      <w:r w:rsidRPr="00A31AD1">
        <w:rPr>
          <w:rFonts w:ascii="Arial" w:hAnsi="Arial" w:cs="Arial"/>
          <w:b/>
          <w:sz w:val="40"/>
          <w:szCs w:val="40"/>
        </w:rPr>
        <w:br/>
      </w:r>
      <w:bookmarkEnd w:id="37"/>
      <w:bookmarkEnd w:id="38"/>
      <w:r w:rsidRPr="00A31AD1">
        <w:rPr>
          <w:rFonts w:ascii="Arial" w:hAnsi="Arial" w:cs="Arial"/>
          <w:b/>
          <w:sz w:val="40"/>
          <w:szCs w:val="40"/>
        </w:rPr>
        <w:t>Test Procedures</w:t>
      </w:r>
    </w:p>
    <w:p w:rsidR="000F72EE" w:rsidRPr="00F52386" w:rsidRDefault="000F72EE" w:rsidP="00904CF5"/>
    <w:p w:rsidR="000F72EE" w:rsidRPr="00A31AD1" w:rsidRDefault="000F72EE" w:rsidP="00CC0E21">
      <w:pPr>
        <w:jc w:val="right"/>
        <w:rPr>
          <w:i/>
          <w:color w:val="000000"/>
        </w:rPr>
      </w:pPr>
      <w:r w:rsidRPr="00A31AD1">
        <w:rPr>
          <w:color w:val="000000"/>
        </w:rPr>
        <w:t xml:space="preserve">Document No. </w:t>
      </w:r>
      <w:r w:rsidR="00FF0EE1">
        <w:rPr>
          <w:color w:val="000000"/>
        </w:rPr>
        <w:t>R</w:t>
      </w:r>
      <w:r w:rsidRPr="00A31AD1">
        <w:rPr>
          <w:color w:val="000000"/>
        </w:rPr>
        <w:t>AWP.PRO.TST.</w:t>
      </w:r>
      <w:r w:rsidR="007766A5">
        <w:rPr>
          <w:color w:val="000000"/>
        </w:rPr>
        <w:t>A2.</w:t>
      </w:r>
      <w:r w:rsidRPr="00A31AD1">
        <w:rPr>
          <w:color w:val="000000"/>
        </w:rPr>
        <w:t>TC-01.00</w:t>
      </w:r>
    </w:p>
    <w:p w:rsidR="000F72EE" w:rsidRPr="00A31AD1" w:rsidRDefault="007766A5" w:rsidP="00904CF5">
      <w:pPr>
        <w:spacing w:after="120"/>
        <w:jc w:val="right"/>
        <w:rPr>
          <w:color w:val="000000"/>
        </w:rPr>
      </w:pPr>
      <w:del w:id="39" w:author="snichols" w:date="2013-07-16T14:33:00Z">
        <w:r w:rsidDel="00E70B0F">
          <w:rPr>
            <w:color w:val="000000"/>
          </w:rPr>
          <w:delText xml:space="preserve">2 </w:delText>
        </w:r>
      </w:del>
      <w:ins w:id="40" w:author="snichols" w:date="2013-07-16T14:33:00Z">
        <w:r w:rsidR="00E70B0F">
          <w:rPr>
            <w:color w:val="000000"/>
          </w:rPr>
          <w:t xml:space="preserve">16 </w:t>
        </w:r>
      </w:ins>
      <w:del w:id="41" w:author="snichols" w:date="2013-07-16T14:33:00Z">
        <w:r w:rsidDel="00E70B0F">
          <w:rPr>
            <w:color w:val="000000"/>
          </w:rPr>
          <w:delText>October</w:delText>
        </w:r>
        <w:r w:rsidR="000F72EE" w:rsidRPr="00A31AD1" w:rsidDel="00E70B0F">
          <w:rPr>
            <w:color w:val="000000"/>
          </w:rPr>
          <w:delText xml:space="preserve"> </w:delText>
        </w:r>
      </w:del>
      <w:ins w:id="42" w:author="snichols" w:date="2013-07-16T14:33:00Z">
        <w:r w:rsidR="00E70B0F">
          <w:rPr>
            <w:color w:val="000000"/>
          </w:rPr>
          <w:t>July</w:t>
        </w:r>
        <w:r w:rsidR="00E70B0F" w:rsidRPr="00A31AD1">
          <w:rPr>
            <w:color w:val="000000"/>
          </w:rPr>
          <w:t xml:space="preserve"> </w:t>
        </w:r>
      </w:ins>
      <w:r w:rsidR="000F72EE" w:rsidRPr="00A31AD1">
        <w:rPr>
          <w:color w:val="000000"/>
        </w:rPr>
        <w:t>201</w:t>
      </w:r>
      <w:del w:id="43" w:author="snichols" w:date="2013-07-16T14:33:00Z">
        <w:r w:rsidR="000F72EE" w:rsidRPr="00A31AD1" w:rsidDel="00E70B0F">
          <w:rPr>
            <w:color w:val="000000"/>
          </w:rPr>
          <w:delText>2</w:delText>
        </w:r>
      </w:del>
      <w:ins w:id="44" w:author="snichols" w:date="2013-07-16T14:33:00Z">
        <w:r w:rsidR="00E70B0F">
          <w:rPr>
            <w:color w:val="000000"/>
          </w:rPr>
          <w:t>3</w:t>
        </w:r>
      </w:ins>
    </w:p>
    <w:p w:rsidR="000F72EE" w:rsidRDefault="000F72EE" w:rsidP="00904CF5">
      <w:pPr>
        <w:spacing w:after="180"/>
        <w:jc w:val="right"/>
      </w:pPr>
      <w:r>
        <w:br/>
      </w:r>
    </w:p>
    <w:p w:rsidR="000F72EE" w:rsidRDefault="000F72EE" w:rsidP="00904CF5">
      <w:pPr>
        <w:spacing w:after="180"/>
        <w:jc w:val="right"/>
      </w:pPr>
    </w:p>
    <w:p w:rsidR="000F72EE" w:rsidRPr="00537568" w:rsidRDefault="000F72EE" w:rsidP="00904CF5">
      <w:pPr>
        <w:spacing w:after="180"/>
        <w:jc w:val="right"/>
      </w:pPr>
      <w:r>
        <w:t xml:space="preserve">Prepared </w:t>
      </w:r>
      <w:r w:rsidRPr="00537568">
        <w:t xml:space="preserve">Under </w:t>
      </w:r>
    </w:p>
    <w:p w:rsidR="000F72EE" w:rsidRDefault="000F72EE" w:rsidP="00904CF5">
      <w:pPr>
        <w:jc w:val="right"/>
      </w:pPr>
      <w:r w:rsidRPr="00537568">
        <w:t>Contract DG133W-05-CQ-1067</w:t>
      </w:r>
      <w:r w:rsidRPr="00537568">
        <w:br/>
        <w:t xml:space="preserve">Advanced Weather Interactive Processing System (AWIPS) </w:t>
      </w:r>
      <w:r w:rsidRPr="00537568">
        <w:br/>
        <w:t>Operations and Maintenance</w:t>
      </w:r>
    </w:p>
    <w:p w:rsidR="000F72EE" w:rsidRDefault="000F72EE" w:rsidP="00904CF5">
      <w:pPr>
        <w:jc w:val="right"/>
      </w:pPr>
    </w:p>
    <w:p w:rsidR="000F72EE" w:rsidRDefault="000F72EE" w:rsidP="00904CF5">
      <w:pPr>
        <w:pStyle w:val="AWIPTitlePage"/>
        <w:jc w:val="right"/>
        <w:rPr>
          <w:sz w:val="24"/>
          <w:szCs w:val="24"/>
        </w:rPr>
      </w:pPr>
    </w:p>
    <w:p w:rsidR="000F72EE" w:rsidRPr="00537568" w:rsidRDefault="000F72EE" w:rsidP="00904CF5">
      <w:pPr>
        <w:pStyle w:val="AWIPTitlePage"/>
        <w:jc w:val="right"/>
        <w:rPr>
          <w:sz w:val="24"/>
          <w:szCs w:val="24"/>
        </w:rPr>
      </w:pPr>
    </w:p>
    <w:p w:rsidR="000F72EE" w:rsidRPr="00537568" w:rsidRDefault="000F72EE" w:rsidP="00904CF5">
      <w:pPr>
        <w:pStyle w:val="AWIPTitlePage"/>
        <w:jc w:val="right"/>
        <w:rPr>
          <w:sz w:val="24"/>
          <w:szCs w:val="24"/>
        </w:rPr>
      </w:pPr>
    </w:p>
    <w:p w:rsidR="000F72EE" w:rsidRDefault="000F72EE" w:rsidP="00904CF5">
      <w:pPr>
        <w:jc w:val="right"/>
      </w:pPr>
    </w:p>
    <w:p w:rsidR="000F72EE" w:rsidRPr="00537568" w:rsidRDefault="000F72EE" w:rsidP="00904CF5">
      <w:pPr>
        <w:jc w:val="right"/>
      </w:pPr>
      <w:r w:rsidRPr="00537568">
        <w:br/>
      </w:r>
    </w:p>
    <w:p w:rsidR="000F72EE" w:rsidRPr="00537568" w:rsidRDefault="000F72EE" w:rsidP="00904CF5">
      <w:pPr>
        <w:jc w:val="right"/>
      </w:pPr>
      <w:r w:rsidRPr="00537568">
        <w:t>By:</w:t>
      </w:r>
    </w:p>
    <w:p w:rsidR="000F72EE" w:rsidRPr="00537568" w:rsidRDefault="00AB0B62" w:rsidP="00904CF5">
      <w:pPr>
        <w:jc w:val="right"/>
      </w:pPr>
      <w:r>
        <w:rPr>
          <w:noProof/>
        </w:rPr>
        <w:drawing>
          <wp:anchor distT="0" distB="0" distL="114300" distR="114300" simplePos="0" relativeHeight="251660288" behindDoc="0" locked="0" layoutInCell="1" allowOverlap="1">
            <wp:simplePos x="0" y="0"/>
            <wp:positionH relativeFrom="column">
              <wp:posOffset>4724400</wp:posOffset>
            </wp:positionH>
            <wp:positionV relativeFrom="paragraph">
              <wp:posOffset>110490</wp:posOffset>
            </wp:positionV>
            <wp:extent cx="1207135" cy="230505"/>
            <wp:effectExtent l="19050" t="0" r="0" b="0"/>
            <wp:wrapSquare wrapText="bothSides"/>
            <wp:docPr id="9" name="Picture 2035"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RTN_RGB_RED"/>
                    <pic:cNvPicPr>
                      <a:picLocks noChangeAspect="1" noChangeArrowheads="1"/>
                    </pic:cNvPicPr>
                  </pic:nvPicPr>
                  <pic:blipFill>
                    <a:blip r:embed="rId11"/>
                    <a:srcRect/>
                    <a:stretch>
                      <a:fillRect/>
                    </a:stretch>
                  </pic:blipFill>
                  <pic:spPr bwMode="auto">
                    <a:xfrm>
                      <a:off x="0" y="0"/>
                      <a:ext cx="1207135" cy="230505"/>
                    </a:xfrm>
                    <a:prstGeom prst="rect">
                      <a:avLst/>
                    </a:prstGeom>
                    <a:noFill/>
                  </pic:spPr>
                </pic:pic>
              </a:graphicData>
            </a:graphic>
          </wp:anchor>
        </w:drawing>
      </w:r>
    </w:p>
    <w:p w:rsidR="000F72EE" w:rsidRDefault="000F72EE" w:rsidP="00904CF5">
      <w:pPr>
        <w:jc w:val="right"/>
      </w:pPr>
    </w:p>
    <w:p w:rsidR="000F72EE" w:rsidRPr="00537568" w:rsidRDefault="000F72EE" w:rsidP="00904CF5">
      <w:pPr>
        <w:jc w:val="right"/>
      </w:pPr>
      <w:r w:rsidRPr="00537568">
        <w:t xml:space="preserve">Raytheon </w:t>
      </w:r>
      <w:r>
        <w:t>Technical Services Company LLC</w:t>
      </w:r>
    </w:p>
    <w:p w:rsidR="000F72EE" w:rsidRPr="00537568" w:rsidRDefault="000F72EE" w:rsidP="00904CF5">
      <w:pPr>
        <w:jc w:val="right"/>
      </w:pPr>
      <w:smartTag w:uri="urn:schemas-microsoft-com:office:smarttags" w:element="address">
        <w:smartTag w:uri="urn:schemas-microsoft-com:office:smarttags" w:element="Street">
          <w:r>
            <w:t>8401 Colesville Road, Suite 800</w:t>
          </w:r>
        </w:smartTag>
      </w:smartTag>
    </w:p>
    <w:p w:rsidR="000F72EE" w:rsidRDefault="000F72EE" w:rsidP="00904CF5">
      <w:pPr>
        <w:pStyle w:val="AWIPTitlePage"/>
        <w:jc w:val="right"/>
        <w:rPr>
          <w:b w:val="0"/>
          <w:sz w:val="24"/>
          <w:szCs w:val="24"/>
        </w:rPr>
        <w:sectPr w:rsidR="000F72EE" w:rsidSect="00D41FBB">
          <w:headerReference w:type="even" r:id="rId12"/>
          <w:headerReference w:type="default" r:id="rId13"/>
          <w:footerReference w:type="default" r:id="rId14"/>
          <w:headerReference w:type="first" r:id="rId15"/>
          <w:footerReference w:type="first" r:id="rId16"/>
          <w:pgSz w:w="12240" w:h="15840" w:code="1"/>
          <w:pgMar w:top="1440" w:right="1440" w:bottom="1440" w:left="1440" w:header="720" w:footer="720" w:gutter="0"/>
          <w:pgNumType w:start="1" w:chapStyle="1"/>
          <w:cols w:space="720"/>
          <w:titlePg/>
          <w:docGrid w:linePitch="360"/>
        </w:sectPr>
      </w:pPr>
      <w:smartTag w:uri="urn:schemas-microsoft-com:office:smarttags" w:element="City">
        <w:smartTag w:uri="urn:schemas-microsoft-com:office:smarttags" w:element="place">
          <w:r w:rsidRPr="00537568">
            <w:rPr>
              <w:b w:val="0"/>
              <w:sz w:val="24"/>
              <w:szCs w:val="24"/>
            </w:rPr>
            <w:t>Silver Spring</w:t>
          </w:r>
        </w:smartTag>
        <w:r w:rsidRPr="00537568">
          <w:rPr>
            <w:b w:val="0"/>
            <w:sz w:val="24"/>
            <w:szCs w:val="24"/>
          </w:rPr>
          <w:t xml:space="preserve">, </w:t>
        </w:r>
        <w:smartTag w:uri="urn:schemas-microsoft-com:office:smarttags" w:element="State">
          <w:r w:rsidRPr="00537568">
            <w:rPr>
              <w:b w:val="0"/>
              <w:sz w:val="24"/>
              <w:szCs w:val="24"/>
            </w:rPr>
            <w:t>MD</w:t>
          </w:r>
        </w:smartTag>
        <w:r>
          <w:rPr>
            <w:b w:val="0"/>
            <w:sz w:val="24"/>
            <w:szCs w:val="24"/>
          </w:rPr>
          <w:t xml:space="preserve">  </w:t>
        </w:r>
        <w:smartTag w:uri="urn:schemas-microsoft-com:office:smarttags" w:element="PostalCode">
          <w:r w:rsidRPr="00537568">
            <w:rPr>
              <w:b w:val="0"/>
              <w:sz w:val="24"/>
              <w:szCs w:val="24"/>
            </w:rPr>
            <w:t>20910</w:t>
          </w:r>
        </w:smartTag>
      </w:smartTag>
    </w:p>
    <w:p w:rsidR="000F72EE" w:rsidRPr="00C41650" w:rsidRDefault="000F72EE" w:rsidP="005C3443">
      <w:pPr>
        <w:pStyle w:val="Foreword"/>
        <w:rPr>
          <w:rFonts w:ascii="Arial" w:hAnsi="Arial"/>
          <w:sz w:val="32"/>
          <w:szCs w:val="32"/>
        </w:rPr>
      </w:pPr>
      <w:bookmarkStart w:id="45" w:name="_Toc174342089"/>
      <w:bookmarkStart w:id="46" w:name="_Toc176166017"/>
      <w:bookmarkStart w:id="47" w:name="_Toc176752077"/>
      <w:bookmarkStart w:id="48" w:name="_Toc176753468"/>
      <w:bookmarkStart w:id="49" w:name="_Toc336942805"/>
      <w:bookmarkStart w:id="50" w:name="_Toc361748278"/>
      <w:r w:rsidRPr="00C41650">
        <w:rPr>
          <w:rFonts w:ascii="Arial" w:hAnsi="Arial"/>
          <w:sz w:val="32"/>
          <w:szCs w:val="32"/>
        </w:rPr>
        <w:lastRenderedPageBreak/>
        <w:t>Change History</w:t>
      </w:r>
      <w:bookmarkEnd w:id="45"/>
      <w:bookmarkEnd w:id="46"/>
      <w:bookmarkEnd w:id="47"/>
      <w:bookmarkEnd w:id="48"/>
      <w:bookmarkEnd w:id="49"/>
      <w:bookmarkEnd w:id="50"/>
    </w:p>
    <w:tbl>
      <w:tblPr>
        <w:tblW w:w="5000" w:type="pct"/>
        <w:tblLook w:val="0000" w:firstRow="0" w:lastRow="0" w:firstColumn="0" w:lastColumn="0" w:noHBand="0" w:noVBand="0"/>
      </w:tblPr>
      <w:tblGrid>
        <w:gridCol w:w="2898"/>
        <w:gridCol w:w="2070"/>
        <w:gridCol w:w="2208"/>
        <w:gridCol w:w="2400"/>
      </w:tblGrid>
      <w:tr w:rsidR="000F72EE" w:rsidRPr="00D461E8" w:rsidTr="007766A5">
        <w:trPr>
          <w:tblHeader/>
        </w:trPr>
        <w:tc>
          <w:tcPr>
            <w:tcW w:w="1513" w:type="pct"/>
            <w:tcBorders>
              <w:top w:val="single" w:sz="4" w:space="0" w:color="000000"/>
              <w:left w:val="single" w:sz="4" w:space="0" w:color="000000"/>
              <w:bottom w:val="single" w:sz="4" w:space="0" w:color="000000"/>
              <w:right w:val="single" w:sz="4" w:space="0" w:color="FFFFFF"/>
            </w:tcBorders>
            <w:shd w:val="clear" w:color="auto" w:fill="003366"/>
            <w:vAlign w:val="bottom"/>
          </w:tcPr>
          <w:p w:rsidR="000F72EE" w:rsidRPr="00D461E8" w:rsidRDefault="000F72EE" w:rsidP="00A31AD1">
            <w:pPr>
              <w:snapToGrid w:val="0"/>
              <w:spacing w:before="40" w:after="40"/>
              <w:jc w:val="center"/>
              <w:rPr>
                <w:rFonts w:ascii="Arial Narrow" w:hAnsi="Arial Narrow"/>
                <w:b/>
                <w:color w:val="FFFFFF"/>
              </w:rPr>
            </w:pPr>
            <w:r w:rsidRPr="00D461E8">
              <w:rPr>
                <w:rFonts w:ascii="Arial Narrow" w:hAnsi="Arial Narrow"/>
                <w:b/>
                <w:color w:val="FFFFFF"/>
              </w:rPr>
              <w:t>Document No.</w:t>
            </w:r>
          </w:p>
        </w:tc>
        <w:tc>
          <w:tcPr>
            <w:tcW w:w="1081" w:type="pct"/>
            <w:tcBorders>
              <w:top w:val="single" w:sz="4" w:space="0" w:color="000000"/>
              <w:left w:val="single" w:sz="4" w:space="0" w:color="FFFFFF"/>
              <w:bottom w:val="single" w:sz="4" w:space="0" w:color="000000"/>
              <w:right w:val="single" w:sz="4" w:space="0" w:color="FFFFFF"/>
            </w:tcBorders>
            <w:shd w:val="clear" w:color="auto" w:fill="003366"/>
            <w:vAlign w:val="bottom"/>
          </w:tcPr>
          <w:p w:rsidR="000F72EE" w:rsidRPr="00D461E8" w:rsidRDefault="000F72EE" w:rsidP="00A31AD1">
            <w:pPr>
              <w:snapToGrid w:val="0"/>
              <w:spacing w:before="40" w:after="40"/>
              <w:jc w:val="center"/>
              <w:rPr>
                <w:rFonts w:ascii="Arial Narrow" w:hAnsi="Arial Narrow"/>
                <w:b/>
                <w:color w:val="FFFFFF"/>
              </w:rPr>
            </w:pPr>
            <w:r w:rsidRPr="00D461E8">
              <w:rPr>
                <w:rFonts w:ascii="Arial Narrow" w:hAnsi="Arial Narrow"/>
                <w:b/>
                <w:color w:val="FFFFFF"/>
              </w:rPr>
              <w:t>Publication Date</w:t>
            </w:r>
          </w:p>
        </w:tc>
        <w:tc>
          <w:tcPr>
            <w:tcW w:w="1153" w:type="pct"/>
            <w:tcBorders>
              <w:top w:val="single" w:sz="4" w:space="0" w:color="000000"/>
              <w:left w:val="single" w:sz="4" w:space="0" w:color="FFFFFF"/>
              <w:bottom w:val="single" w:sz="4" w:space="0" w:color="000000"/>
              <w:right w:val="single" w:sz="4" w:space="0" w:color="FFFFFF"/>
            </w:tcBorders>
            <w:shd w:val="clear" w:color="auto" w:fill="003366"/>
            <w:vAlign w:val="bottom"/>
          </w:tcPr>
          <w:p w:rsidR="000F72EE" w:rsidRPr="00D461E8" w:rsidRDefault="000F72EE" w:rsidP="00A31AD1">
            <w:pPr>
              <w:snapToGrid w:val="0"/>
              <w:spacing w:before="40" w:after="40"/>
              <w:jc w:val="center"/>
              <w:rPr>
                <w:rFonts w:ascii="Arial Narrow" w:hAnsi="Arial Narrow"/>
                <w:b/>
                <w:color w:val="FFFFFF"/>
              </w:rPr>
            </w:pPr>
            <w:r w:rsidRPr="00D461E8">
              <w:rPr>
                <w:rFonts w:ascii="Arial Narrow" w:hAnsi="Arial Narrow"/>
                <w:b/>
                <w:color w:val="FFFFFF"/>
              </w:rPr>
              <w:t>Section(s) Affected</w:t>
            </w:r>
          </w:p>
        </w:tc>
        <w:tc>
          <w:tcPr>
            <w:tcW w:w="1253" w:type="pct"/>
            <w:tcBorders>
              <w:top w:val="single" w:sz="4" w:space="0" w:color="000000"/>
              <w:left w:val="single" w:sz="4" w:space="0" w:color="FFFFFF"/>
              <w:bottom w:val="single" w:sz="4" w:space="0" w:color="000000"/>
              <w:right w:val="single" w:sz="4" w:space="0" w:color="000000"/>
            </w:tcBorders>
            <w:shd w:val="clear" w:color="auto" w:fill="003366"/>
            <w:vAlign w:val="bottom"/>
          </w:tcPr>
          <w:p w:rsidR="000F72EE" w:rsidRPr="00D461E8" w:rsidRDefault="000F72EE" w:rsidP="00A31AD1">
            <w:pPr>
              <w:snapToGrid w:val="0"/>
              <w:spacing w:before="40" w:after="40"/>
              <w:jc w:val="center"/>
              <w:rPr>
                <w:rFonts w:ascii="Arial Narrow" w:hAnsi="Arial Narrow"/>
                <w:b/>
                <w:color w:val="FFFFFF"/>
              </w:rPr>
            </w:pPr>
            <w:r w:rsidRPr="00D461E8">
              <w:rPr>
                <w:rFonts w:ascii="Arial Narrow" w:hAnsi="Arial Narrow"/>
                <w:b/>
                <w:color w:val="FFFFFF"/>
              </w:rPr>
              <w:t>Description of Change(s)</w:t>
            </w:r>
          </w:p>
        </w:tc>
      </w:tr>
      <w:tr w:rsidR="000F72EE" w:rsidRPr="00D461E8" w:rsidTr="004032A4">
        <w:tc>
          <w:tcPr>
            <w:tcW w:w="1513" w:type="pct"/>
            <w:tcBorders>
              <w:left w:val="single" w:sz="4" w:space="0" w:color="000000"/>
              <w:bottom w:val="single" w:sz="4" w:space="0" w:color="000000"/>
            </w:tcBorders>
          </w:tcPr>
          <w:p w:rsidR="000F72EE" w:rsidRPr="00D461E8" w:rsidRDefault="004032A4" w:rsidP="00A31AD1">
            <w:pPr>
              <w:snapToGrid w:val="0"/>
              <w:spacing w:before="20" w:after="20"/>
              <w:rPr>
                <w:rFonts w:ascii="Arial Narrow" w:hAnsi="Arial Narrow"/>
              </w:rPr>
            </w:pPr>
            <w:r>
              <w:rPr>
                <w:rFonts w:ascii="Arial Narrow" w:hAnsi="Arial Narrow"/>
              </w:rPr>
              <w:t>N/A (Draft Document)</w:t>
            </w:r>
          </w:p>
        </w:tc>
        <w:tc>
          <w:tcPr>
            <w:tcW w:w="1081" w:type="pct"/>
            <w:tcBorders>
              <w:left w:val="single" w:sz="4" w:space="0" w:color="000000"/>
              <w:bottom w:val="single" w:sz="4" w:space="0" w:color="000000"/>
            </w:tcBorders>
            <w:tcMar>
              <w:left w:w="115" w:type="dxa"/>
              <w:right w:w="115" w:type="dxa"/>
            </w:tcMar>
          </w:tcPr>
          <w:p w:rsidR="000F72EE" w:rsidRPr="00D461E8" w:rsidRDefault="004032A4" w:rsidP="00A31AD1">
            <w:pPr>
              <w:snapToGrid w:val="0"/>
              <w:spacing w:before="20" w:after="20"/>
              <w:rPr>
                <w:rFonts w:ascii="Arial Narrow" w:hAnsi="Arial Narrow"/>
              </w:rPr>
            </w:pPr>
            <w:r>
              <w:rPr>
                <w:rFonts w:ascii="Arial Narrow" w:hAnsi="Arial Narrow"/>
              </w:rPr>
              <w:t>7 June 2011</w:t>
            </w:r>
          </w:p>
        </w:tc>
        <w:tc>
          <w:tcPr>
            <w:tcW w:w="115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r>
              <w:rPr>
                <w:rFonts w:ascii="Arial Narrow" w:hAnsi="Arial Narrow"/>
              </w:rPr>
              <w:t>All</w:t>
            </w:r>
          </w:p>
        </w:tc>
        <w:tc>
          <w:tcPr>
            <w:tcW w:w="1253" w:type="pct"/>
            <w:tcBorders>
              <w:left w:val="single" w:sz="4" w:space="0" w:color="000000"/>
              <w:bottom w:val="single" w:sz="4" w:space="0" w:color="000000"/>
              <w:right w:val="single" w:sz="4" w:space="0" w:color="000000"/>
            </w:tcBorders>
          </w:tcPr>
          <w:p w:rsidR="000F72EE" w:rsidRPr="00D461E8" w:rsidRDefault="000F72EE" w:rsidP="004032A4">
            <w:pPr>
              <w:snapToGrid w:val="0"/>
              <w:spacing w:before="20" w:after="20"/>
              <w:rPr>
                <w:rFonts w:ascii="Arial Narrow" w:hAnsi="Arial Narrow"/>
              </w:rPr>
            </w:pPr>
            <w:r>
              <w:rPr>
                <w:rFonts w:ascii="Arial Narrow" w:hAnsi="Arial Narrow"/>
              </w:rPr>
              <w:t xml:space="preserve">N/A. </w:t>
            </w:r>
            <w:r w:rsidR="004032A4">
              <w:rPr>
                <w:rFonts w:ascii="Arial Narrow" w:hAnsi="Arial Narrow"/>
              </w:rPr>
              <w:t>Initial Draft.</w:t>
            </w:r>
          </w:p>
        </w:tc>
      </w:tr>
      <w:tr w:rsidR="004032A4" w:rsidRPr="00D461E8" w:rsidTr="007766A5">
        <w:tc>
          <w:tcPr>
            <w:tcW w:w="1513" w:type="pct"/>
            <w:tcBorders>
              <w:left w:val="single" w:sz="4" w:space="0" w:color="000000"/>
              <w:bottom w:val="single" w:sz="4" w:space="0" w:color="000000"/>
            </w:tcBorders>
          </w:tcPr>
          <w:p w:rsidR="004032A4" w:rsidRPr="00D461E8" w:rsidRDefault="00A932F1" w:rsidP="00C85642">
            <w:pPr>
              <w:snapToGrid w:val="0"/>
              <w:spacing w:before="20" w:after="20"/>
              <w:rPr>
                <w:rFonts w:ascii="Arial Narrow" w:hAnsi="Arial Narrow"/>
              </w:rPr>
            </w:pPr>
            <w:r>
              <w:rPr>
                <w:rFonts w:ascii="Arial Narrow" w:hAnsi="Arial Narrow"/>
              </w:rPr>
              <w:t>R</w:t>
            </w:r>
            <w:r w:rsidR="004032A4">
              <w:rPr>
                <w:rFonts w:ascii="Arial Narrow" w:hAnsi="Arial Narrow"/>
              </w:rPr>
              <w:t>AWP.PRO.TST.A2.TC-01.00</w:t>
            </w:r>
          </w:p>
        </w:tc>
        <w:tc>
          <w:tcPr>
            <w:tcW w:w="1081" w:type="pct"/>
            <w:tcBorders>
              <w:left w:val="single" w:sz="4" w:space="0" w:color="000000"/>
              <w:bottom w:val="single" w:sz="4" w:space="0" w:color="000000"/>
            </w:tcBorders>
          </w:tcPr>
          <w:p w:rsidR="004032A4" w:rsidRPr="00D461E8" w:rsidRDefault="004032A4" w:rsidP="00C85642">
            <w:pPr>
              <w:snapToGrid w:val="0"/>
              <w:spacing w:before="20" w:after="20"/>
              <w:rPr>
                <w:rFonts w:ascii="Arial Narrow" w:hAnsi="Arial Narrow"/>
              </w:rPr>
            </w:pPr>
            <w:r>
              <w:rPr>
                <w:rFonts w:ascii="Arial Narrow" w:hAnsi="Arial Narrow"/>
              </w:rPr>
              <w:t>2 October 2012</w:t>
            </w:r>
          </w:p>
        </w:tc>
        <w:tc>
          <w:tcPr>
            <w:tcW w:w="1153" w:type="pct"/>
            <w:tcBorders>
              <w:left w:val="single" w:sz="4" w:space="0" w:color="000000"/>
              <w:bottom w:val="single" w:sz="4" w:space="0" w:color="000000"/>
            </w:tcBorders>
          </w:tcPr>
          <w:p w:rsidR="004032A4" w:rsidRPr="00D461E8" w:rsidRDefault="004032A4" w:rsidP="00C85642">
            <w:pPr>
              <w:snapToGrid w:val="0"/>
              <w:spacing w:before="20" w:after="20"/>
              <w:rPr>
                <w:rFonts w:ascii="Arial Narrow" w:hAnsi="Arial Narrow"/>
              </w:rPr>
            </w:pPr>
            <w:r>
              <w:rPr>
                <w:rFonts w:ascii="Arial Narrow" w:hAnsi="Arial Narrow"/>
              </w:rPr>
              <w:t>All</w:t>
            </w:r>
          </w:p>
        </w:tc>
        <w:tc>
          <w:tcPr>
            <w:tcW w:w="1253" w:type="pct"/>
            <w:tcBorders>
              <w:left w:val="single" w:sz="4" w:space="0" w:color="000000"/>
              <w:bottom w:val="single" w:sz="4" w:space="0" w:color="000000"/>
              <w:right w:val="single" w:sz="4" w:space="0" w:color="000000"/>
            </w:tcBorders>
          </w:tcPr>
          <w:p w:rsidR="004032A4" w:rsidRPr="00D461E8" w:rsidRDefault="00D932AA" w:rsidP="00C85642">
            <w:pPr>
              <w:snapToGrid w:val="0"/>
              <w:spacing w:before="20" w:after="20"/>
              <w:rPr>
                <w:rFonts w:ascii="Arial Narrow" w:hAnsi="Arial Narrow"/>
              </w:rPr>
            </w:pPr>
            <w:r>
              <w:rPr>
                <w:rFonts w:ascii="Arial Narrow" w:hAnsi="Arial Narrow"/>
              </w:rPr>
              <w:t>Changes throughout document</w:t>
            </w:r>
          </w:p>
        </w:tc>
      </w:tr>
      <w:tr w:rsidR="000F72EE" w:rsidRPr="00D461E8" w:rsidTr="007766A5">
        <w:tc>
          <w:tcPr>
            <w:tcW w:w="1513" w:type="pct"/>
            <w:tcBorders>
              <w:left w:val="single" w:sz="4" w:space="0" w:color="000000"/>
              <w:bottom w:val="single" w:sz="4" w:space="0" w:color="000000"/>
            </w:tcBorders>
          </w:tcPr>
          <w:p w:rsidR="000F72EE" w:rsidRPr="00D461E8" w:rsidRDefault="00C85642" w:rsidP="00A31AD1">
            <w:pPr>
              <w:snapToGrid w:val="0"/>
              <w:spacing w:before="20" w:after="20"/>
              <w:rPr>
                <w:rFonts w:ascii="Arial Narrow" w:hAnsi="Arial Narrow"/>
              </w:rPr>
            </w:pPr>
            <w:ins w:id="51" w:author="snichols" w:date="2013-07-16T13:56:00Z">
              <w:r>
                <w:rPr>
                  <w:rFonts w:ascii="Arial Narrow" w:hAnsi="Arial Narrow"/>
                </w:rPr>
                <w:t>RAWP.PRO.TST.A2.TC-01.00</w:t>
              </w:r>
            </w:ins>
          </w:p>
        </w:tc>
        <w:tc>
          <w:tcPr>
            <w:tcW w:w="1081" w:type="pct"/>
            <w:tcBorders>
              <w:left w:val="single" w:sz="4" w:space="0" w:color="000000"/>
              <w:bottom w:val="single" w:sz="4" w:space="0" w:color="000000"/>
            </w:tcBorders>
          </w:tcPr>
          <w:p w:rsidR="000F72EE" w:rsidRPr="00D461E8" w:rsidRDefault="00C85642" w:rsidP="00A31AD1">
            <w:pPr>
              <w:snapToGrid w:val="0"/>
              <w:spacing w:before="20" w:after="20"/>
              <w:rPr>
                <w:rFonts w:ascii="Arial Narrow" w:hAnsi="Arial Narrow"/>
              </w:rPr>
            </w:pPr>
            <w:ins w:id="52" w:author="snichols" w:date="2013-07-16T13:57:00Z">
              <w:r>
                <w:rPr>
                  <w:rFonts w:ascii="Arial Narrow" w:hAnsi="Arial Narrow"/>
                </w:rPr>
                <w:t>16 July 2013</w:t>
              </w:r>
            </w:ins>
          </w:p>
        </w:tc>
        <w:tc>
          <w:tcPr>
            <w:tcW w:w="1153" w:type="pct"/>
            <w:tcBorders>
              <w:left w:val="single" w:sz="4" w:space="0" w:color="000000"/>
              <w:bottom w:val="single" w:sz="4" w:space="0" w:color="000000"/>
            </w:tcBorders>
          </w:tcPr>
          <w:p w:rsidR="000F72EE" w:rsidRPr="00D461E8" w:rsidRDefault="009E71C8" w:rsidP="00A31AD1">
            <w:pPr>
              <w:snapToGrid w:val="0"/>
              <w:spacing w:before="20" w:after="20"/>
              <w:rPr>
                <w:rFonts w:ascii="Arial Narrow" w:hAnsi="Arial Narrow"/>
              </w:rPr>
            </w:pPr>
            <w:ins w:id="53" w:author="snichols" w:date="2013-07-16T14:28:00Z">
              <w:r>
                <w:rPr>
                  <w:rFonts w:ascii="Arial Narrow" w:hAnsi="Arial Narrow"/>
                </w:rPr>
                <w:t>1.0, 2.0, and 3.0</w:t>
              </w:r>
            </w:ins>
          </w:p>
        </w:tc>
        <w:tc>
          <w:tcPr>
            <w:tcW w:w="1253" w:type="pct"/>
            <w:tcBorders>
              <w:left w:val="single" w:sz="4" w:space="0" w:color="000000"/>
              <w:bottom w:val="single" w:sz="4" w:space="0" w:color="000000"/>
              <w:right w:val="single" w:sz="4" w:space="0" w:color="000000"/>
            </w:tcBorders>
          </w:tcPr>
          <w:p w:rsidR="000F72EE" w:rsidRPr="00D461E8" w:rsidRDefault="00C85642" w:rsidP="00A31AD1">
            <w:pPr>
              <w:snapToGrid w:val="0"/>
              <w:spacing w:before="20" w:after="20"/>
              <w:rPr>
                <w:rFonts w:ascii="Arial Narrow" w:hAnsi="Arial Narrow"/>
              </w:rPr>
            </w:pPr>
            <w:ins w:id="54" w:author="snichols" w:date="2013-07-16T13:57:00Z">
              <w:r>
                <w:rPr>
                  <w:rFonts w:ascii="Arial Narrow" w:hAnsi="Arial Narrow"/>
                </w:rPr>
                <w:t>Added test for GIS functionality</w:t>
              </w:r>
            </w:ins>
          </w:p>
        </w:tc>
      </w:tr>
      <w:tr w:rsidR="000F72EE" w:rsidRPr="00D461E8" w:rsidTr="007766A5">
        <w:tc>
          <w:tcPr>
            <w:tcW w:w="151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081"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15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253" w:type="pct"/>
            <w:tcBorders>
              <w:left w:val="single" w:sz="4" w:space="0" w:color="000000"/>
              <w:bottom w:val="single" w:sz="4" w:space="0" w:color="000000"/>
              <w:right w:val="single" w:sz="4" w:space="0" w:color="000000"/>
            </w:tcBorders>
          </w:tcPr>
          <w:p w:rsidR="000F72EE" w:rsidRPr="00D461E8" w:rsidRDefault="000F72EE" w:rsidP="00A31AD1">
            <w:pPr>
              <w:snapToGrid w:val="0"/>
              <w:spacing w:before="20" w:after="20"/>
              <w:rPr>
                <w:rFonts w:ascii="Arial Narrow" w:hAnsi="Arial Narrow"/>
              </w:rPr>
            </w:pPr>
          </w:p>
        </w:tc>
      </w:tr>
      <w:tr w:rsidR="000F72EE" w:rsidRPr="00D461E8" w:rsidTr="007766A5">
        <w:tc>
          <w:tcPr>
            <w:tcW w:w="151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081"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15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253" w:type="pct"/>
            <w:tcBorders>
              <w:left w:val="single" w:sz="4" w:space="0" w:color="000000"/>
              <w:bottom w:val="single" w:sz="4" w:space="0" w:color="000000"/>
              <w:right w:val="single" w:sz="4" w:space="0" w:color="000000"/>
            </w:tcBorders>
          </w:tcPr>
          <w:p w:rsidR="000F72EE" w:rsidRPr="00D461E8" w:rsidRDefault="000F72EE" w:rsidP="00A31AD1">
            <w:pPr>
              <w:snapToGrid w:val="0"/>
              <w:spacing w:before="20" w:after="20"/>
              <w:rPr>
                <w:rFonts w:ascii="Arial Narrow" w:hAnsi="Arial Narrow"/>
              </w:rPr>
            </w:pPr>
          </w:p>
        </w:tc>
      </w:tr>
      <w:tr w:rsidR="000F72EE" w:rsidRPr="00D461E8" w:rsidTr="007766A5">
        <w:tc>
          <w:tcPr>
            <w:tcW w:w="151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081"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15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253" w:type="pct"/>
            <w:tcBorders>
              <w:left w:val="single" w:sz="4" w:space="0" w:color="000000"/>
              <w:bottom w:val="single" w:sz="4" w:space="0" w:color="000000"/>
              <w:right w:val="single" w:sz="4" w:space="0" w:color="000000"/>
            </w:tcBorders>
          </w:tcPr>
          <w:p w:rsidR="000F72EE" w:rsidRPr="00D461E8" w:rsidRDefault="000F72EE" w:rsidP="00A31AD1">
            <w:pPr>
              <w:snapToGrid w:val="0"/>
              <w:spacing w:before="20" w:after="20"/>
              <w:rPr>
                <w:rFonts w:ascii="Arial Narrow" w:hAnsi="Arial Narrow"/>
              </w:rPr>
            </w:pPr>
          </w:p>
        </w:tc>
      </w:tr>
      <w:tr w:rsidR="000F72EE" w:rsidRPr="00D461E8" w:rsidTr="007766A5">
        <w:tc>
          <w:tcPr>
            <w:tcW w:w="151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081"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153" w:type="pct"/>
            <w:tcBorders>
              <w:left w:val="single" w:sz="4" w:space="0" w:color="000000"/>
              <w:bottom w:val="single" w:sz="4" w:space="0" w:color="000000"/>
            </w:tcBorders>
          </w:tcPr>
          <w:p w:rsidR="000F72EE" w:rsidRPr="00D461E8" w:rsidRDefault="000F72EE" w:rsidP="00A31AD1">
            <w:pPr>
              <w:snapToGrid w:val="0"/>
              <w:spacing w:before="20" w:after="20"/>
              <w:rPr>
                <w:rFonts w:ascii="Arial Narrow" w:hAnsi="Arial Narrow"/>
              </w:rPr>
            </w:pPr>
          </w:p>
        </w:tc>
        <w:tc>
          <w:tcPr>
            <w:tcW w:w="1253" w:type="pct"/>
            <w:tcBorders>
              <w:left w:val="single" w:sz="4" w:space="0" w:color="000000"/>
              <w:bottom w:val="single" w:sz="4" w:space="0" w:color="000000"/>
              <w:right w:val="single" w:sz="4" w:space="0" w:color="000000"/>
            </w:tcBorders>
          </w:tcPr>
          <w:p w:rsidR="000F72EE" w:rsidRPr="00D461E8" w:rsidRDefault="000F72EE" w:rsidP="00A31AD1">
            <w:pPr>
              <w:snapToGrid w:val="0"/>
              <w:spacing w:before="20" w:after="20"/>
              <w:rPr>
                <w:rFonts w:ascii="Arial Narrow" w:hAnsi="Arial Narrow"/>
              </w:rPr>
            </w:pPr>
          </w:p>
        </w:tc>
      </w:tr>
      <w:tr w:rsidR="000F72EE" w:rsidRPr="00D461E8" w:rsidTr="007766A5">
        <w:tc>
          <w:tcPr>
            <w:tcW w:w="151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0F72EE" w:rsidRDefault="000F72EE" w:rsidP="00A31AD1">
            <w:pPr>
              <w:snapToGrid w:val="0"/>
              <w:spacing w:before="20" w:after="20"/>
              <w:rPr>
                <w:rFonts w:ascii="Arial Narrow" w:hAnsi="Arial Narrow"/>
              </w:rPr>
            </w:pPr>
          </w:p>
        </w:tc>
      </w:tr>
      <w:tr w:rsidR="000F72EE" w:rsidRPr="00D461E8" w:rsidTr="007766A5">
        <w:tc>
          <w:tcPr>
            <w:tcW w:w="151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0F72EE" w:rsidRDefault="000F72EE" w:rsidP="00A31AD1">
            <w:pPr>
              <w:snapToGrid w:val="0"/>
              <w:spacing w:before="20" w:after="20"/>
              <w:rPr>
                <w:rFonts w:ascii="Arial Narrow" w:hAnsi="Arial Narrow"/>
              </w:rPr>
            </w:pPr>
          </w:p>
        </w:tc>
      </w:tr>
      <w:tr w:rsidR="000F72EE" w:rsidRPr="00D461E8" w:rsidTr="007766A5">
        <w:tc>
          <w:tcPr>
            <w:tcW w:w="151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0F72EE" w:rsidRDefault="000F72EE" w:rsidP="00A31AD1">
            <w:pPr>
              <w:snapToGrid w:val="0"/>
              <w:spacing w:before="20" w:after="20"/>
              <w:rPr>
                <w:rFonts w:ascii="Arial Narrow" w:hAnsi="Arial Narrow"/>
              </w:rPr>
            </w:pPr>
          </w:p>
        </w:tc>
      </w:tr>
      <w:tr w:rsidR="000F72EE" w:rsidRPr="00D461E8" w:rsidTr="007766A5">
        <w:tc>
          <w:tcPr>
            <w:tcW w:w="151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0F72EE" w:rsidRDefault="000F72EE" w:rsidP="00A31AD1">
            <w:pPr>
              <w:snapToGrid w:val="0"/>
              <w:spacing w:before="20" w:after="20"/>
              <w:rPr>
                <w:rFonts w:ascii="Arial Narrow" w:hAnsi="Arial Narrow"/>
              </w:rPr>
            </w:pPr>
          </w:p>
        </w:tc>
      </w:tr>
      <w:tr w:rsidR="000F72EE" w:rsidRPr="00D461E8" w:rsidTr="007766A5">
        <w:tc>
          <w:tcPr>
            <w:tcW w:w="151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0F72EE" w:rsidRDefault="000F72EE" w:rsidP="00A31AD1">
            <w:pPr>
              <w:snapToGrid w:val="0"/>
              <w:spacing w:before="20" w:after="20"/>
              <w:rPr>
                <w:rFonts w:ascii="Arial Narrow" w:hAnsi="Arial Narrow"/>
              </w:rPr>
            </w:pPr>
          </w:p>
        </w:tc>
      </w:tr>
      <w:tr w:rsidR="000F72EE" w:rsidRPr="00D461E8" w:rsidTr="007766A5">
        <w:tc>
          <w:tcPr>
            <w:tcW w:w="151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081"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153" w:type="pct"/>
            <w:tcBorders>
              <w:top w:val="single" w:sz="4" w:space="0" w:color="000000"/>
              <w:left w:val="single" w:sz="4" w:space="0" w:color="000000"/>
              <w:bottom w:val="single" w:sz="4" w:space="0" w:color="000000"/>
            </w:tcBorders>
          </w:tcPr>
          <w:p w:rsidR="000F72EE" w:rsidRDefault="000F72EE" w:rsidP="00A31AD1">
            <w:pPr>
              <w:snapToGrid w:val="0"/>
              <w:spacing w:before="20" w:after="20"/>
              <w:rPr>
                <w:rFonts w:ascii="Arial Narrow" w:hAnsi="Arial Narrow"/>
              </w:rPr>
            </w:pPr>
          </w:p>
        </w:tc>
        <w:tc>
          <w:tcPr>
            <w:tcW w:w="1253" w:type="pct"/>
            <w:tcBorders>
              <w:top w:val="single" w:sz="4" w:space="0" w:color="000000"/>
              <w:left w:val="single" w:sz="4" w:space="0" w:color="000000"/>
              <w:bottom w:val="single" w:sz="4" w:space="0" w:color="000000"/>
              <w:right w:val="single" w:sz="4" w:space="0" w:color="000000"/>
            </w:tcBorders>
          </w:tcPr>
          <w:p w:rsidR="000F72EE" w:rsidRDefault="000F72EE" w:rsidP="00A31AD1">
            <w:pPr>
              <w:snapToGrid w:val="0"/>
              <w:spacing w:before="20" w:after="20"/>
              <w:rPr>
                <w:rFonts w:ascii="Arial Narrow" w:hAnsi="Arial Narrow"/>
              </w:rPr>
            </w:pPr>
          </w:p>
        </w:tc>
      </w:tr>
    </w:tbl>
    <w:p w:rsidR="000F72EE" w:rsidRDefault="000F72EE" w:rsidP="00904CF5">
      <w:pPr>
        <w:spacing w:after="80"/>
        <w:jc w:val="center"/>
        <w:rPr>
          <w:rFonts w:ascii="Arial" w:hAnsi="Arial" w:cs="Arial"/>
          <w:b/>
          <w:sz w:val="28"/>
          <w:szCs w:val="28"/>
        </w:rPr>
      </w:pPr>
    </w:p>
    <w:p w:rsidR="000F72EE" w:rsidRDefault="000F72EE" w:rsidP="00091760"/>
    <w:p w:rsidR="000F72EE" w:rsidRDefault="000F72EE" w:rsidP="00904CF5">
      <w:pPr>
        <w:spacing w:after="80"/>
        <w:jc w:val="center"/>
        <w:rPr>
          <w:rFonts w:ascii="Arial" w:hAnsi="Arial" w:cs="Arial"/>
          <w:b/>
          <w:sz w:val="28"/>
          <w:szCs w:val="28"/>
        </w:rPr>
      </w:pPr>
    </w:p>
    <w:p w:rsidR="000F72EE" w:rsidRPr="00C41650" w:rsidRDefault="000F72EE" w:rsidP="00904CF5">
      <w:pPr>
        <w:spacing w:after="80"/>
        <w:jc w:val="center"/>
        <w:rPr>
          <w:rFonts w:ascii="Arial" w:hAnsi="Arial" w:cs="Arial"/>
          <w:b/>
          <w:sz w:val="32"/>
          <w:szCs w:val="32"/>
        </w:rPr>
      </w:pPr>
      <w:r>
        <w:rPr>
          <w:rFonts w:ascii="Arial" w:hAnsi="Arial" w:cs="Arial"/>
          <w:b/>
          <w:sz w:val="28"/>
          <w:szCs w:val="28"/>
        </w:rPr>
        <w:br w:type="page"/>
      </w:r>
      <w:r w:rsidRPr="00C41650">
        <w:rPr>
          <w:rFonts w:ascii="Arial" w:hAnsi="Arial" w:cs="Arial"/>
          <w:b/>
          <w:sz w:val="32"/>
          <w:szCs w:val="32"/>
        </w:rPr>
        <w:lastRenderedPageBreak/>
        <w:t>Table of Contents</w:t>
      </w:r>
    </w:p>
    <w:p w:rsidR="009E71C8" w:rsidRDefault="000F72EE">
      <w:pPr>
        <w:pStyle w:val="TOC1"/>
        <w:tabs>
          <w:tab w:val="right" w:leader="dot" w:pos="9350"/>
        </w:tabs>
        <w:rPr>
          <w:ins w:id="55" w:author="snichols" w:date="2013-07-16T14:29:00Z"/>
          <w:rFonts w:asciiTheme="minorHAnsi" w:eastAsiaTheme="minorEastAsia" w:hAnsiTheme="minorHAnsi" w:cstheme="minorBidi"/>
          <w:noProof/>
          <w:sz w:val="22"/>
          <w:szCs w:val="22"/>
        </w:rPr>
      </w:pPr>
      <w:r w:rsidRPr="004D2095">
        <w:rPr>
          <w:i/>
        </w:rPr>
        <w:t>Page</w:t>
      </w:r>
      <w:r w:rsidR="004236A2" w:rsidRPr="002264CB">
        <w:rPr>
          <w:rFonts w:ascii="Calibri" w:hAnsi="Calibri"/>
          <w:i/>
        </w:rPr>
        <w:fldChar w:fldCharType="begin"/>
      </w:r>
      <w:r w:rsidRPr="002264CB">
        <w:rPr>
          <w:rFonts w:ascii="Calibri" w:hAnsi="Calibri"/>
          <w:i/>
        </w:rPr>
        <w:instrText xml:space="preserve"> TOC \o "1-3" \h \z \u </w:instrText>
      </w:r>
      <w:r w:rsidR="004236A2" w:rsidRPr="002264CB">
        <w:rPr>
          <w:rFonts w:ascii="Calibri" w:hAnsi="Calibri"/>
          <w:i/>
        </w:rPr>
        <w:fldChar w:fldCharType="separate"/>
      </w:r>
      <w:ins w:id="56" w:author="snichols" w:date="2013-07-16T14:29:00Z">
        <w:r w:rsidR="004236A2" w:rsidRPr="00920944">
          <w:rPr>
            <w:rStyle w:val="Hyperlink"/>
            <w:noProof/>
          </w:rPr>
          <w:fldChar w:fldCharType="begin"/>
        </w:r>
        <w:r w:rsidR="009E71C8" w:rsidRPr="00920944">
          <w:rPr>
            <w:rStyle w:val="Hyperlink"/>
            <w:noProof/>
          </w:rPr>
          <w:instrText xml:space="preserve"> </w:instrText>
        </w:r>
        <w:r w:rsidR="009E71C8">
          <w:rPr>
            <w:noProof/>
          </w:rPr>
          <w:instrText>HYPERLINK \l "_Toc361748278"</w:instrText>
        </w:r>
        <w:r w:rsidR="009E71C8" w:rsidRPr="00920944">
          <w:rPr>
            <w:rStyle w:val="Hyperlink"/>
            <w:noProof/>
          </w:rPr>
          <w:instrText xml:space="preserve"> </w:instrText>
        </w:r>
        <w:r w:rsidR="004236A2" w:rsidRPr="00920944">
          <w:rPr>
            <w:rStyle w:val="Hyperlink"/>
            <w:noProof/>
          </w:rPr>
          <w:fldChar w:fldCharType="separate"/>
        </w:r>
        <w:r w:rsidR="009E71C8" w:rsidRPr="00920944">
          <w:rPr>
            <w:rStyle w:val="Hyperlink"/>
            <w:rFonts w:ascii="Arial" w:hAnsi="Arial"/>
            <w:noProof/>
          </w:rPr>
          <w:t>Change History</w:t>
        </w:r>
        <w:r w:rsidR="009E71C8">
          <w:rPr>
            <w:noProof/>
            <w:webHidden/>
          </w:rPr>
          <w:tab/>
        </w:r>
        <w:r w:rsidR="004236A2">
          <w:rPr>
            <w:noProof/>
            <w:webHidden/>
          </w:rPr>
          <w:fldChar w:fldCharType="begin"/>
        </w:r>
        <w:r w:rsidR="009E71C8">
          <w:rPr>
            <w:noProof/>
            <w:webHidden/>
          </w:rPr>
          <w:instrText xml:space="preserve"> PAGEREF _Toc361748278 \h </w:instrText>
        </w:r>
      </w:ins>
      <w:r w:rsidR="004236A2">
        <w:rPr>
          <w:noProof/>
          <w:webHidden/>
        </w:rPr>
      </w:r>
      <w:r w:rsidR="004236A2">
        <w:rPr>
          <w:noProof/>
          <w:webHidden/>
        </w:rPr>
        <w:fldChar w:fldCharType="separate"/>
      </w:r>
      <w:ins w:id="57" w:author="snichols" w:date="2013-07-16T14:29:00Z">
        <w:r w:rsidR="009E71C8">
          <w:rPr>
            <w:noProof/>
            <w:webHidden/>
          </w:rPr>
          <w:t>ii</w:t>
        </w:r>
        <w:r w:rsidR="004236A2">
          <w:rPr>
            <w:noProof/>
            <w:webHidden/>
          </w:rPr>
          <w:fldChar w:fldCharType="end"/>
        </w:r>
        <w:r w:rsidR="004236A2" w:rsidRPr="00920944">
          <w:rPr>
            <w:rStyle w:val="Hyperlink"/>
            <w:noProof/>
          </w:rPr>
          <w:fldChar w:fldCharType="end"/>
        </w:r>
      </w:ins>
    </w:p>
    <w:p w:rsidR="009E71C8" w:rsidRDefault="004236A2">
      <w:pPr>
        <w:pStyle w:val="TOC1"/>
        <w:tabs>
          <w:tab w:val="right" w:leader="dot" w:pos="9350"/>
        </w:tabs>
        <w:rPr>
          <w:ins w:id="58" w:author="snichols" w:date="2013-07-16T14:29:00Z"/>
          <w:rFonts w:asciiTheme="minorHAnsi" w:eastAsiaTheme="minorEastAsia" w:hAnsiTheme="minorHAnsi" w:cstheme="minorBidi"/>
          <w:noProof/>
          <w:sz w:val="22"/>
          <w:szCs w:val="22"/>
        </w:rPr>
      </w:pPr>
      <w:ins w:id="59"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"_Toc361748279"</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Test Case Summary</w:t>
        </w:r>
        <w:r w:rsidR="009E71C8">
          <w:rPr>
            <w:noProof/>
            <w:webHidden/>
          </w:rPr>
          <w:tab/>
        </w:r>
        <w:r>
          <w:rPr>
            <w:noProof/>
            <w:webHidden/>
          </w:rPr>
          <w:fldChar w:fldCharType="begin"/>
        </w:r>
        <w:r w:rsidR="009E71C8">
          <w:rPr>
            <w:noProof/>
            <w:webHidden/>
          </w:rPr>
          <w:instrText xml:space="preserve"> PAGEREF _Toc361748279 \h </w:instrText>
        </w:r>
      </w:ins>
      <w:r>
        <w:rPr>
          <w:noProof/>
          <w:webHidden/>
        </w:rPr>
      </w:r>
      <w:r>
        <w:rPr>
          <w:noProof/>
          <w:webHidden/>
        </w:rPr>
        <w:fldChar w:fldCharType="separate"/>
      </w:r>
      <w:ins w:id="60" w:author="snichols" w:date="2013-07-16T14:29:00Z">
        <w:r w:rsidR="009E71C8">
          <w:rPr>
            <w:noProof/>
            <w:webHidden/>
          </w:rPr>
          <w:t>1</w:t>
        </w:r>
        <w:r>
          <w:rPr>
            <w:noProof/>
            <w:webHidden/>
          </w:rPr>
          <w:fldChar w:fldCharType="end"/>
        </w:r>
        <w:r w:rsidRPr="00920944">
          <w:rPr>
            <w:rStyle w:val="Hyperlink"/>
            <w:noProof/>
          </w:rPr>
          <w:fldChar w:fldCharType="end"/>
        </w:r>
      </w:ins>
    </w:p>
    <w:p w:rsidR="009E71C8" w:rsidRDefault="004236A2">
      <w:pPr>
        <w:pStyle w:val="TOC1"/>
        <w:tabs>
          <w:tab w:val="left" w:pos="720"/>
          <w:tab w:val="right" w:leader="dot" w:pos="9350"/>
        </w:tabs>
        <w:rPr>
          <w:ins w:id="61" w:author="snichols" w:date="2013-07-16T14:29:00Z"/>
          <w:rFonts w:asciiTheme="minorHAnsi" w:eastAsiaTheme="minorEastAsia" w:hAnsiTheme="minorHAnsi" w:cstheme="minorBidi"/>
          <w:noProof/>
          <w:sz w:val="22"/>
          <w:szCs w:val="22"/>
        </w:rPr>
      </w:pPr>
      <w:ins w:id="62"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"_Toc361748280"</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1.0.</w:t>
        </w:r>
        <w:r w:rsidR="009E71C8">
          <w:rPr>
            <w:rFonts w:asciiTheme="minorHAnsi" w:eastAsiaTheme="minorEastAsia" w:hAnsiTheme="minorHAnsi" w:cstheme="minorBidi"/>
            <w:noProof/>
            <w:sz w:val="22"/>
            <w:szCs w:val="22"/>
          </w:rPr>
          <w:tab/>
        </w:r>
        <w:r w:rsidR="009E71C8" w:rsidRPr="00920944">
          <w:rPr>
            <w:rStyle w:val="Hyperlink"/>
            <w:rFonts w:ascii="Arial" w:hAnsi="Arial"/>
            <w:noProof/>
          </w:rPr>
          <w:t>Thin Client for IMET with LAN Connection</w:t>
        </w:r>
        <w:r w:rsidR="009E71C8">
          <w:rPr>
            <w:noProof/>
            <w:webHidden/>
          </w:rPr>
          <w:tab/>
        </w:r>
        <w:r>
          <w:rPr>
            <w:noProof/>
            <w:webHidden/>
          </w:rPr>
          <w:fldChar w:fldCharType="begin"/>
        </w:r>
        <w:r w:rsidR="009E71C8">
          <w:rPr>
            <w:noProof/>
            <w:webHidden/>
          </w:rPr>
          <w:instrText xml:space="preserve"> PAGEREF _Toc361748280 \h </w:instrText>
        </w:r>
      </w:ins>
      <w:r>
        <w:rPr>
          <w:noProof/>
          <w:webHidden/>
        </w:rPr>
      </w:r>
      <w:r>
        <w:rPr>
          <w:noProof/>
          <w:webHidden/>
        </w:rPr>
        <w:fldChar w:fldCharType="separate"/>
      </w:r>
      <w:ins w:id="63" w:author="snichols" w:date="2013-07-16T14:29:00Z">
        <w:r w:rsidR="009E71C8">
          <w:rPr>
            <w:noProof/>
            <w:webHidden/>
          </w:rPr>
          <w:t>3</w:t>
        </w:r>
        <w:r>
          <w:rPr>
            <w:noProof/>
            <w:webHidden/>
          </w:rPr>
          <w:fldChar w:fldCharType="end"/>
        </w:r>
        <w:r w:rsidRPr="00920944">
          <w:rPr>
            <w:rStyle w:val="Hyperlink"/>
            <w:noProof/>
          </w:rPr>
          <w:fldChar w:fldCharType="end"/>
        </w:r>
      </w:ins>
    </w:p>
    <w:p w:rsidR="009E71C8" w:rsidRDefault="004236A2">
      <w:pPr>
        <w:pStyle w:val="TOC1"/>
        <w:tabs>
          <w:tab w:val="left" w:pos="720"/>
          <w:tab w:val="right" w:leader="dot" w:pos="9350"/>
        </w:tabs>
        <w:rPr>
          <w:ins w:id="64" w:author="snichols" w:date="2013-07-16T14:29:00Z"/>
          <w:rFonts w:asciiTheme="minorHAnsi" w:eastAsiaTheme="minorEastAsia" w:hAnsiTheme="minorHAnsi" w:cstheme="minorBidi"/>
          <w:noProof/>
          <w:sz w:val="22"/>
          <w:szCs w:val="22"/>
        </w:rPr>
      </w:pPr>
      <w:ins w:id="65"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"_Toc361748281"</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2.0.</w:t>
        </w:r>
        <w:r w:rsidR="009E71C8">
          <w:rPr>
            <w:rFonts w:asciiTheme="minorHAnsi" w:eastAsiaTheme="minorEastAsia" w:hAnsiTheme="minorHAnsi" w:cstheme="minorBidi"/>
            <w:noProof/>
            <w:sz w:val="22"/>
            <w:szCs w:val="22"/>
          </w:rPr>
          <w:tab/>
        </w:r>
        <w:r w:rsidR="009E71C8" w:rsidRPr="00920944">
          <w:rPr>
            <w:rStyle w:val="Hyperlink"/>
            <w:rFonts w:ascii="Arial" w:hAnsi="Arial"/>
            <w:noProof/>
          </w:rPr>
          <w:t>Thin Client for IMET with BGAN Satellite Link</w:t>
        </w:r>
        <w:r w:rsidR="009E71C8">
          <w:rPr>
            <w:noProof/>
            <w:webHidden/>
          </w:rPr>
          <w:tab/>
        </w:r>
        <w:r>
          <w:rPr>
            <w:noProof/>
            <w:webHidden/>
          </w:rPr>
          <w:fldChar w:fldCharType="begin"/>
        </w:r>
        <w:r w:rsidR="009E71C8">
          <w:rPr>
            <w:noProof/>
            <w:webHidden/>
          </w:rPr>
          <w:instrText xml:space="preserve"> PAGEREF _Toc361748281 \h </w:instrText>
        </w:r>
      </w:ins>
      <w:r>
        <w:rPr>
          <w:noProof/>
          <w:webHidden/>
        </w:rPr>
      </w:r>
      <w:r>
        <w:rPr>
          <w:noProof/>
          <w:webHidden/>
        </w:rPr>
        <w:fldChar w:fldCharType="separate"/>
      </w:r>
      <w:ins w:id="66" w:author="snichols" w:date="2013-07-16T14:29:00Z">
        <w:r w:rsidR="009E71C8">
          <w:rPr>
            <w:noProof/>
            <w:webHidden/>
          </w:rPr>
          <w:t>16</w:t>
        </w:r>
        <w:r>
          <w:rPr>
            <w:noProof/>
            <w:webHidden/>
          </w:rPr>
          <w:fldChar w:fldCharType="end"/>
        </w:r>
        <w:r w:rsidRPr="00920944">
          <w:rPr>
            <w:rStyle w:val="Hyperlink"/>
            <w:noProof/>
          </w:rPr>
          <w:fldChar w:fldCharType="end"/>
        </w:r>
      </w:ins>
    </w:p>
    <w:p w:rsidR="009E71C8" w:rsidRDefault="004236A2">
      <w:pPr>
        <w:pStyle w:val="TOC1"/>
        <w:tabs>
          <w:tab w:val="left" w:pos="720"/>
          <w:tab w:val="right" w:leader="dot" w:pos="9350"/>
        </w:tabs>
        <w:rPr>
          <w:ins w:id="67" w:author="snichols" w:date="2013-07-16T14:29:00Z"/>
          <w:rFonts w:asciiTheme="minorHAnsi" w:eastAsiaTheme="minorEastAsia" w:hAnsiTheme="minorHAnsi" w:cstheme="minorBidi"/>
          <w:noProof/>
          <w:sz w:val="22"/>
          <w:szCs w:val="22"/>
        </w:rPr>
      </w:pPr>
      <w:ins w:id="68"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"_Toc361748282"</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3.0.</w:t>
        </w:r>
        <w:r w:rsidR="009E71C8">
          <w:rPr>
            <w:rFonts w:asciiTheme="minorHAnsi" w:eastAsiaTheme="minorEastAsia" w:hAnsiTheme="minorHAnsi" w:cstheme="minorBidi"/>
            <w:noProof/>
            <w:sz w:val="22"/>
            <w:szCs w:val="22"/>
          </w:rPr>
          <w:tab/>
        </w:r>
        <w:r w:rsidR="009E71C8" w:rsidRPr="00920944">
          <w:rPr>
            <w:rStyle w:val="Hyperlink"/>
            <w:rFonts w:ascii="Arial" w:hAnsi="Arial"/>
            <w:noProof/>
          </w:rPr>
          <w:t>Thin Client for CWSU Linux Workstation Using T1 Connection</w:t>
        </w:r>
        <w:r w:rsidR="009E71C8">
          <w:rPr>
            <w:noProof/>
            <w:webHidden/>
          </w:rPr>
          <w:tab/>
        </w:r>
        <w:r>
          <w:rPr>
            <w:noProof/>
            <w:webHidden/>
          </w:rPr>
          <w:fldChar w:fldCharType="begin"/>
        </w:r>
        <w:r w:rsidR="009E71C8">
          <w:rPr>
            <w:noProof/>
            <w:webHidden/>
          </w:rPr>
          <w:instrText xml:space="preserve"> PAGEREF _Toc361748282 \h </w:instrText>
        </w:r>
      </w:ins>
      <w:r>
        <w:rPr>
          <w:noProof/>
          <w:webHidden/>
        </w:rPr>
      </w:r>
      <w:r>
        <w:rPr>
          <w:noProof/>
          <w:webHidden/>
        </w:rPr>
        <w:fldChar w:fldCharType="separate"/>
      </w:r>
      <w:ins w:id="69" w:author="snichols" w:date="2013-07-16T14:29:00Z">
        <w:r w:rsidR="009E71C8">
          <w:rPr>
            <w:noProof/>
            <w:webHidden/>
          </w:rPr>
          <w:t>29</w:t>
        </w:r>
        <w:r>
          <w:rPr>
            <w:noProof/>
            <w:webHidden/>
          </w:rPr>
          <w:fldChar w:fldCharType="end"/>
        </w:r>
        <w:r w:rsidRPr="00920944">
          <w:rPr>
            <w:rStyle w:val="Hyperlink"/>
            <w:noProof/>
          </w:rPr>
          <w:fldChar w:fldCharType="end"/>
        </w:r>
      </w:ins>
    </w:p>
    <w:p w:rsidR="009E71C8" w:rsidRDefault="004236A2">
      <w:pPr>
        <w:pStyle w:val="TOC1"/>
        <w:tabs>
          <w:tab w:val="right" w:leader="dot" w:pos="9350"/>
        </w:tabs>
        <w:rPr>
          <w:ins w:id="70" w:author="snichols" w:date="2013-07-16T14:29:00Z"/>
          <w:rFonts w:asciiTheme="minorHAnsi" w:eastAsiaTheme="minorEastAsia" w:hAnsiTheme="minorHAnsi" w:cstheme="minorBidi"/>
          <w:noProof/>
          <w:sz w:val="22"/>
          <w:szCs w:val="22"/>
        </w:rPr>
      </w:pPr>
      <w:ins w:id="71"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"_Toc361748283"</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Appendix A. Setup of BGAN Simulator</w:t>
        </w:r>
        <w:r w:rsidR="009E71C8">
          <w:rPr>
            <w:noProof/>
            <w:webHidden/>
          </w:rPr>
          <w:tab/>
        </w:r>
      </w:ins>
      <w:ins w:id="72" w:author="snichols" w:date="2013-07-16T14:31:00Z">
        <w:r w:rsidR="009E71C8">
          <w:rPr>
            <w:noProof/>
            <w:webHidden/>
          </w:rPr>
          <w:t>A-</w:t>
        </w:r>
      </w:ins>
      <w:ins w:id="73" w:author="snichols" w:date="2013-07-16T14:29:00Z">
        <w:r>
          <w:rPr>
            <w:noProof/>
            <w:webHidden/>
          </w:rPr>
          <w:fldChar w:fldCharType="begin"/>
        </w:r>
        <w:r w:rsidR="009E71C8">
          <w:rPr>
            <w:noProof/>
            <w:webHidden/>
          </w:rPr>
          <w:instrText xml:space="preserve"> PAGEREF _Toc361748283 \h </w:instrText>
        </w:r>
      </w:ins>
      <w:r>
        <w:rPr>
          <w:noProof/>
          <w:webHidden/>
        </w:rPr>
      </w:r>
      <w:r>
        <w:rPr>
          <w:noProof/>
          <w:webHidden/>
        </w:rPr>
        <w:fldChar w:fldCharType="separate"/>
      </w:r>
      <w:ins w:id="74" w:author="snichols" w:date="2013-07-16T14:29:00Z">
        <w:r w:rsidR="009E71C8">
          <w:rPr>
            <w:noProof/>
            <w:webHidden/>
          </w:rPr>
          <w:t>1</w:t>
        </w:r>
        <w:r>
          <w:rPr>
            <w:noProof/>
            <w:webHidden/>
          </w:rPr>
          <w:fldChar w:fldCharType="end"/>
        </w:r>
        <w:r w:rsidRPr="00920944">
          <w:rPr>
            <w:rStyle w:val="Hyperlink"/>
            <w:noProof/>
          </w:rPr>
          <w:fldChar w:fldCharType="end"/>
        </w:r>
      </w:ins>
    </w:p>
    <w:p w:rsidR="009E71C8" w:rsidRDefault="004236A2">
      <w:pPr>
        <w:pStyle w:val="TOC1"/>
        <w:tabs>
          <w:tab w:val="right" w:leader="dot" w:pos="9350"/>
        </w:tabs>
        <w:rPr>
          <w:ins w:id="75" w:author="snichols" w:date="2013-07-16T14:29:00Z"/>
          <w:rFonts w:asciiTheme="minorHAnsi" w:eastAsiaTheme="minorEastAsia" w:hAnsiTheme="minorHAnsi" w:cstheme="minorBidi"/>
          <w:noProof/>
          <w:sz w:val="22"/>
          <w:szCs w:val="22"/>
        </w:rPr>
      </w:pPr>
      <w:ins w:id="76" w:author="snichols" w:date="2013-07-16T14:29:00Z">
        <w:r w:rsidRPr="00920944">
          <w:rPr>
            <w:rStyle w:val="Hyperlink"/>
            <w:noProof/>
          </w:rPr>
          <w:fldChar w:fldCharType="begin"/>
        </w:r>
        <w:r w:rsidR="009E71C8" w:rsidRPr="00920944">
          <w:rPr>
            <w:rStyle w:val="Hyperlink"/>
            <w:noProof/>
          </w:rPr>
          <w:instrText xml:space="preserve"> </w:instrText>
        </w:r>
        <w:r w:rsidR="009E71C8">
          <w:rPr>
            <w:noProof/>
          </w:rPr>
          <w:instrText>HYPERLINK \l "_Toc361748284"</w:instrText>
        </w:r>
        <w:r w:rsidR="009E71C8" w:rsidRPr="00920944">
          <w:rPr>
            <w:rStyle w:val="Hyperlink"/>
            <w:noProof/>
          </w:rPr>
          <w:instrText xml:space="preserve"> </w:instrText>
        </w:r>
        <w:r w:rsidRPr="00920944">
          <w:rPr>
            <w:rStyle w:val="Hyperlink"/>
            <w:noProof/>
          </w:rPr>
          <w:fldChar w:fldCharType="separate"/>
        </w:r>
        <w:r w:rsidR="009E71C8" w:rsidRPr="00920944">
          <w:rPr>
            <w:rStyle w:val="Hyperlink"/>
            <w:rFonts w:ascii="Arial" w:hAnsi="Arial"/>
            <w:noProof/>
          </w:rPr>
          <w:t>Appendix B. Performance</w:t>
        </w:r>
        <w:r w:rsidR="009E71C8">
          <w:rPr>
            <w:noProof/>
            <w:webHidden/>
          </w:rPr>
          <w:tab/>
        </w:r>
      </w:ins>
      <w:ins w:id="77" w:author="snichols" w:date="2013-07-16T14:31:00Z">
        <w:r w:rsidR="009E71C8">
          <w:rPr>
            <w:noProof/>
            <w:webHidden/>
          </w:rPr>
          <w:t>A-</w:t>
        </w:r>
      </w:ins>
      <w:ins w:id="78" w:author="snichols" w:date="2013-07-16T14:29:00Z">
        <w:r>
          <w:rPr>
            <w:noProof/>
            <w:webHidden/>
          </w:rPr>
          <w:fldChar w:fldCharType="begin"/>
        </w:r>
        <w:r w:rsidR="009E71C8">
          <w:rPr>
            <w:noProof/>
            <w:webHidden/>
          </w:rPr>
          <w:instrText xml:space="preserve"> PAGEREF _Toc361748284 \h </w:instrText>
        </w:r>
      </w:ins>
      <w:r>
        <w:rPr>
          <w:noProof/>
          <w:webHidden/>
        </w:rPr>
      </w:r>
      <w:r>
        <w:rPr>
          <w:noProof/>
          <w:webHidden/>
        </w:rPr>
        <w:fldChar w:fldCharType="separate"/>
      </w:r>
      <w:ins w:id="79" w:author="snichols" w:date="2013-07-16T14:29:00Z">
        <w:r w:rsidR="009E71C8">
          <w:rPr>
            <w:noProof/>
            <w:webHidden/>
          </w:rPr>
          <w:t>1</w:t>
        </w:r>
        <w:r>
          <w:rPr>
            <w:noProof/>
            <w:webHidden/>
          </w:rPr>
          <w:fldChar w:fldCharType="end"/>
        </w:r>
        <w:r w:rsidRPr="00920944">
          <w:rPr>
            <w:rStyle w:val="Hyperlink"/>
            <w:noProof/>
          </w:rPr>
          <w:fldChar w:fldCharType="end"/>
        </w:r>
      </w:ins>
    </w:p>
    <w:p w:rsidR="009E71C8" w:rsidDel="009E71C8" w:rsidRDefault="009E71C8" w:rsidP="00904CF5">
      <w:pPr>
        <w:spacing w:after="60"/>
        <w:jc w:val="right"/>
        <w:rPr>
          <w:del w:id="80" w:author="snichols" w:date="2013-07-16T14:29:00Z"/>
          <w:noProof/>
        </w:rPr>
      </w:pPr>
    </w:p>
    <w:p w:rsidR="00596A5D" w:rsidDel="009E71C8" w:rsidRDefault="00596A5D" w:rsidP="00904CF5">
      <w:pPr>
        <w:spacing w:after="60"/>
        <w:jc w:val="right"/>
        <w:rPr>
          <w:del w:id="81" w:author="snichols" w:date="2013-07-16T14:29:00Z"/>
          <w:noProof/>
        </w:rPr>
      </w:pPr>
    </w:p>
    <w:p w:rsidR="00596A5D" w:rsidRPr="00596A5D" w:rsidDel="009E71C8" w:rsidRDefault="004236A2" w:rsidP="00596A5D">
      <w:pPr>
        <w:pStyle w:val="TOC1"/>
        <w:tabs>
          <w:tab w:val="right" w:leader="dot" w:pos="9350"/>
        </w:tabs>
        <w:spacing w:after="60"/>
        <w:rPr>
          <w:del w:id="82" w:author="snichols" w:date="2013-07-16T14:29:00Z"/>
          <w:rFonts w:eastAsiaTheme="minorEastAsia"/>
          <w:noProof/>
          <w:sz w:val="22"/>
          <w:szCs w:val="22"/>
        </w:rPr>
      </w:pPr>
      <w:del w:id="83" w:author="snichols" w:date="2013-07-16T14:29:00Z">
        <w:r w:rsidRPr="004236A2">
          <w:rPr>
            <w:rPrChange w:id="84" w:author="snichols" w:date="2013-07-16T14:29:00Z">
              <w:rPr>
                <w:rStyle w:val="Hyperlink"/>
                <w:noProof/>
              </w:rPr>
            </w:rPrChange>
          </w:rPr>
          <w:delText>Test Case Summary</w:delText>
        </w:r>
        <w:r w:rsidR="00596A5D" w:rsidRPr="00596A5D" w:rsidDel="009E71C8">
          <w:rPr>
            <w:noProof/>
            <w:webHidden/>
          </w:rPr>
          <w:tab/>
        </w:r>
        <w:r w:rsidR="00E150E5" w:rsidDel="009E71C8">
          <w:rPr>
            <w:noProof/>
            <w:webHidden/>
          </w:rPr>
          <w:delText>1</w:delText>
        </w:r>
      </w:del>
    </w:p>
    <w:p w:rsidR="00596A5D" w:rsidRPr="00596A5D" w:rsidDel="009E71C8" w:rsidRDefault="004236A2" w:rsidP="00596A5D">
      <w:pPr>
        <w:pStyle w:val="TOC1"/>
        <w:tabs>
          <w:tab w:val="left" w:pos="540"/>
          <w:tab w:val="right" w:leader="dot" w:pos="9350"/>
        </w:tabs>
        <w:spacing w:after="60"/>
        <w:rPr>
          <w:del w:id="85" w:author="snichols" w:date="2013-07-16T14:29:00Z"/>
          <w:rFonts w:eastAsiaTheme="minorEastAsia"/>
          <w:noProof/>
          <w:sz w:val="22"/>
          <w:szCs w:val="22"/>
        </w:rPr>
      </w:pPr>
      <w:del w:id="86" w:author="snichols" w:date="2013-07-16T14:29:00Z">
        <w:r w:rsidRPr="004236A2">
          <w:rPr>
            <w:rPrChange w:id="87" w:author="snichols" w:date="2013-07-16T14:29:00Z">
              <w:rPr>
                <w:rStyle w:val="Hyperlink"/>
                <w:noProof/>
              </w:rPr>
            </w:rPrChange>
          </w:rPr>
          <w:delText>1.0.</w:delText>
        </w:r>
        <w:r w:rsidR="00596A5D" w:rsidRPr="00596A5D" w:rsidDel="009E71C8">
          <w:rPr>
            <w:rFonts w:eastAsiaTheme="minorEastAsia"/>
            <w:noProof/>
            <w:sz w:val="22"/>
            <w:szCs w:val="22"/>
          </w:rPr>
          <w:tab/>
        </w:r>
        <w:r w:rsidRPr="004236A2">
          <w:rPr>
            <w:rPrChange w:id="88" w:author="snichols" w:date="2013-07-16T14:29:00Z">
              <w:rPr>
                <w:rStyle w:val="Hyperlink"/>
                <w:noProof/>
              </w:rPr>
            </w:rPrChange>
          </w:rPr>
          <w:delText>Thin Client for IMET with LAN Connection</w:delText>
        </w:r>
        <w:r w:rsidR="00596A5D" w:rsidRPr="00596A5D" w:rsidDel="009E71C8">
          <w:rPr>
            <w:noProof/>
            <w:webHidden/>
          </w:rPr>
          <w:tab/>
        </w:r>
        <w:r w:rsidR="00E150E5" w:rsidDel="009E71C8">
          <w:rPr>
            <w:noProof/>
            <w:webHidden/>
          </w:rPr>
          <w:delText>3</w:delText>
        </w:r>
      </w:del>
    </w:p>
    <w:p w:rsidR="00596A5D" w:rsidRPr="00596A5D" w:rsidDel="009E71C8" w:rsidRDefault="004236A2" w:rsidP="00596A5D">
      <w:pPr>
        <w:pStyle w:val="TOC1"/>
        <w:tabs>
          <w:tab w:val="left" w:pos="540"/>
          <w:tab w:val="right" w:leader="dot" w:pos="9350"/>
        </w:tabs>
        <w:spacing w:after="60"/>
        <w:rPr>
          <w:del w:id="89" w:author="snichols" w:date="2013-07-16T14:29:00Z"/>
          <w:rFonts w:eastAsiaTheme="minorEastAsia"/>
          <w:noProof/>
          <w:sz w:val="22"/>
          <w:szCs w:val="22"/>
        </w:rPr>
      </w:pPr>
      <w:del w:id="90" w:author="snichols" w:date="2013-07-16T14:29:00Z">
        <w:r w:rsidRPr="004236A2">
          <w:rPr>
            <w:rPrChange w:id="91" w:author="snichols" w:date="2013-07-16T14:29:00Z">
              <w:rPr>
                <w:rStyle w:val="Hyperlink"/>
                <w:noProof/>
              </w:rPr>
            </w:rPrChange>
          </w:rPr>
          <w:delText>2.0.</w:delText>
        </w:r>
        <w:r w:rsidR="00596A5D" w:rsidRPr="00596A5D" w:rsidDel="009E71C8">
          <w:rPr>
            <w:rFonts w:eastAsiaTheme="minorEastAsia"/>
            <w:noProof/>
            <w:sz w:val="22"/>
            <w:szCs w:val="22"/>
          </w:rPr>
          <w:tab/>
        </w:r>
        <w:r w:rsidRPr="004236A2">
          <w:rPr>
            <w:rPrChange w:id="92" w:author="snichols" w:date="2013-07-16T14:29:00Z">
              <w:rPr>
                <w:rStyle w:val="Hyperlink"/>
                <w:noProof/>
              </w:rPr>
            </w:rPrChange>
          </w:rPr>
          <w:delText>Thin Client for IMET with BGAN Satellite Link</w:delText>
        </w:r>
        <w:r w:rsidR="00596A5D" w:rsidRPr="00596A5D" w:rsidDel="009E71C8">
          <w:rPr>
            <w:noProof/>
            <w:webHidden/>
          </w:rPr>
          <w:tab/>
        </w:r>
        <w:r w:rsidR="00E150E5" w:rsidDel="009E71C8">
          <w:rPr>
            <w:noProof/>
            <w:webHidden/>
          </w:rPr>
          <w:delText>14</w:delText>
        </w:r>
      </w:del>
    </w:p>
    <w:p w:rsidR="00596A5D" w:rsidRPr="00596A5D" w:rsidDel="009E71C8" w:rsidRDefault="004236A2" w:rsidP="00596A5D">
      <w:pPr>
        <w:pStyle w:val="TOC1"/>
        <w:tabs>
          <w:tab w:val="left" w:pos="540"/>
          <w:tab w:val="right" w:leader="dot" w:pos="9350"/>
        </w:tabs>
        <w:spacing w:after="60"/>
        <w:rPr>
          <w:del w:id="93" w:author="snichols" w:date="2013-07-16T14:29:00Z"/>
          <w:rFonts w:eastAsiaTheme="minorEastAsia"/>
          <w:noProof/>
          <w:sz w:val="22"/>
          <w:szCs w:val="22"/>
        </w:rPr>
      </w:pPr>
      <w:del w:id="94" w:author="snichols" w:date="2013-07-16T14:29:00Z">
        <w:r w:rsidRPr="004236A2">
          <w:rPr>
            <w:rPrChange w:id="95" w:author="snichols" w:date="2013-07-16T14:29:00Z">
              <w:rPr>
                <w:rStyle w:val="Hyperlink"/>
                <w:noProof/>
              </w:rPr>
            </w:rPrChange>
          </w:rPr>
          <w:delText>3.0.</w:delText>
        </w:r>
        <w:r w:rsidR="00596A5D" w:rsidRPr="00596A5D" w:rsidDel="009E71C8">
          <w:rPr>
            <w:rFonts w:eastAsiaTheme="minorEastAsia"/>
            <w:noProof/>
            <w:sz w:val="22"/>
            <w:szCs w:val="22"/>
          </w:rPr>
          <w:tab/>
        </w:r>
        <w:r w:rsidRPr="004236A2">
          <w:rPr>
            <w:rPrChange w:id="96" w:author="snichols" w:date="2013-07-16T14:29:00Z">
              <w:rPr>
                <w:rStyle w:val="Hyperlink"/>
                <w:noProof/>
              </w:rPr>
            </w:rPrChange>
          </w:rPr>
          <w:delText>Thin Client for CWSU Linux Workstation using T1 Connection</w:delText>
        </w:r>
        <w:r w:rsidR="00596A5D" w:rsidRPr="00596A5D" w:rsidDel="009E71C8">
          <w:rPr>
            <w:noProof/>
            <w:webHidden/>
          </w:rPr>
          <w:tab/>
        </w:r>
        <w:r w:rsidR="00E150E5" w:rsidDel="009E71C8">
          <w:rPr>
            <w:noProof/>
            <w:webHidden/>
          </w:rPr>
          <w:delText>25</w:delText>
        </w:r>
      </w:del>
    </w:p>
    <w:p w:rsidR="00596A5D" w:rsidRPr="00596A5D" w:rsidDel="009E71C8" w:rsidRDefault="004236A2" w:rsidP="00596A5D">
      <w:pPr>
        <w:pStyle w:val="TOC1"/>
        <w:tabs>
          <w:tab w:val="right" w:leader="dot" w:pos="9350"/>
        </w:tabs>
        <w:spacing w:after="60"/>
        <w:rPr>
          <w:del w:id="97" w:author="snichols" w:date="2013-07-16T14:29:00Z"/>
          <w:rFonts w:eastAsiaTheme="minorEastAsia"/>
          <w:noProof/>
          <w:sz w:val="22"/>
          <w:szCs w:val="22"/>
        </w:rPr>
      </w:pPr>
      <w:del w:id="98" w:author="snichols" w:date="2013-07-16T14:29:00Z">
        <w:r w:rsidRPr="004236A2">
          <w:rPr>
            <w:rPrChange w:id="99" w:author="snichols" w:date="2013-07-16T14:29:00Z">
              <w:rPr>
                <w:rStyle w:val="Hyperlink"/>
                <w:noProof/>
              </w:rPr>
            </w:rPrChange>
          </w:rPr>
          <w:delText>Appendix A. Setup of BGAN Simulator</w:delText>
        </w:r>
        <w:r w:rsidR="00596A5D" w:rsidRPr="00596A5D" w:rsidDel="009E71C8">
          <w:rPr>
            <w:noProof/>
            <w:webHidden/>
          </w:rPr>
          <w:tab/>
        </w:r>
        <w:r w:rsidR="00596A5D" w:rsidDel="009E71C8">
          <w:rPr>
            <w:noProof/>
            <w:webHidden/>
          </w:rPr>
          <w:delText>A-</w:delText>
        </w:r>
        <w:r w:rsidR="00E150E5" w:rsidDel="009E71C8">
          <w:rPr>
            <w:noProof/>
            <w:webHidden/>
          </w:rPr>
          <w:delText>1</w:delText>
        </w:r>
      </w:del>
    </w:p>
    <w:p w:rsidR="00596A5D" w:rsidRPr="00596A5D" w:rsidDel="009E71C8" w:rsidRDefault="004236A2" w:rsidP="00596A5D">
      <w:pPr>
        <w:pStyle w:val="TOC1"/>
        <w:tabs>
          <w:tab w:val="right" w:leader="dot" w:pos="9350"/>
        </w:tabs>
        <w:spacing w:after="60"/>
        <w:rPr>
          <w:del w:id="100" w:author="snichols" w:date="2013-07-16T14:29:00Z"/>
          <w:rFonts w:eastAsiaTheme="minorEastAsia"/>
          <w:noProof/>
          <w:sz w:val="22"/>
          <w:szCs w:val="22"/>
        </w:rPr>
      </w:pPr>
      <w:del w:id="101" w:author="snichols" w:date="2013-07-16T14:29:00Z">
        <w:r w:rsidRPr="004236A2">
          <w:rPr>
            <w:rPrChange w:id="102" w:author="snichols" w:date="2013-07-16T14:29:00Z">
              <w:rPr>
                <w:rStyle w:val="Hyperlink"/>
                <w:noProof/>
              </w:rPr>
            </w:rPrChange>
          </w:rPr>
          <w:delText>Appendix B. Performance</w:delText>
        </w:r>
        <w:r w:rsidR="00596A5D" w:rsidRPr="00596A5D" w:rsidDel="009E71C8">
          <w:rPr>
            <w:noProof/>
            <w:webHidden/>
          </w:rPr>
          <w:tab/>
        </w:r>
        <w:r w:rsidR="00596A5D" w:rsidDel="009E71C8">
          <w:rPr>
            <w:noProof/>
            <w:webHidden/>
          </w:rPr>
          <w:delText>B-</w:delText>
        </w:r>
        <w:r w:rsidR="00E150E5" w:rsidDel="009E71C8">
          <w:rPr>
            <w:noProof/>
            <w:webHidden/>
          </w:rPr>
          <w:delText>1</w:delText>
        </w:r>
      </w:del>
    </w:p>
    <w:p w:rsidR="000F72EE" w:rsidRPr="00AC0712" w:rsidRDefault="004236A2" w:rsidP="00904CF5">
      <w:pPr>
        <w:spacing w:before="360" w:after="80"/>
        <w:jc w:val="center"/>
      </w:pPr>
      <w:r w:rsidRPr="002264CB">
        <w:rPr>
          <w:rFonts w:ascii="Calibri" w:hAnsi="Calibri"/>
          <w:i/>
        </w:rPr>
        <w:fldChar w:fldCharType="end"/>
      </w:r>
    </w:p>
    <w:p w:rsidR="00A932F1" w:rsidRPr="004145A4" w:rsidRDefault="00A932F1" w:rsidP="00A932F1">
      <w:pPr>
        <w:spacing w:before="360" w:after="80"/>
        <w:jc w:val="center"/>
        <w:rPr>
          <w:rFonts w:ascii="Arial" w:hAnsi="Arial" w:cs="Arial"/>
          <w:b/>
          <w:sz w:val="32"/>
          <w:szCs w:val="32"/>
        </w:rPr>
      </w:pPr>
      <w:r w:rsidRPr="004145A4">
        <w:rPr>
          <w:rFonts w:ascii="Arial" w:hAnsi="Arial" w:cs="Arial"/>
          <w:b/>
          <w:sz w:val="32"/>
          <w:szCs w:val="32"/>
        </w:rPr>
        <w:t xml:space="preserve">List of Tables </w:t>
      </w:r>
    </w:p>
    <w:p w:rsidR="00A932F1" w:rsidRPr="00B814BE" w:rsidRDefault="00A932F1" w:rsidP="00A932F1">
      <w:pPr>
        <w:pStyle w:val="BodyText"/>
        <w:ind w:left="360" w:hanging="360"/>
        <w:jc w:val="right"/>
        <w:rPr>
          <w:i/>
        </w:rPr>
      </w:pPr>
      <w:bookmarkStart w:id="103" w:name="_Toc119138935"/>
      <w:r w:rsidRPr="00B814BE">
        <w:rPr>
          <w:i/>
        </w:rPr>
        <w:t>Page</w:t>
      </w:r>
      <w:bookmarkEnd w:id="103"/>
    </w:p>
    <w:p w:rsidR="009E71C8" w:rsidRDefault="004236A2">
      <w:pPr>
        <w:pStyle w:val="TableofFigures"/>
        <w:tabs>
          <w:tab w:val="right" w:leader="dot" w:pos="9350"/>
        </w:tabs>
        <w:rPr>
          <w:ins w:id="104" w:author="snichols" w:date="2013-07-16T14:29:00Z"/>
          <w:rFonts w:asciiTheme="minorHAnsi" w:eastAsiaTheme="minorEastAsia" w:hAnsiTheme="minorHAnsi" w:cstheme="minorBidi"/>
          <w:noProof/>
          <w:sz w:val="22"/>
          <w:szCs w:val="22"/>
        </w:rPr>
      </w:pPr>
      <w:r>
        <w:fldChar w:fldCharType="begin"/>
      </w:r>
      <w:r w:rsidR="00A932F1">
        <w:instrText xml:space="preserve"> TOC \h \z \t "Table Title" \c </w:instrText>
      </w:r>
      <w:r>
        <w:fldChar w:fldCharType="separate"/>
      </w:r>
      <w:ins w:id="105"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"_Toc361748287"</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1. Test Steps and Expected Results (Thin Client for IMET with LAN Connection)</w:t>
        </w:r>
        <w:r w:rsidR="009E71C8">
          <w:rPr>
            <w:noProof/>
            <w:webHidden/>
          </w:rPr>
          <w:tab/>
        </w:r>
        <w:r>
          <w:rPr>
            <w:noProof/>
            <w:webHidden/>
          </w:rPr>
          <w:fldChar w:fldCharType="begin"/>
        </w:r>
        <w:r w:rsidR="009E71C8">
          <w:rPr>
            <w:noProof/>
            <w:webHidden/>
          </w:rPr>
          <w:instrText xml:space="preserve"> PAGEREF _Toc361748287 \h </w:instrText>
        </w:r>
      </w:ins>
      <w:r>
        <w:rPr>
          <w:noProof/>
          <w:webHidden/>
        </w:rPr>
      </w:r>
      <w:r>
        <w:rPr>
          <w:noProof/>
          <w:webHidden/>
        </w:rPr>
        <w:fldChar w:fldCharType="separate"/>
      </w:r>
      <w:ins w:id="106" w:author="snichols" w:date="2013-07-16T14:29:00Z">
        <w:r w:rsidR="009E71C8">
          <w:rPr>
            <w:noProof/>
            <w:webHidden/>
          </w:rPr>
          <w:t>3</w:t>
        </w:r>
        <w:r>
          <w:rPr>
            <w:noProof/>
            <w:webHidden/>
          </w:rPr>
          <w:fldChar w:fldCharType="end"/>
        </w:r>
        <w:r w:rsidRPr="005C3B84">
          <w:rPr>
            <w:rStyle w:val="Hyperlink"/>
            <w:noProof/>
          </w:rPr>
          <w:fldChar w:fldCharType="end"/>
        </w:r>
      </w:ins>
    </w:p>
    <w:p w:rsidR="009E71C8" w:rsidRDefault="004236A2">
      <w:pPr>
        <w:pStyle w:val="TableofFigures"/>
        <w:tabs>
          <w:tab w:val="right" w:leader="dot" w:pos="9350"/>
        </w:tabs>
        <w:rPr>
          <w:ins w:id="107" w:author="snichols" w:date="2013-07-16T14:29:00Z"/>
          <w:rFonts w:asciiTheme="minorHAnsi" w:eastAsiaTheme="minorEastAsia" w:hAnsiTheme="minorHAnsi" w:cstheme="minorBidi"/>
          <w:noProof/>
          <w:sz w:val="22"/>
          <w:szCs w:val="22"/>
        </w:rPr>
      </w:pPr>
      <w:ins w:id="108"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"_Toc361748288"</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2. Test Steps and Expected Results (Thin Client for IMET with BGAN Satellite Link)</w:t>
        </w:r>
        <w:r w:rsidR="009E71C8">
          <w:rPr>
            <w:noProof/>
            <w:webHidden/>
          </w:rPr>
          <w:tab/>
        </w:r>
        <w:r>
          <w:rPr>
            <w:noProof/>
            <w:webHidden/>
          </w:rPr>
          <w:fldChar w:fldCharType="begin"/>
        </w:r>
        <w:r w:rsidR="009E71C8">
          <w:rPr>
            <w:noProof/>
            <w:webHidden/>
          </w:rPr>
          <w:instrText xml:space="preserve"> PAGEREF _Toc361748288 \h </w:instrText>
        </w:r>
      </w:ins>
      <w:r>
        <w:rPr>
          <w:noProof/>
          <w:webHidden/>
        </w:rPr>
      </w:r>
      <w:r>
        <w:rPr>
          <w:noProof/>
          <w:webHidden/>
        </w:rPr>
        <w:fldChar w:fldCharType="separate"/>
      </w:r>
      <w:ins w:id="109" w:author="snichols" w:date="2013-07-16T14:29:00Z">
        <w:r w:rsidR="009E71C8">
          <w:rPr>
            <w:noProof/>
            <w:webHidden/>
          </w:rPr>
          <w:t>16</w:t>
        </w:r>
        <w:r>
          <w:rPr>
            <w:noProof/>
            <w:webHidden/>
          </w:rPr>
          <w:fldChar w:fldCharType="end"/>
        </w:r>
        <w:r w:rsidRPr="005C3B84">
          <w:rPr>
            <w:rStyle w:val="Hyperlink"/>
            <w:noProof/>
          </w:rPr>
          <w:fldChar w:fldCharType="end"/>
        </w:r>
      </w:ins>
    </w:p>
    <w:p w:rsidR="009E71C8" w:rsidRDefault="004236A2">
      <w:pPr>
        <w:pStyle w:val="TableofFigures"/>
        <w:tabs>
          <w:tab w:val="right" w:leader="dot" w:pos="9350"/>
        </w:tabs>
        <w:rPr>
          <w:ins w:id="110" w:author="snichols" w:date="2013-07-16T14:29:00Z"/>
          <w:rFonts w:asciiTheme="minorHAnsi" w:eastAsiaTheme="minorEastAsia" w:hAnsiTheme="minorHAnsi" w:cstheme="minorBidi"/>
          <w:noProof/>
          <w:sz w:val="22"/>
          <w:szCs w:val="22"/>
        </w:rPr>
      </w:pPr>
      <w:ins w:id="111"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"_Toc361748289"</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3. Test Steps and Expected Results (Thin Client for CWSU Linux Workstation Using T1 Connection)</w:t>
        </w:r>
        <w:r w:rsidR="009E71C8">
          <w:rPr>
            <w:noProof/>
            <w:webHidden/>
          </w:rPr>
          <w:tab/>
        </w:r>
        <w:r>
          <w:rPr>
            <w:noProof/>
            <w:webHidden/>
          </w:rPr>
          <w:fldChar w:fldCharType="begin"/>
        </w:r>
        <w:r w:rsidR="009E71C8">
          <w:rPr>
            <w:noProof/>
            <w:webHidden/>
          </w:rPr>
          <w:instrText xml:space="preserve"> PAGEREF _Toc361748289 \h </w:instrText>
        </w:r>
      </w:ins>
      <w:r>
        <w:rPr>
          <w:noProof/>
          <w:webHidden/>
        </w:rPr>
      </w:r>
      <w:r>
        <w:rPr>
          <w:noProof/>
          <w:webHidden/>
        </w:rPr>
        <w:fldChar w:fldCharType="separate"/>
      </w:r>
      <w:ins w:id="112" w:author="snichols" w:date="2013-07-16T14:29:00Z">
        <w:r w:rsidR="009E71C8">
          <w:rPr>
            <w:noProof/>
            <w:webHidden/>
          </w:rPr>
          <w:t>29</w:t>
        </w:r>
        <w:r>
          <w:rPr>
            <w:noProof/>
            <w:webHidden/>
          </w:rPr>
          <w:fldChar w:fldCharType="end"/>
        </w:r>
        <w:r w:rsidRPr="005C3B84">
          <w:rPr>
            <w:rStyle w:val="Hyperlink"/>
            <w:noProof/>
          </w:rPr>
          <w:fldChar w:fldCharType="end"/>
        </w:r>
      </w:ins>
    </w:p>
    <w:p w:rsidR="009E71C8" w:rsidRDefault="004236A2">
      <w:pPr>
        <w:pStyle w:val="TableofFigures"/>
        <w:tabs>
          <w:tab w:val="right" w:leader="dot" w:pos="9350"/>
        </w:tabs>
        <w:rPr>
          <w:ins w:id="113" w:author="snichols" w:date="2013-07-16T14:29:00Z"/>
          <w:rFonts w:asciiTheme="minorHAnsi" w:eastAsiaTheme="minorEastAsia" w:hAnsiTheme="minorHAnsi" w:cstheme="minorBidi"/>
          <w:noProof/>
          <w:sz w:val="22"/>
          <w:szCs w:val="22"/>
        </w:rPr>
      </w:pPr>
      <w:ins w:id="114"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"_Toc361748290"</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B-1. Thin Client Performance Test Procedures</w:t>
        </w:r>
        <w:r w:rsidR="009E71C8">
          <w:rPr>
            <w:noProof/>
            <w:webHidden/>
          </w:rPr>
          <w:tab/>
        </w:r>
      </w:ins>
      <w:ins w:id="115" w:author="snichols" w:date="2013-07-16T14:31:00Z">
        <w:r w:rsidR="009E71C8">
          <w:rPr>
            <w:noProof/>
            <w:webHidden/>
          </w:rPr>
          <w:t>B-</w:t>
        </w:r>
      </w:ins>
      <w:ins w:id="116" w:author="snichols" w:date="2013-07-16T14:29:00Z">
        <w:r>
          <w:rPr>
            <w:noProof/>
            <w:webHidden/>
          </w:rPr>
          <w:fldChar w:fldCharType="begin"/>
        </w:r>
        <w:r w:rsidR="009E71C8">
          <w:rPr>
            <w:noProof/>
            <w:webHidden/>
          </w:rPr>
          <w:instrText xml:space="preserve"> PAGEREF _Toc361748290 \h </w:instrText>
        </w:r>
      </w:ins>
      <w:r>
        <w:rPr>
          <w:noProof/>
          <w:webHidden/>
        </w:rPr>
      </w:r>
      <w:r>
        <w:rPr>
          <w:noProof/>
          <w:webHidden/>
        </w:rPr>
        <w:fldChar w:fldCharType="separate"/>
      </w:r>
      <w:ins w:id="117" w:author="snichols" w:date="2013-07-16T14:29:00Z">
        <w:r w:rsidR="009E71C8">
          <w:rPr>
            <w:noProof/>
            <w:webHidden/>
          </w:rPr>
          <w:t>1</w:t>
        </w:r>
        <w:r>
          <w:rPr>
            <w:noProof/>
            <w:webHidden/>
          </w:rPr>
          <w:fldChar w:fldCharType="end"/>
        </w:r>
        <w:r w:rsidRPr="005C3B84">
          <w:rPr>
            <w:rStyle w:val="Hyperlink"/>
            <w:noProof/>
          </w:rPr>
          <w:fldChar w:fldCharType="end"/>
        </w:r>
      </w:ins>
    </w:p>
    <w:p w:rsidR="009E71C8" w:rsidRDefault="004236A2">
      <w:pPr>
        <w:pStyle w:val="TableofFigures"/>
        <w:tabs>
          <w:tab w:val="right" w:leader="dot" w:pos="9350"/>
        </w:tabs>
        <w:rPr>
          <w:ins w:id="118" w:author="snichols" w:date="2013-07-16T14:29:00Z"/>
          <w:rFonts w:asciiTheme="minorHAnsi" w:eastAsiaTheme="minorEastAsia" w:hAnsiTheme="minorHAnsi" w:cstheme="minorBidi"/>
          <w:noProof/>
          <w:sz w:val="22"/>
          <w:szCs w:val="22"/>
        </w:rPr>
      </w:pPr>
      <w:ins w:id="119" w:author="snichols" w:date="2013-07-16T14:29:00Z">
        <w:r w:rsidRPr="005C3B84">
          <w:rPr>
            <w:rStyle w:val="Hyperlink"/>
            <w:noProof/>
          </w:rPr>
          <w:fldChar w:fldCharType="begin"/>
        </w:r>
        <w:r w:rsidR="009E71C8" w:rsidRPr="005C3B84">
          <w:rPr>
            <w:rStyle w:val="Hyperlink"/>
            <w:noProof/>
          </w:rPr>
          <w:instrText xml:space="preserve"> </w:instrText>
        </w:r>
        <w:r w:rsidR="009E71C8">
          <w:rPr>
            <w:noProof/>
          </w:rPr>
          <w:instrText>HYPERLINK \l "_Toc361748291"</w:instrText>
        </w:r>
        <w:r w:rsidR="009E71C8" w:rsidRPr="005C3B84">
          <w:rPr>
            <w:rStyle w:val="Hyperlink"/>
            <w:noProof/>
          </w:rPr>
          <w:instrText xml:space="preserve"> </w:instrText>
        </w:r>
        <w:r w:rsidRPr="005C3B84">
          <w:rPr>
            <w:rStyle w:val="Hyperlink"/>
            <w:noProof/>
          </w:rPr>
          <w:fldChar w:fldCharType="separate"/>
        </w:r>
        <w:r w:rsidR="009E71C8" w:rsidRPr="005C3B84">
          <w:rPr>
            <w:rStyle w:val="Hyperlink"/>
            <w:noProof/>
          </w:rPr>
          <w:t>Table B-2. Performance Test Measurements</w:t>
        </w:r>
        <w:r w:rsidR="009E71C8">
          <w:rPr>
            <w:noProof/>
            <w:webHidden/>
          </w:rPr>
          <w:tab/>
        </w:r>
      </w:ins>
      <w:ins w:id="120" w:author="snichols" w:date="2013-07-16T14:31:00Z">
        <w:r w:rsidR="009E71C8">
          <w:rPr>
            <w:noProof/>
            <w:webHidden/>
          </w:rPr>
          <w:t>B-</w:t>
        </w:r>
      </w:ins>
      <w:ins w:id="121" w:author="snichols" w:date="2013-07-16T14:29:00Z">
        <w:r>
          <w:rPr>
            <w:noProof/>
            <w:webHidden/>
          </w:rPr>
          <w:fldChar w:fldCharType="begin"/>
        </w:r>
        <w:r w:rsidR="009E71C8">
          <w:rPr>
            <w:noProof/>
            <w:webHidden/>
          </w:rPr>
          <w:instrText xml:space="preserve"> PAGEREF _Toc361748291 \h </w:instrText>
        </w:r>
      </w:ins>
      <w:r>
        <w:rPr>
          <w:noProof/>
          <w:webHidden/>
        </w:rPr>
      </w:r>
      <w:r>
        <w:rPr>
          <w:noProof/>
          <w:webHidden/>
        </w:rPr>
        <w:fldChar w:fldCharType="separate"/>
      </w:r>
      <w:ins w:id="122" w:author="snichols" w:date="2013-07-16T14:29:00Z">
        <w:r w:rsidR="009E71C8">
          <w:rPr>
            <w:noProof/>
            <w:webHidden/>
          </w:rPr>
          <w:t>8</w:t>
        </w:r>
        <w:r>
          <w:rPr>
            <w:noProof/>
            <w:webHidden/>
          </w:rPr>
          <w:fldChar w:fldCharType="end"/>
        </w:r>
        <w:r w:rsidRPr="005C3B84">
          <w:rPr>
            <w:rStyle w:val="Hyperlink"/>
            <w:noProof/>
          </w:rPr>
          <w:fldChar w:fldCharType="end"/>
        </w:r>
      </w:ins>
    </w:p>
    <w:p w:rsidR="00A932F1" w:rsidDel="009E71C8" w:rsidRDefault="004236A2" w:rsidP="00A932F1">
      <w:pPr>
        <w:pStyle w:val="TableofFigures"/>
        <w:tabs>
          <w:tab w:val="right" w:leader="dot" w:pos="9350"/>
        </w:tabs>
        <w:spacing w:after="60"/>
        <w:rPr>
          <w:del w:id="123" w:author="snichols" w:date="2013-07-16T14:29:00Z"/>
          <w:rFonts w:asciiTheme="minorHAnsi" w:eastAsiaTheme="minorEastAsia" w:hAnsiTheme="minorHAnsi" w:cstheme="minorBidi"/>
          <w:noProof/>
          <w:sz w:val="22"/>
          <w:szCs w:val="22"/>
        </w:rPr>
      </w:pPr>
      <w:del w:id="124" w:author="snichols" w:date="2013-07-16T14:29:00Z">
        <w:r w:rsidRPr="004236A2">
          <w:rPr>
            <w:rPrChange w:id="125" w:author="snichols" w:date="2013-07-16T14:29:00Z">
              <w:rPr>
                <w:rStyle w:val="Hyperlink"/>
                <w:noProof/>
              </w:rPr>
            </w:rPrChange>
          </w:rPr>
          <w:delText>Table 1. Test Steps and Expected Results (Thin Client for IMET with LAN Connection)</w:delText>
        </w:r>
        <w:r w:rsidR="00A932F1" w:rsidDel="009E71C8">
          <w:rPr>
            <w:noProof/>
            <w:webHidden/>
          </w:rPr>
          <w:tab/>
        </w:r>
        <w:r w:rsidR="00E150E5" w:rsidDel="009E71C8">
          <w:rPr>
            <w:noProof/>
            <w:webHidden/>
          </w:rPr>
          <w:delText>3</w:delText>
        </w:r>
      </w:del>
    </w:p>
    <w:p w:rsidR="00A932F1" w:rsidDel="009E71C8" w:rsidRDefault="004236A2" w:rsidP="00A932F1">
      <w:pPr>
        <w:pStyle w:val="TableofFigures"/>
        <w:tabs>
          <w:tab w:val="right" w:leader="dot" w:pos="9350"/>
        </w:tabs>
        <w:spacing w:after="60"/>
        <w:rPr>
          <w:del w:id="126" w:author="snichols" w:date="2013-07-16T14:29:00Z"/>
          <w:rFonts w:asciiTheme="minorHAnsi" w:eastAsiaTheme="minorEastAsia" w:hAnsiTheme="minorHAnsi" w:cstheme="minorBidi"/>
          <w:noProof/>
          <w:sz w:val="22"/>
          <w:szCs w:val="22"/>
        </w:rPr>
      </w:pPr>
      <w:del w:id="127" w:author="snichols" w:date="2013-07-16T14:29:00Z">
        <w:r w:rsidRPr="004236A2">
          <w:rPr>
            <w:rPrChange w:id="128" w:author="snichols" w:date="2013-07-16T14:29:00Z">
              <w:rPr>
                <w:rStyle w:val="Hyperlink"/>
                <w:noProof/>
              </w:rPr>
            </w:rPrChange>
          </w:rPr>
          <w:delText>Table 2. Test Steps and Expected Results (Thin Client for IMET with BGAN Satellite Link)</w:delText>
        </w:r>
        <w:r w:rsidR="00A932F1" w:rsidDel="009E71C8">
          <w:rPr>
            <w:noProof/>
            <w:webHidden/>
          </w:rPr>
          <w:tab/>
        </w:r>
        <w:r w:rsidR="00E150E5" w:rsidDel="009E71C8">
          <w:rPr>
            <w:noProof/>
            <w:webHidden/>
          </w:rPr>
          <w:delText>14</w:delText>
        </w:r>
      </w:del>
    </w:p>
    <w:p w:rsidR="00A932F1" w:rsidDel="009E71C8" w:rsidRDefault="004236A2" w:rsidP="00A932F1">
      <w:pPr>
        <w:pStyle w:val="TableofFigures"/>
        <w:tabs>
          <w:tab w:val="right" w:leader="dot" w:pos="9350"/>
        </w:tabs>
        <w:spacing w:after="60"/>
        <w:ind w:left="540" w:hanging="540"/>
        <w:rPr>
          <w:del w:id="129" w:author="snichols" w:date="2013-07-16T14:29:00Z"/>
          <w:rFonts w:asciiTheme="minorHAnsi" w:eastAsiaTheme="minorEastAsia" w:hAnsiTheme="minorHAnsi" w:cstheme="minorBidi"/>
          <w:noProof/>
          <w:sz w:val="22"/>
          <w:szCs w:val="22"/>
        </w:rPr>
      </w:pPr>
      <w:del w:id="130" w:author="snichols" w:date="2013-07-16T14:29:00Z">
        <w:r w:rsidRPr="004236A2">
          <w:rPr>
            <w:rPrChange w:id="131" w:author="snichols" w:date="2013-07-16T14:29:00Z">
              <w:rPr>
                <w:rStyle w:val="Hyperlink"/>
                <w:noProof/>
              </w:rPr>
            </w:rPrChange>
          </w:rPr>
          <w:delText xml:space="preserve">Table 3. Test Steps and Expected Results (Thin Client for CWSU Linux Workstation </w:delText>
        </w:r>
        <w:r w:rsidRPr="004236A2">
          <w:rPr>
            <w:rPrChange w:id="132" w:author="snichols" w:date="2013-07-16T14:29:00Z">
              <w:rPr>
                <w:rStyle w:val="Hyperlink"/>
                <w:noProof/>
              </w:rPr>
            </w:rPrChange>
          </w:rPr>
          <w:br/>
          <w:delText>Using T1 Connection)</w:delText>
        </w:r>
        <w:r w:rsidR="00A932F1" w:rsidDel="009E71C8">
          <w:rPr>
            <w:noProof/>
            <w:webHidden/>
          </w:rPr>
          <w:tab/>
        </w:r>
        <w:r w:rsidR="00E150E5" w:rsidDel="009E71C8">
          <w:rPr>
            <w:noProof/>
            <w:webHidden/>
          </w:rPr>
          <w:delText>25</w:delText>
        </w:r>
      </w:del>
    </w:p>
    <w:p w:rsidR="00A932F1" w:rsidDel="009E71C8" w:rsidRDefault="004236A2" w:rsidP="00A932F1">
      <w:pPr>
        <w:pStyle w:val="TableofFigures"/>
        <w:tabs>
          <w:tab w:val="right" w:leader="dot" w:pos="9350"/>
        </w:tabs>
        <w:spacing w:after="60"/>
        <w:rPr>
          <w:del w:id="133" w:author="snichols" w:date="2013-07-16T14:29:00Z"/>
          <w:rFonts w:asciiTheme="minorHAnsi" w:eastAsiaTheme="minorEastAsia" w:hAnsiTheme="minorHAnsi" w:cstheme="minorBidi"/>
          <w:noProof/>
          <w:sz w:val="22"/>
          <w:szCs w:val="22"/>
        </w:rPr>
      </w:pPr>
      <w:del w:id="134" w:author="snichols" w:date="2013-07-16T14:29:00Z">
        <w:r w:rsidRPr="004236A2">
          <w:rPr>
            <w:rPrChange w:id="135" w:author="snichols" w:date="2013-07-16T14:29:00Z">
              <w:rPr>
                <w:rStyle w:val="Hyperlink"/>
                <w:noProof/>
              </w:rPr>
            </w:rPrChange>
          </w:rPr>
          <w:delText>Table B-1. Thin Client Performance Test Procedures</w:delText>
        </w:r>
        <w:r w:rsidR="00A932F1" w:rsidDel="009E71C8">
          <w:rPr>
            <w:noProof/>
            <w:webHidden/>
          </w:rPr>
          <w:tab/>
          <w:delText>B-</w:delText>
        </w:r>
        <w:r w:rsidR="00E150E5" w:rsidDel="009E71C8">
          <w:rPr>
            <w:noProof/>
            <w:webHidden/>
          </w:rPr>
          <w:delText>1</w:delText>
        </w:r>
      </w:del>
    </w:p>
    <w:p w:rsidR="00A932F1" w:rsidDel="009E71C8" w:rsidRDefault="004236A2" w:rsidP="00A932F1">
      <w:pPr>
        <w:pStyle w:val="TableofFigures"/>
        <w:tabs>
          <w:tab w:val="right" w:leader="dot" w:pos="9350"/>
        </w:tabs>
        <w:spacing w:after="60"/>
        <w:rPr>
          <w:del w:id="136" w:author="snichols" w:date="2013-07-16T14:29:00Z"/>
          <w:rFonts w:asciiTheme="minorHAnsi" w:eastAsiaTheme="minorEastAsia" w:hAnsiTheme="minorHAnsi" w:cstheme="minorBidi"/>
          <w:noProof/>
          <w:sz w:val="22"/>
          <w:szCs w:val="22"/>
        </w:rPr>
      </w:pPr>
      <w:del w:id="137" w:author="snichols" w:date="2013-07-16T14:29:00Z">
        <w:r w:rsidRPr="004236A2">
          <w:rPr>
            <w:rPrChange w:id="138" w:author="snichols" w:date="2013-07-16T14:29:00Z">
              <w:rPr>
                <w:rStyle w:val="Hyperlink"/>
                <w:noProof/>
              </w:rPr>
            </w:rPrChange>
          </w:rPr>
          <w:delText>Table B-2. Performance Test Measurements</w:delText>
        </w:r>
        <w:r w:rsidR="00A932F1" w:rsidDel="009E71C8">
          <w:rPr>
            <w:noProof/>
            <w:webHidden/>
          </w:rPr>
          <w:tab/>
          <w:delText>B-</w:delText>
        </w:r>
        <w:r w:rsidR="00E150E5" w:rsidDel="009E71C8">
          <w:rPr>
            <w:noProof/>
            <w:webHidden/>
          </w:rPr>
          <w:delText>8</w:delText>
        </w:r>
      </w:del>
    </w:p>
    <w:p w:rsidR="00A932F1" w:rsidRPr="001264D1" w:rsidRDefault="004236A2" w:rsidP="00A932F1">
      <w:pPr>
        <w:pStyle w:val="TableofFigures"/>
        <w:tabs>
          <w:tab w:val="right" w:leader="dot" w:pos="9350"/>
        </w:tabs>
        <w:spacing w:before="480" w:after="80"/>
        <w:ind w:left="360" w:hanging="360"/>
        <w:jc w:val="center"/>
        <w:rPr>
          <w:rFonts w:ascii="Arial" w:hAnsi="Arial" w:cs="Arial"/>
          <w:b/>
          <w:sz w:val="28"/>
          <w:szCs w:val="28"/>
        </w:rPr>
      </w:pPr>
      <w:r>
        <w:fldChar w:fldCharType="end"/>
      </w:r>
    </w:p>
    <w:p w:rsidR="000F72EE" w:rsidRPr="005E587C" w:rsidRDefault="000F72EE" w:rsidP="003E7421">
      <w:pPr>
        <w:spacing w:after="60"/>
        <w:rPr>
          <w:rFonts w:ascii="Arial Narrow" w:hAnsi="Arial Narrow" w:cs="Arial"/>
          <w:b/>
          <w:sz w:val="28"/>
          <w:szCs w:val="28"/>
        </w:rPr>
      </w:pPr>
    </w:p>
    <w:p w:rsidR="000F72EE" w:rsidRPr="00C41650" w:rsidRDefault="000F72EE" w:rsidP="0000373F">
      <w:pPr>
        <w:spacing w:after="160"/>
        <w:jc w:val="center"/>
        <w:rPr>
          <w:rFonts w:ascii="Arial" w:hAnsi="Arial" w:cs="Arial"/>
          <w:b/>
          <w:sz w:val="32"/>
          <w:szCs w:val="32"/>
        </w:rPr>
      </w:pPr>
      <w:r>
        <w:br w:type="page"/>
      </w:r>
      <w:bookmarkStart w:id="139" w:name="_Toc121926773"/>
      <w:bookmarkStart w:id="140" w:name="_Toc122346428"/>
      <w:bookmarkStart w:id="141" w:name="_Toc122348483"/>
      <w:bookmarkStart w:id="142" w:name="_Toc122409280"/>
      <w:bookmarkStart w:id="143" w:name="_Toc124770624"/>
      <w:bookmarkStart w:id="144" w:name="_Toc124939965"/>
      <w:bookmarkStart w:id="145" w:name="_Toc124942948"/>
      <w:bookmarkStart w:id="146" w:name="_Toc127158556"/>
      <w:bookmarkStart w:id="147" w:name="_Toc127591647"/>
      <w:bookmarkStart w:id="148" w:name="_Toc127781533"/>
      <w:bookmarkStart w:id="149" w:name="_Toc130181431"/>
      <w:bookmarkStart w:id="150" w:name="_Toc132106369"/>
      <w:bookmarkStart w:id="151" w:name="_Toc132776422"/>
      <w:bookmarkStart w:id="152" w:name="_Toc135188141"/>
      <w:bookmarkStart w:id="153" w:name="_Toc135203530"/>
      <w:bookmarkStart w:id="154" w:name="_Toc137272734"/>
      <w:r w:rsidRPr="00C41650">
        <w:rPr>
          <w:rFonts w:ascii="Arial" w:hAnsi="Arial" w:cs="Arial"/>
          <w:b/>
          <w:sz w:val="32"/>
          <w:szCs w:val="32"/>
        </w:rPr>
        <w:lastRenderedPageBreak/>
        <w:t xml:space="preserve">Acronyms and Abbreviations Used in This </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Pr>
          <w:rFonts w:ascii="Arial" w:hAnsi="Arial" w:cs="Arial"/>
          <w:b/>
          <w:sz w:val="32"/>
          <w:szCs w:val="32"/>
        </w:rPr>
        <w:t>Document</w:t>
      </w:r>
    </w:p>
    <w:tbl>
      <w:tblPr>
        <w:tblW w:w="5000" w:type="pct"/>
        <w:tblLook w:val="01E0" w:firstRow="1" w:lastRow="1" w:firstColumn="1" w:lastColumn="1" w:noHBand="0" w:noVBand="0"/>
      </w:tblPr>
      <w:tblGrid>
        <w:gridCol w:w="1547"/>
        <w:gridCol w:w="8029"/>
      </w:tblGrid>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A</w:t>
            </w:r>
            <w:r>
              <w:t>vn</w:t>
            </w:r>
            <w:r w:rsidRPr="00011B9D">
              <w:t>FPS</w:t>
            </w:r>
          </w:p>
        </w:tc>
        <w:tc>
          <w:tcPr>
            <w:tcW w:w="4192" w:type="pct"/>
          </w:tcPr>
          <w:p w:rsidR="000F72EE" w:rsidRPr="00011B9D" w:rsidRDefault="000F72EE" w:rsidP="009F73CF">
            <w:pPr>
              <w:autoSpaceDE w:val="0"/>
              <w:autoSpaceDN w:val="0"/>
              <w:adjustRightInd w:val="0"/>
              <w:spacing w:before="20" w:after="20"/>
            </w:pPr>
            <w:r w:rsidRPr="00011B9D">
              <w:t>Aviation Forecast Preparation System</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AWIPS</w:t>
            </w:r>
          </w:p>
        </w:tc>
        <w:tc>
          <w:tcPr>
            <w:tcW w:w="4192" w:type="pct"/>
          </w:tcPr>
          <w:p w:rsidR="000F72EE" w:rsidRPr="00011B9D" w:rsidRDefault="000F72EE" w:rsidP="009F73CF">
            <w:pPr>
              <w:autoSpaceDE w:val="0"/>
              <w:autoSpaceDN w:val="0"/>
              <w:adjustRightInd w:val="0"/>
              <w:spacing w:before="20" w:after="20"/>
            </w:pPr>
            <w:r w:rsidRPr="00011B9D">
              <w:t>Advanced Weather Interactive Processing System</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BGAN</w:t>
            </w:r>
          </w:p>
        </w:tc>
        <w:tc>
          <w:tcPr>
            <w:tcW w:w="4192" w:type="pct"/>
          </w:tcPr>
          <w:p w:rsidR="000F72EE" w:rsidRPr="00011B9D" w:rsidRDefault="000F72EE" w:rsidP="009F73CF">
            <w:pPr>
              <w:autoSpaceDE w:val="0"/>
              <w:autoSpaceDN w:val="0"/>
              <w:adjustRightInd w:val="0"/>
              <w:spacing w:before="20" w:after="20"/>
            </w:pPr>
            <w:r>
              <w:t>Broadband Global Area Network</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CAVE</w:t>
            </w:r>
          </w:p>
        </w:tc>
        <w:tc>
          <w:tcPr>
            <w:tcW w:w="4192" w:type="pct"/>
          </w:tcPr>
          <w:p w:rsidR="000F72EE" w:rsidRPr="00011B9D" w:rsidRDefault="000F72EE" w:rsidP="009F73CF">
            <w:pPr>
              <w:autoSpaceDE w:val="0"/>
              <w:autoSpaceDN w:val="0"/>
              <w:adjustRightInd w:val="0"/>
              <w:spacing w:before="20" w:after="20"/>
            </w:pPr>
            <w:r w:rsidRPr="00011B9D">
              <w:t>Common AWIPS Visualization Environment</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CONUS</w:t>
            </w:r>
          </w:p>
        </w:tc>
        <w:tc>
          <w:tcPr>
            <w:tcW w:w="4192" w:type="pct"/>
          </w:tcPr>
          <w:p w:rsidR="000F72EE" w:rsidRPr="00011B9D" w:rsidRDefault="000F72EE" w:rsidP="009F73CF">
            <w:pPr>
              <w:autoSpaceDE w:val="0"/>
              <w:autoSpaceDN w:val="0"/>
              <w:adjustRightInd w:val="0"/>
              <w:spacing w:before="20" w:after="20"/>
            </w:pPr>
            <w:r w:rsidRPr="00011B9D">
              <w:t xml:space="preserve">Continental </w:t>
            </w:r>
            <w:smartTag w:uri="urn:schemas-microsoft-com:office:smarttags" w:element="country-region">
              <w:r w:rsidRPr="00011B9D">
                <w:t>United States</w:t>
              </w:r>
            </w:smartTag>
            <w:r w:rsidRPr="00011B9D">
              <w:t xml:space="preserve">; Contiguous </w:t>
            </w:r>
            <w:smartTag w:uri="urn:schemas-microsoft-com:office:smarttags" w:element="country-region">
              <w:smartTag w:uri="urn:schemas-microsoft-com:office:smarttags" w:element="place">
                <w:r w:rsidRPr="00011B9D">
                  <w:t>United States</w:t>
                </w:r>
              </w:smartTag>
            </w:smartTag>
          </w:p>
        </w:tc>
      </w:tr>
      <w:tr w:rsidR="000F72EE" w:rsidRPr="00D87510" w:rsidTr="009F73CF">
        <w:tc>
          <w:tcPr>
            <w:tcW w:w="808" w:type="pct"/>
          </w:tcPr>
          <w:p w:rsidR="000F72EE" w:rsidRDefault="000F72EE" w:rsidP="009F73CF">
            <w:pPr>
              <w:autoSpaceDE w:val="0"/>
              <w:autoSpaceDN w:val="0"/>
              <w:adjustRightInd w:val="0"/>
              <w:spacing w:before="20" w:after="20"/>
            </w:pPr>
            <w:r>
              <w:t>COOP</w:t>
            </w:r>
          </w:p>
        </w:tc>
        <w:tc>
          <w:tcPr>
            <w:tcW w:w="4192" w:type="pct"/>
          </w:tcPr>
          <w:p w:rsidR="000F72EE" w:rsidRDefault="000F72EE" w:rsidP="009F73CF">
            <w:pPr>
              <w:autoSpaceDE w:val="0"/>
              <w:autoSpaceDN w:val="0"/>
              <w:adjustRightInd w:val="0"/>
              <w:spacing w:before="20" w:after="20"/>
            </w:pPr>
            <w:r>
              <w:t>Continuity Of Operations Planning</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CWSU</w:t>
            </w:r>
          </w:p>
        </w:tc>
        <w:tc>
          <w:tcPr>
            <w:tcW w:w="4192" w:type="pct"/>
          </w:tcPr>
          <w:p w:rsidR="000F72EE" w:rsidRDefault="000F72EE" w:rsidP="009F73CF">
            <w:pPr>
              <w:autoSpaceDE w:val="0"/>
              <w:autoSpaceDN w:val="0"/>
              <w:adjustRightInd w:val="0"/>
              <w:spacing w:before="20" w:after="20"/>
            </w:pPr>
            <w:r>
              <w:t>Center Weather Service Unit</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D2D</w:t>
            </w:r>
          </w:p>
        </w:tc>
        <w:tc>
          <w:tcPr>
            <w:tcW w:w="4192" w:type="pct"/>
          </w:tcPr>
          <w:p w:rsidR="000F72EE" w:rsidRPr="00011B9D" w:rsidRDefault="000F72EE" w:rsidP="009F73CF">
            <w:pPr>
              <w:autoSpaceDE w:val="0"/>
              <w:autoSpaceDN w:val="0"/>
              <w:adjustRightInd w:val="0"/>
              <w:spacing w:before="20" w:after="20"/>
            </w:pPr>
            <w:r>
              <w:t>Display 2-Dimensional</w:t>
            </w:r>
          </w:p>
        </w:tc>
      </w:tr>
      <w:tr w:rsidR="000F72EE" w:rsidRPr="00D87510" w:rsidTr="009F73CF">
        <w:tc>
          <w:tcPr>
            <w:tcW w:w="808" w:type="pct"/>
          </w:tcPr>
          <w:p w:rsidR="000F72EE" w:rsidRPr="0088023D" w:rsidRDefault="000F72EE" w:rsidP="009F73CF">
            <w:pPr>
              <w:pStyle w:val="TableText"/>
              <w:rPr>
                <w:rFonts w:ascii="Times New Roman" w:hAnsi="Times New Roman"/>
                <w:bCs/>
                <w:sz w:val="24"/>
                <w:szCs w:val="24"/>
              </w:rPr>
            </w:pPr>
            <w:r w:rsidRPr="0088023D">
              <w:rPr>
                <w:rFonts w:ascii="Times New Roman" w:hAnsi="Times New Roman"/>
                <w:bCs/>
                <w:sz w:val="24"/>
                <w:szCs w:val="24"/>
              </w:rPr>
              <w:t>EDEX</w:t>
            </w:r>
          </w:p>
        </w:tc>
        <w:tc>
          <w:tcPr>
            <w:tcW w:w="4192" w:type="pct"/>
          </w:tcPr>
          <w:p w:rsidR="000F72EE" w:rsidRPr="005A65DA" w:rsidRDefault="000F72EE" w:rsidP="009E54F9">
            <w:pPr>
              <w:autoSpaceDE w:val="0"/>
              <w:autoSpaceDN w:val="0"/>
              <w:adjustRightInd w:val="0"/>
              <w:spacing w:before="20" w:after="20"/>
              <w:rPr>
                <w:rFonts w:cs="TT E 26 B 000 8t 00"/>
              </w:rPr>
            </w:pPr>
            <w:smartTag w:uri="urn:schemas-microsoft-com:office:smarttags" w:element="City">
              <w:smartTag w:uri="urn:schemas-microsoft-com:office:smarttags" w:element="place">
                <w:r w:rsidRPr="009E54F9">
                  <w:t>Enterprise</w:t>
                </w:r>
              </w:smartTag>
            </w:smartTag>
            <w:r w:rsidRPr="009E54F9">
              <w:t xml:space="preserve"> Data EXchange</w:t>
            </w:r>
            <w:r w:rsidRPr="005A65DA">
              <w:rPr>
                <w:rFonts w:cs="TT E 26 B 000 8t 00"/>
              </w:rPr>
              <w:t xml:space="preserve"> </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FFMP</w:t>
            </w:r>
          </w:p>
        </w:tc>
        <w:tc>
          <w:tcPr>
            <w:tcW w:w="4192" w:type="pct"/>
          </w:tcPr>
          <w:p w:rsidR="000F72EE" w:rsidRPr="00011B9D" w:rsidRDefault="000F72EE" w:rsidP="009F73CF">
            <w:pPr>
              <w:autoSpaceDE w:val="0"/>
              <w:autoSpaceDN w:val="0"/>
              <w:adjustRightInd w:val="0"/>
              <w:spacing w:before="20" w:after="20"/>
            </w:pPr>
            <w:r w:rsidRPr="00011B9D">
              <w:t>Flash Flood Monitoring and Prediction</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GFE</w:t>
            </w:r>
          </w:p>
        </w:tc>
        <w:tc>
          <w:tcPr>
            <w:tcW w:w="4192" w:type="pct"/>
          </w:tcPr>
          <w:p w:rsidR="000F72EE" w:rsidRPr="00011B9D" w:rsidRDefault="000F72EE" w:rsidP="009F73CF">
            <w:pPr>
              <w:autoSpaceDE w:val="0"/>
              <w:autoSpaceDN w:val="0"/>
              <w:adjustRightInd w:val="0"/>
              <w:spacing w:before="20" w:after="20"/>
            </w:pPr>
            <w:r w:rsidRPr="00011B9D">
              <w:t>Graphical Forecast Editor</w:t>
            </w:r>
          </w:p>
        </w:tc>
      </w:tr>
      <w:tr w:rsidR="000F72EE" w:rsidRPr="00D87510" w:rsidTr="009F73CF">
        <w:tc>
          <w:tcPr>
            <w:tcW w:w="808" w:type="pct"/>
          </w:tcPr>
          <w:p w:rsidR="000F72EE" w:rsidRPr="00011B9D" w:rsidRDefault="000F72EE" w:rsidP="009F73CF">
            <w:pPr>
              <w:autoSpaceDE w:val="0"/>
              <w:autoSpaceDN w:val="0"/>
              <w:adjustRightInd w:val="0"/>
              <w:spacing w:before="20" w:after="20"/>
            </w:pPr>
            <w:r w:rsidRPr="00011B9D">
              <w:t>GUI</w:t>
            </w:r>
          </w:p>
        </w:tc>
        <w:tc>
          <w:tcPr>
            <w:tcW w:w="4192" w:type="pct"/>
          </w:tcPr>
          <w:p w:rsidR="000F72EE" w:rsidRPr="00011B9D" w:rsidRDefault="000F72EE" w:rsidP="009F73CF">
            <w:pPr>
              <w:autoSpaceDE w:val="0"/>
              <w:autoSpaceDN w:val="0"/>
              <w:adjustRightInd w:val="0"/>
              <w:spacing w:before="20" w:after="20"/>
            </w:pPr>
            <w:r w:rsidRPr="00011B9D">
              <w:t>Graphical User Interface</w:t>
            </w:r>
          </w:p>
        </w:tc>
      </w:tr>
      <w:tr w:rsidR="000F72EE" w:rsidRPr="00D87510" w:rsidTr="009F73CF">
        <w:tc>
          <w:tcPr>
            <w:tcW w:w="808" w:type="pct"/>
          </w:tcPr>
          <w:p w:rsidR="000F72EE" w:rsidRDefault="000F72EE" w:rsidP="009F73CF">
            <w:pPr>
              <w:autoSpaceDE w:val="0"/>
              <w:autoSpaceDN w:val="0"/>
              <w:adjustRightInd w:val="0"/>
              <w:spacing w:before="20" w:after="20"/>
            </w:pPr>
            <w:r>
              <w:t>IHFS</w:t>
            </w:r>
          </w:p>
        </w:tc>
        <w:tc>
          <w:tcPr>
            <w:tcW w:w="4192" w:type="pct"/>
          </w:tcPr>
          <w:p w:rsidR="000F72EE" w:rsidRDefault="000F72EE" w:rsidP="009F73CF">
            <w:pPr>
              <w:autoSpaceDE w:val="0"/>
              <w:autoSpaceDN w:val="0"/>
              <w:adjustRightInd w:val="0"/>
              <w:spacing w:before="20" w:after="20"/>
            </w:pPr>
            <w:r>
              <w:t>Integrated Hydrologic Forecast System</w:t>
            </w:r>
          </w:p>
        </w:tc>
      </w:tr>
      <w:tr w:rsidR="000F72EE" w:rsidRPr="00D87510" w:rsidTr="009F73CF">
        <w:tc>
          <w:tcPr>
            <w:tcW w:w="808" w:type="pct"/>
          </w:tcPr>
          <w:p w:rsidR="000F72EE" w:rsidRDefault="000F72EE" w:rsidP="009F73CF">
            <w:pPr>
              <w:autoSpaceDE w:val="0"/>
              <w:autoSpaceDN w:val="0"/>
              <w:adjustRightInd w:val="0"/>
              <w:spacing w:before="20" w:after="20"/>
            </w:pPr>
            <w:r>
              <w:t>IMET</w:t>
            </w:r>
          </w:p>
        </w:tc>
        <w:tc>
          <w:tcPr>
            <w:tcW w:w="4192" w:type="pct"/>
          </w:tcPr>
          <w:p w:rsidR="000F72EE" w:rsidRDefault="000F72EE" w:rsidP="009F73CF">
            <w:pPr>
              <w:autoSpaceDE w:val="0"/>
              <w:autoSpaceDN w:val="0"/>
              <w:adjustRightInd w:val="0"/>
              <w:spacing w:before="20" w:after="20"/>
            </w:pPr>
            <w:r>
              <w:t>Incident METeorologist</w:t>
            </w:r>
          </w:p>
        </w:tc>
      </w:tr>
      <w:tr w:rsidR="000F72EE" w:rsidRPr="00D87510" w:rsidTr="009F73CF">
        <w:tc>
          <w:tcPr>
            <w:tcW w:w="808" w:type="pct"/>
          </w:tcPr>
          <w:p w:rsidR="000F72EE" w:rsidRDefault="000F72EE" w:rsidP="009F73CF">
            <w:pPr>
              <w:autoSpaceDE w:val="0"/>
              <w:autoSpaceDN w:val="0"/>
              <w:adjustRightInd w:val="0"/>
              <w:spacing w:before="20" w:after="20"/>
            </w:pPr>
            <w:r>
              <w:t>IP</w:t>
            </w:r>
          </w:p>
        </w:tc>
        <w:tc>
          <w:tcPr>
            <w:tcW w:w="4192" w:type="pct"/>
          </w:tcPr>
          <w:p w:rsidR="000F72EE" w:rsidRDefault="000F72EE" w:rsidP="009F73CF">
            <w:pPr>
              <w:autoSpaceDE w:val="0"/>
              <w:autoSpaceDN w:val="0"/>
              <w:adjustRightInd w:val="0"/>
              <w:spacing w:before="20" w:after="20"/>
            </w:pPr>
            <w:r>
              <w:t>Internet Protocol</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ISS</w:t>
            </w:r>
          </w:p>
        </w:tc>
        <w:tc>
          <w:tcPr>
            <w:tcW w:w="4192" w:type="pct"/>
          </w:tcPr>
          <w:p w:rsidR="000F72EE" w:rsidRPr="00011B9D" w:rsidRDefault="000F72EE" w:rsidP="009F73CF">
            <w:pPr>
              <w:autoSpaceDE w:val="0"/>
              <w:autoSpaceDN w:val="0"/>
              <w:adjustRightInd w:val="0"/>
              <w:spacing w:before="20" w:after="20"/>
            </w:pPr>
            <w:r>
              <w:t>Incident Support Specialist</w:t>
            </w:r>
          </w:p>
        </w:tc>
      </w:tr>
      <w:tr w:rsidR="000F72EE" w:rsidRPr="00D87510" w:rsidTr="009F73CF">
        <w:tc>
          <w:tcPr>
            <w:tcW w:w="808" w:type="pct"/>
          </w:tcPr>
          <w:p w:rsidR="000F72EE" w:rsidRPr="00011B9D" w:rsidRDefault="000F72EE" w:rsidP="009F73CF">
            <w:pPr>
              <w:spacing w:before="20" w:after="20"/>
            </w:pPr>
            <w:r>
              <w:t>JMS</w:t>
            </w:r>
          </w:p>
        </w:tc>
        <w:tc>
          <w:tcPr>
            <w:tcW w:w="4192" w:type="pct"/>
          </w:tcPr>
          <w:p w:rsidR="000F72EE" w:rsidRPr="00011B9D" w:rsidRDefault="000F72EE" w:rsidP="009F73CF">
            <w:pPr>
              <w:autoSpaceDE w:val="0"/>
              <w:autoSpaceDN w:val="0"/>
              <w:adjustRightInd w:val="0"/>
              <w:spacing w:before="20" w:after="20"/>
            </w:pPr>
            <w:r>
              <w:t>Java Messaging System</w:t>
            </w:r>
          </w:p>
        </w:tc>
      </w:tr>
      <w:tr w:rsidR="000F72EE" w:rsidRPr="00D87510" w:rsidTr="009F73CF">
        <w:tc>
          <w:tcPr>
            <w:tcW w:w="808" w:type="pct"/>
          </w:tcPr>
          <w:p w:rsidR="000F72EE" w:rsidRPr="00011B9D" w:rsidRDefault="000F72EE" w:rsidP="009F73CF">
            <w:pPr>
              <w:spacing w:before="20" w:after="20"/>
            </w:pPr>
            <w:r w:rsidRPr="00011B9D">
              <w:t>LAN</w:t>
            </w:r>
          </w:p>
        </w:tc>
        <w:tc>
          <w:tcPr>
            <w:tcW w:w="4192" w:type="pct"/>
          </w:tcPr>
          <w:p w:rsidR="000F72EE" w:rsidRPr="00011B9D" w:rsidRDefault="000F72EE" w:rsidP="009F73CF">
            <w:pPr>
              <w:autoSpaceDE w:val="0"/>
              <w:autoSpaceDN w:val="0"/>
              <w:adjustRightInd w:val="0"/>
              <w:spacing w:before="20" w:after="20"/>
            </w:pPr>
            <w:r w:rsidRPr="00011B9D">
              <w:t>Local Area Network</w:t>
            </w:r>
          </w:p>
        </w:tc>
      </w:tr>
      <w:tr w:rsidR="000F72EE" w:rsidRPr="00D87510" w:rsidTr="009F73CF">
        <w:tc>
          <w:tcPr>
            <w:tcW w:w="808" w:type="pct"/>
          </w:tcPr>
          <w:p w:rsidR="000F72EE" w:rsidRPr="00011B9D" w:rsidRDefault="000F72EE" w:rsidP="009F73CF">
            <w:pPr>
              <w:autoSpaceDE w:val="0"/>
              <w:autoSpaceDN w:val="0"/>
              <w:adjustRightInd w:val="0"/>
              <w:spacing w:before="20" w:after="20"/>
            </w:pPr>
            <w:r>
              <w:t>MPE</w:t>
            </w:r>
          </w:p>
        </w:tc>
        <w:tc>
          <w:tcPr>
            <w:tcW w:w="4192" w:type="pct"/>
          </w:tcPr>
          <w:p w:rsidR="000F72EE" w:rsidRPr="00E74EAF" w:rsidRDefault="000F72EE" w:rsidP="009F73CF">
            <w:pPr>
              <w:autoSpaceDE w:val="0"/>
              <w:autoSpaceDN w:val="0"/>
              <w:adjustRightInd w:val="0"/>
              <w:spacing w:before="20" w:after="20"/>
            </w:pPr>
            <w:r w:rsidRPr="00E74EAF">
              <w:t>Multi-sensor Precipitation Estimates</w:t>
            </w:r>
          </w:p>
        </w:tc>
      </w:tr>
      <w:tr w:rsidR="000F72EE" w:rsidRPr="00D87510" w:rsidTr="009F73CF">
        <w:tc>
          <w:tcPr>
            <w:tcW w:w="808" w:type="pct"/>
          </w:tcPr>
          <w:p w:rsidR="000F72EE" w:rsidRDefault="000F72EE" w:rsidP="009F73CF">
            <w:pPr>
              <w:autoSpaceDE w:val="0"/>
              <w:autoSpaceDN w:val="0"/>
              <w:adjustRightInd w:val="0"/>
              <w:spacing w:before="20" w:after="20"/>
            </w:pPr>
            <w:r>
              <w:t>RFC</w:t>
            </w:r>
          </w:p>
        </w:tc>
        <w:tc>
          <w:tcPr>
            <w:tcW w:w="4192" w:type="pct"/>
          </w:tcPr>
          <w:p w:rsidR="000F72EE" w:rsidRDefault="000F72EE" w:rsidP="009F73CF">
            <w:pPr>
              <w:autoSpaceDE w:val="0"/>
              <w:autoSpaceDN w:val="0"/>
              <w:adjustRightInd w:val="0"/>
              <w:spacing w:before="20" w:after="20"/>
            </w:pPr>
            <w:smartTag w:uri="urn:schemas-microsoft-com:office:smarttags" w:element="PlaceType">
              <w:smartTag w:uri="urn:schemas-microsoft-com:office:smarttags" w:element="place">
                <w:r>
                  <w:t>River</w:t>
                </w:r>
              </w:smartTag>
              <w:r>
                <w:t xml:space="preserve"> </w:t>
              </w:r>
              <w:smartTag w:uri="urn:schemas-microsoft-com:office:smarttags" w:element="PlaceType">
                <w:smartTag w:uri="urn:schemas-microsoft-com:office:smarttags" w:element="PlaceName">
                  <w:r>
                    <w:t>Forecast</w:t>
                  </w:r>
                </w:smartTag>
              </w:smartTag>
              <w:r>
                <w:t xml:space="preserve"> </w:t>
              </w:r>
              <w:smartTag w:uri="urn:schemas-microsoft-com:office:smarttags" w:element="PlaceType">
                <w:r>
                  <w:t>Center</w:t>
                </w:r>
              </w:smartTag>
            </w:smartTag>
          </w:p>
        </w:tc>
      </w:tr>
      <w:tr w:rsidR="000F72EE" w:rsidRPr="00D87510" w:rsidTr="009F73CF">
        <w:tc>
          <w:tcPr>
            <w:tcW w:w="808" w:type="pct"/>
          </w:tcPr>
          <w:p w:rsidR="000F72EE" w:rsidRDefault="000F72EE" w:rsidP="009F73CF">
            <w:pPr>
              <w:autoSpaceDE w:val="0"/>
              <w:autoSpaceDN w:val="0"/>
              <w:adjustRightInd w:val="0"/>
              <w:spacing w:before="20" w:after="20"/>
            </w:pPr>
            <w:r>
              <w:t>Win32</w:t>
            </w:r>
          </w:p>
        </w:tc>
        <w:tc>
          <w:tcPr>
            <w:tcW w:w="4192" w:type="pct"/>
          </w:tcPr>
          <w:p w:rsidR="000F72EE" w:rsidRDefault="000F72EE" w:rsidP="004F3631">
            <w:pPr>
              <w:autoSpaceDE w:val="0"/>
              <w:autoSpaceDN w:val="0"/>
              <w:adjustRightInd w:val="0"/>
              <w:spacing w:before="20" w:after="20"/>
            </w:pPr>
            <w:r>
              <w:t>Common 32–bit Microsoft Windows platform</w:t>
            </w:r>
          </w:p>
        </w:tc>
      </w:tr>
      <w:tr w:rsidR="000F72EE" w:rsidRPr="00D87510" w:rsidTr="009F73CF">
        <w:tc>
          <w:tcPr>
            <w:tcW w:w="808" w:type="pct"/>
          </w:tcPr>
          <w:p w:rsidR="000F72EE" w:rsidRDefault="000F72EE" w:rsidP="009F73CF">
            <w:pPr>
              <w:autoSpaceDE w:val="0"/>
              <w:autoSpaceDN w:val="0"/>
              <w:adjustRightInd w:val="0"/>
              <w:spacing w:before="20" w:after="20"/>
            </w:pPr>
            <w:r>
              <w:t>WSO</w:t>
            </w:r>
          </w:p>
        </w:tc>
        <w:tc>
          <w:tcPr>
            <w:tcW w:w="4192" w:type="pct"/>
          </w:tcPr>
          <w:p w:rsidR="000F72EE" w:rsidRPr="00E74EAF" w:rsidRDefault="000F72EE" w:rsidP="009F73CF">
            <w:pPr>
              <w:autoSpaceDE w:val="0"/>
              <w:autoSpaceDN w:val="0"/>
              <w:adjustRightInd w:val="0"/>
              <w:spacing w:before="20" w:after="20"/>
            </w:pPr>
            <w:r>
              <w:t>Weather Service Office</w:t>
            </w:r>
          </w:p>
        </w:tc>
      </w:tr>
    </w:tbl>
    <w:p w:rsidR="000F72EE" w:rsidRDefault="000F72EE" w:rsidP="00842F84"/>
    <w:p w:rsidR="000F72EE" w:rsidRDefault="000F72EE" w:rsidP="00F62ED0">
      <w:pPr>
        <w:spacing w:after="200" w:line="276" w:lineRule="auto"/>
        <w:sectPr w:rsidR="000F72EE" w:rsidSect="00A31AD1">
          <w:headerReference w:type="even" r:id="rId17"/>
          <w:headerReference w:type="default" r:id="rId18"/>
          <w:footerReference w:type="default" r:id="rId19"/>
          <w:headerReference w:type="first" r:id="rId20"/>
          <w:pgSz w:w="12240" w:h="15840"/>
          <w:pgMar w:top="1440" w:right="1440" w:bottom="1440" w:left="1440" w:header="720" w:footer="720" w:gutter="0"/>
          <w:pgNumType w:fmt="lowerRoman"/>
          <w:cols w:space="720"/>
          <w:rtlGutter/>
          <w:docGrid w:linePitch="360"/>
        </w:sectPr>
      </w:pPr>
    </w:p>
    <w:p w:rsidR="000F72EE" w:rsidRPr="00731313" w:rsidRDefault="007766A5" w:rsidP="00E150E5">
      <w:pPr>
        <w:pStyle w:val="Heading1"/>
        <w:spacing w:before="0"/>
        <w:jc w:val="left"/>
        <w:rPr>
          <w:rFonts w:ascii="Arial" w:hAnsi="Arial"/>
        </w:rPr>
      </w:pPr>
      <w:bookmarkStart w:id="161" w:name="_Toc361748279"/>
      <w:r w:rsidRPr="00731313">
        <w:rPr>
          <w:rFonts w:ascii="Arial" w:hAnsi="Arial"/>
        </w:rPr>
        <w:lastRenderedPageBreak/>
        <w:t>Test Case Summary</w:t>
      </w:r>
      <w:bookmarkEnd w:id="161"/>
    </w:p>
    <w:p w:rsidR="007766A5" w:rsidRPr="007766A5" w:rsidRDefault="007766A5" w:rsidP="007766A5"/>
    <w:tbl>
      <w:tblPr>
        <w:tblW w:w="9596" w:type="dxa"/>
        <w:tblInd w:w="108" w:type="dxa"/>
        <w:tblLayout w:type="fixed"/>
        <w:tblLook w:val="0000" w:firstRow="0" w:lastRow="0" w:firstColumn="0" w:lastColumn="0" w:noHBand="0" w:noVBand="0"/>
      </w:tblPr>
      <w:tblGrid>
        <w:gridCol w:w="2399"/>
        <w:gridCol w:w="2399"/>
        <w:gridCol w:w="2399"/>
        <w:gridCol w:w="2399"/>
      </w:tblGrid>
      <w:tr w:rsidR="000F72EE" w:rsidTr="003B492D">
        <w:trPr>
          <w:cantSplit/>
          <w:trHeight w:val="236"/>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Test Case Name</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r w:rsidRPr="0088023D">
              <w:rPr>
                <w:bCs/>
                <w:sz w:val="24"/>
                <w:szCs w:val="24"/>
              </w:rPr>
              <w:t>AWIPS II Thin Client</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Test Case Execution Engineer</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bCs/>
                <w:sz w:val="24"/>
                <w:szCs w:val="24"/>
              </w:rPr>
            </w:pPr>
          </w:p>
        </w:tc>
      </w:tr>
      <w:tr w:rsidR="000F72EE" w:rsidTr="003B492D">
        <w:trPr>
          <w:cantSplit/>
          <w:trHeight w:val="235"/>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Test Case Creation Engineer</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r w:rsidRPr="0088023D">
              <w:rPr>
                <w:bCs/>
                <w:sz w:val="24"/>
                <w:szCs w:val="24"/>
              </w:rPr>
              <w:t>Rickeshia Tillman</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Test Platform Used</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bCs/>
                <w:sz w:val="24"/>
                <w:szCs w:val="24"/>
              </w:rPr>
            </w:pPr>
          </w:p>
        </w:tc>
      </w:tr>
      <w:tr w:rsidR="000F72EE" w:rsidTr="003B492D">
        <w:trPr>
          <w:cantSplit/>
          <w:trHeight w:val="236"/>
        </w:trPr>
        <w:tc>
          <w:tcPr>
            <w:tcW w:w="2174" w:type="dxa"/>
            <w:tcBorders>
              <w:top w:val="single" w:sz="4" w:space="0" w:color="000000"/>
              <w:left w:val="single" w:sz="4" w:space="0" w:color="000000"/>
              <w:bottom w:val="single" w:sz="4" w:space="0" w:color="000000"/>
            </w:tcBorders>
          </w:tcPr>
          <w:p w:rsidR="000F72EE" w:rsidRPr="004032A4" w:rsidRDefault="000F72EE" w:rsidP="00631D02">
            <w:pPr>
              <w:pStyle w:val="TableText"/>
              <w:snapToGrid w:val="0"/>
              <w:rPr>
                <w:b/>
                <w:bCs/>
                <w:sz w:val="24"/>
                <w:szCs w:val="24"/>
              </w:rPr>
            </w:pPr>
            <w:r w:rsidRPr="004032A4">
              <w:rPr>
                <w:b/>
                <w:bCs/>
                <w:sz w:val="24"/>
                <w:szCs w:val="24"/>
              </w:rPr>
              <w:t>Date Test Case Created</w:t>
            </w:r>
          </w:p>
        </w:tc>
        <w:tc>
          <w:tcPr>
            <w:tcW w:w="2174" w:type="dxa"/>
            <w:tcBorders>
              <w:top w:val="single" w:sz="4" w:space="0" w:color="000000"/>
              <w:left w:val="single" w:sz="4" w:space="0" w:color="000000"/>
              <w:bottom w:val="single" w:sz="4" w:space="0" w:color="000000"/>
            </w:tcBorders>
          </w:tcPr>
          <w:p w:rsidR="000F72EE" w:rsidRPr="004032A4" w:rsidRDefault="000F72EE" w:rsidP="00631D02">
            <w:pPr>
              <w:snapToGrid w:val="0"/>
              <w:rPr>
                <w:rFonts w:ascii="Arial Narrow" w:hAnsi="Arial Narrow"/>
              </w:rPr>
            </w:pPr>
            <w:r w:rsidRPr="004032A4">
              <w:rPr>
                <w:rFonts w:ascii="Arial Narrow" w:hAnsi="Arial Narrow"/>
              </w:rPr>
              <w:t>6/7/2011</w:t>
            </w:r>
            <w:r w:rsidR="004032A4">
              <w:rPr>
                <w:rFonts w:ascii="Arial Narrow" w:hAnsi="Arial Narrow"/>
              </w:rPr>
              <w:t xml:space="preserve"> (Draft)</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Release Version on Testbed</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bCs/>
                <w:sz w:val="24"/>
                <w:szCs w:val="24"/>
              </w:rPr>
            </w:pPr>
          </w:p>
        </w:tc>
      </w:tr>
      <w:tr w:rsidR="000F72EE" w:rsidTr="003B492D">
        <w:trPr>
          <w:cantSplit/>
          <w:trHeight w:val="236"/>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CI</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Logged in User’s Role</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bCs/>
                <w:iCs/>
                <w:sz w:val="24"/>
                <w:szCs w:val="24"/>
              </w:rPr>
            </w:pPr>
          </w:p>
        </w:tc>
      </w:tr>
      <w:tr w:rsidR="000F72EE" w:rsidTr="003B492D">
        <w:trPr>
          <w:cantSplit/>
          <w:trHeight w:val="235"/>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Site Specific</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Start Date / Time</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r w:rsidR="000F72EE" w:rsidTr="003B492D">
        <w:trPr>
          <w:cantSplit/>
          <w:trHeight w:val="334"/>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TC Updated for Version</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r w:rsidRPr="0088023D">
              <w:rPr>
                <w:bCs/>
                <w:sz w:val="24"/>
                <w:szCs w:val="24"/>
              </w:rPr>
              <w:t>TO22</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Completion Date/Time</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r w:rsidR="000F72EE" w:rsidTr="003B492D">
        <w:trPr>
          <w:cantSplit/>
          <w:trHeight w:val="334"/>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Last Modified By</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del w:id="162" w:author="snichols" w:date="2013-07-16T13:57:00Z">
              <w:r w:rsidRPr="0088023D" w:rsidDel="00C85642">
                <w:rPr>
                  <w:bCs/>
                  <w:sz w:val="24"/>
                  <w:szCs w:val="24"/>
                </w:rPr>
                <w:delText>Richard Barnhill</w:delText>
              </w:r>
            </w:del>
            <w:ins w:id="163" w:author="snichols" w:date="2013-07-16T13:57:00Z">
              <w:r w:rsidR="00C85642">
                <w:rPr>
                  <w:bCs/>
                  <w:sz w:val="24"/>
                  <w:szCs w:val="24"/>
                </w:rPr>
                <w:t>Scott Nicholson</w:t>
              </w:r>
            </w:ins>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Total Test Time</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r w:rsidR="000F72EE" w:rsidTr="003B492D">
        <w:trPr>
          <w:cantSplit/>
          <w:trHeight w:val="334"/>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Executable Steps</w:t>
            </w:r>
          </w:p>
        </w:tc>
        <w:tc>
          <w:tcPr>
            <w:tcW w:w="2174" w:type="dxa"/>
            <w:tcBorders>
              <w:top w:val="single" w:sz="4" w:space="0" w:color="000000"/>
              <w:left w:val="single" w:sz="4" w:space="0" w:color="000000"/>
              <w:bottom w:val="single" w:sz="4" w:space="0" w:color="000000"/>
            </w:tcBorders>
          </w:tcPr>
          <w:p w:rsidR="008A3CA2" w:rsidRDefault="000F72EE">
            <w:pPr>
              <w:pStyle w:val="TableText"/>
              <w:snapToGrid w:val="0"/>
              <w:rPr>
                <w:bCs/>
                <w:sz w:val="24"/>
                <w:szCs w:val="24"/>
              </w:rPr>
            </w:pPr>
            <w:del w:id="164" w:author="snichols" w:date="2013-07-16T14:25:00Z">
              <w:r w:rsidRPr="0088023D" w:rsidDel="009E71C8">
                <w:rPr>
                  <w:bCs/>
                  <w:sz w:val="24"/>
                  <w:szCs w:val="24"/>
                </w:rPr>
                <w:delText>483</w:delText>
              </w:r>
            </w:del>
            <w:ins w:id="165" w:author="snichols" w:date="2013-07-16T14:25:00Z">
              <w:r w:rsidR="009E71C8">
                <w:rPr>
                  <w:bCs/>
                  <w:sz w:val="24"/>
                  <w:szCs w:val="24"/>
                </w:rPr>
                <w:t>540</w:t>
              </w:r>
            </w:ins>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Pass/Fail/Pending</w:t>
            </w: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r w:rsidR="000F72EE" w:rsidTr="003B492D">
        <w:trPr>
          <w:cantSplit/>
          <w:trHeight w:val="334"/>
        </w:trPr>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r w:rsidRPr="0088023D">
              <w:rPr>
                <w:b/>
                <w:bCs/>
                <w:sz w:val="24"/>
                <w:szCs w:val="24"/>
              </w:rPr>
              <w:t>Approximate  Execution Time</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Cs/>
                <w:sz w:val="24"/>
                <w:szCs w:val="24"/>
              </w:rPr>
            </w:pPr>
            <w:r w:rsidRPr="0088023D">
              <w:rPr>
                <w:bCs/>
                <w:sz w:val="24"/>
                <w:szCs w:val="24"/>
              </w:rPr>
              <w:t>5 Hours</w:t>
            </w:r>
          </w:p>
        </w:tc>
        <w:tc>
          <w:tcPr>
            <w:tcW w:w="2174" w:type="dxa"/>
            <w:tcBorders>
              <w:top w:val="single" w:sz="4" w:space="0" w:color="000000"/>
              <w:left w:val="single" w:sz="4" w:space="0" w:color="000000"/>
              <w:bottom w:val="single" w:sz="4" w:space="0" w:color="000000"/>
            </w:tcBorders>
          </w:tcPr>
          <w:p w:rsidR="000F72EE" w:rsidRPr="0088023D" w:rsidRDefault="000F72EE" w:rsidP="00631D02">
            <w:pPr>
              <w:pStyle w:val="TableText"/>
              <w:snapToGrid w:val="0"/>
              <w:rPr>
                <w:b/>
                <w:bCs/>
                <w:sz w:val="24"/>
                <w:szCs w:val="24"/>
              </w:rPr>
            </w:pPr>
          </w:p>
        </w:tc>
        <w:tc>
          <w:tcPr>
            <w:tcW w:w="2174" w:type="dxa"/>
            <w:tcBorders>
              <w:top w:val="single" w:sz="4" w:space="0" w:color="000000"/>
              <w:left w:val="single" w:sz="4" w:space="0" w:color="000000"/>
              <w:bottom w:val="single" w:sz="4" w:space="0" w:color="000000"/>
              <w:right w:val="single" w:sz="4" w:space="0" w:color="000000"/>
            </w:tcBorders>
          </w:tcPr>
          <w:p w:rsidR="000F72EE" w:rsidRPr="0088023D" w:rsidRDefault="000F72EE" w:rsidP="00631D02">
            <w:pPr>
              <w:pStyle w:val="TableText"/>
              <w:snapToGrid w:val="0"/>
              <w:rPr>
                <w:sz w:val="24"/>
                <w:szCs w:val="24"/>
              </w:rPr>
            </w:pPr>
          </w:p>
        </w:tc>
      </w:tr>
    </w:tbl>
    <w:p w:rsidR="000F72EE" w:rsidRPr="003B492D" w:rsidRDefault="000F72EE" w:rsidP="00631D02"/>
    <w:p w:rsidR="000F72EE" w:rsidRDefault="000F72EE" w:rsidP="00631D02"/>
    <w:p w:rsidR="000F72EE" w:rsidRDefault="000F72EE" w:rsidP="00631D02"/>
    <w:tbl>
      <w:tblPr>
        <w:tblW w:w="0" w:type="auto"/>
        <w:tblInd w:w="18" w:type="dxa"/>
        <w:tblLayout w:type="fixed"/>
        <w:tblLook w:val="0000" w:firstRow="0" w:lastRow="0" w:firstColumn="0" w:lastColumn="0" w:noHBand="0" w:noVBand="0"/>
      </w:tblPr>
      <w:tblGrid>
        <w:gridCol w:w="2430"/>
        <w:gridCol w:w="7128"/>
      </w:tblGrid>
      <w:tr w:rsidR="000F72EE" w:rsidRPr="006105D4" w:rsidTr="003349F6">
        <w:trPr>
          <w:cantSplit/>
        </w:trPr>
        <w:tc>
          <w:tcPr>
            <w:tcW w:w="2430" w:type="dxa"/>
          </w:tcPr>
          <w:p w:rsidR="000F72EE" w:rsidRPr="006105D4" w:rsidRDefault="000F72EE" w:rsidP="003349F6">
            <w:pPr>
              <w:snapToGrid w:val="0"/>
              <w:spacing w:after="180"/>
              <w:rPr>
                <w:b/>
                <w:iCs/>
              </w:rPr>
            </w:pPr>
            <w:r w:rsidRPr="006105D4">
              <w:rPr>
                <w:b/>
              </w:rPr>
              <w:t>Test Case Description</w:t>
            </w:r>
            <w:r w:rsidRPr="006105D4">
              <w:rPr>
                <w:b/>
                <w:iCs/>
              </w:rPr>
              <w:t>:</w:t>
            </w:r>
          </w:p>
        </w:tc>
        <w:tc>
          <w:tcPr>
            <w:tcW w:w="7128" w:type="dxa"/>
          </w:tcPr>
          <w:p w:rsidR="000F72EE" w:rsidRPr="006105D4" w:rsidRDefault="000F72EE" w:rsidP="003349F6">
            <w:pPr>
              <w:snapToGrid w:val="0"/>
              <w:spacing w:after="180"/>
            </w:pPr>
            <w:r w:rsidRPr="006105D4">
              <w:t xml:space="preserve">This test case demonstrates D2D functionality in Thin Client mode. </w:t>
            </w:r>
          </w:p>
        </w:tc>
      </w:tr>
      <w:tr w:rsidR="000F72EE" w:rsidRPr="006105D4" w:rsidTr="003349F6">
        <w:trPr>
          <w:cantSplit/>
          <w:trHeight w:val="585"/>
        </w:trPr>
        <w:tc>
          <w:tcPr>
            <w:tcW w:w="2430" w:type="dxa"/>
          </w:tcPr>
          <w:p w:rsidR="000F72EE" w:rsidRPr="006105D4" w:rsidRDefault="000F72EE" w:rsidP="003349F6">
            <w:pPr>
              <w:snapToGrid w:val="0"/>
              <w:spacing w:after="180"/>
              <w:rPr>
                <w:b/>
                <w:bCs/>
                <w:i/>
              </w:rPr>
            </w:pPr>
            <w:r w:rsidRPr="006105D4">
              <w:rPr>
                <w:b/>
                <w:bCs/>
                <w:i/>
              </w:rPr>
              <w:t>Objective:</w:t>
            </w:r>
          </w:p>
          <w:p w:rsidR="000F72EE" w:rsidRPr="006105D4" w:rsidRDefault="000F72EE" w:rsidP="003349F6">
            <w:pPr>
              <w:spacing w:after="180"/>
              <w:rPr>
                <w:b/>
                <w:bCs/>
                <w:i/>
              </w:rPr>
            </w:pPr>
          </w:p>
        </w:tc>
        <w:tc>
          <w:tcPr>
            <w:tcW w:w="7128" w:type="dxa"/>
          </w:tcPr>
          <w:p w:rsidR="000F72EE" w:rsidRPr="006105D4" w:rsidRDefault="000F72EE" w:rsidP="003349F6">
            <w:pPr>
              <w:snapToGrid w:val="0"/>
              <w:spacing w:after="180"/>
            </w:pPr>
            <w:r w:rsidRPr="006105D4">
              <w:t>The objective of this test case is to test remote access to D2D functionality on both Windows-based and Linux-based platforms under a variety of system connections.</w:t>
            </w:r>
          </w:p>
        </w:tc>
      </w:tr>
      <w:tr w:rsidR="000F72EE" w:rsidRPr="006105D4" w:rsidTr="003349F6">
        <w:trPr>
          <w:cantSplit/>
        </w:trPr>
        <w:tc>
          <w:tcPr>
            <w:tcW w:w="2430" w:type="dxa"/>
          </w:tcPr>
          <w:p w:rsidR="000F72EE" w:rsidRPr="006105D4" w:rsidRDefault="000F72EE" w:rsidP="003349F6">
            <w:pPr>
              <w:snapToGrid w:val="0"/>
              <w:spacing w:after="180"/>
              <w:rPr>
                <w:b/>
                <w:bCs/>
                <w:i/>
              </w:rPr>
            </w:pPr>
            <w:r w:rsidRPr="006105D4">
              <w:rPr>
                <w:b/>
                <w:bCs/>
                <w:i/>
              </w:rPr>
              <w:t>Assumptions and Constraints:</w:t>
            </w:r>
          </w:p>
          <w:p w:rsidR="000F72EE" w:rsidRPr="006105D4" w:rsidRDefault="000F72EE" w:rsidP="00631D02">
            <w:pPr>
              <w:rPr>
                <w:b/>
                <w:bCs/>
                <w:i/>
              </w:rPr>
            </w:pPr>
          </w:p>
        </w:tc>
        <w:tc>
          <w:tcPr>
            <w:tcW w:w="7128" w:type="dxa"/>
          </w:tcPr>
          <w:p w:rsidR="000F72EE" w:rsidRPr="006105D4" w:rsidRDefault="000F72EE" w:rsidP="003349F6">
            <w:pPr>
              <w:pStyle w:val="ListParagraph"/>
              <w:snapToGrid w:val="0"/>
              <w:spacing w:after="120"/>
              <w:ind w:left="0"/>
            </w:pPr>
            <w:r w:rsidRPr="006105D4">
              <w:t>BGAN Satellite Link is established and available.</w:t>
            </w:r>
          </w:p>
          <w:p w:rsidR="000F72EE" w:rsidRPr="006105D4" w:rsidRDefault="000F72EE" w:rsidP="0048622E">
            <w:pPr>
              <w:numPr>
                <w:ilvl w:val="0"/>
                <w:numId w:val="15"/>
              </w:numPr>
              <w:snapToGrid w:val="0"/>
              <w:spacing w:after="60"/>
              <w:ind w:left="619" w:hanging="259"/>
            </w:pPr>
            <w:r w:rsidRPr="006105D4">
              <w:t>This link is necessary to support testing for Section 2.0 of this test case.</w:t>
            </w:r>
          </w:p>
          <w:p w:rsidR="000F72EE" w:rsidRPr="006105D4" w:rsidRDefault="000F72EE" w:rsidP="0048622E">
            <w:pPr>
              <w:numPr>
                <w:ilvl w:val="0"/>
                <w:numId w:val="15"/>
              </w:numPr>
              <w:snapToGrid w:val="0"/>
              <w:spacing w:after="60"/>
              <w:ind w:left="619" w:hanging="259"/>
            </w:pPr>
            <w:r w:rsidRPr="006105D4">
              <w:t>If the capability is not available, then a simulated BGAN must be set up.</w:t>
            </w:r>
          </w:p>
          <w:p w:rsidR="000F72EE" w:rsidRPr="006105D4" w:rsidRDefault="000F72EE" w:rsidP="007176F6">
            <w:pPr>
              <w:pStyle w:val="ListParagraph"/>
              <w:numPr>
                <w:ilvl w:val="0"/>
                <w:numId w:val="15"/>
              </w:numPr>
              <w:snapToGrid w:val="0"/>
              <w:spacing w:after="180"/>
              <w:ind w:left="619" w:hanging="259"/>
            </w:pPr>
            <w:r w:rsidRPr="007176F6">
              <w:t xml:space="preserve">Instructions for setting up a simulated BGAN are provided in Appendix </w:t>
            </w:r>
            <w:r w:rsidR="007176F6" w:rsidRPr="007176F6">
              <w:t>A</w:t>
            </w:r>
            <w:r w:rsidR="004032A4" w:rsidRPr="007176F6">
              <w:t>.</w:t>
            </w:r>
          </w:p>
        </w:tc>
      </w:tr>
      <w:tr w:rsidR="000F72EE" w:rsidRPr="006105D4" w:rsidTr="003349F6">
        <w:tc>
          <w:tcPr>
            <w:tcW w:w="2430" w:type="dxa"/>
          </w:tcPr>
          <w:p w:rsidR="000F72EE" w:rsidRPr="006105D4" w:rsidRDefault="000F72EE" w:rsidP="003349F6">
            <w:pPr>
              <w:snapToGrid w:val="0"/>
              <w:spacing w:after="180"/>
              <w:rPr>
                <w:b/>
                <w:bCs/>
                <w:i/>
              </w:rPr>
            </w:pPr>
            <w:r w:rsidRPr="006105D4">
              <w:rPr>
                <w:b/>
                <w:bCs/>
                <w:i/>
              </w:rPr>
              <w:t>Requirements:</w:t>
            </w:r>
          </w:p>
        </w:tc>
        <w:tc>
          <w:tcPr>
            <w:tcW w:w="7128" w:type="dxa"/>
          </w:tcPr>
          <w:p w:rsidR="000F72EE" w:rsidRPr="006105D4" w:rsidRDefault="000F72EE" w:rsidP="0048622E">
            <w:pPr>
              <w:pStyle w:val="ListParagraph"/>
              <w:numPr>
                <w:ilvl w:val="0"/>
                <w:numId w:val="16"/>
              </w:numPr>
              <w:snapToGrid w:val="0"/>
              <w:spacing w:after="60"/>
            </w:pPr>
            <w:r w:rsidRPr="006105D4">
              <w:t xml:space="preserve">Windows Operating Environment Minimum Requirements: </w:t>
            </w:r>
          </w:p>
          <w:p w:rsidR="000F72EE" w:rsidRPr="006105D4" w:rsidRDefault="000F72EE" w:rsidP="0048622E">
            <w:pPr>
              <w:numPr>
                <w:ilvl w:val="0"/>
                <w:numId w:val="11"/>
              </w:numPr>
              <w:spacing w:after="60"/>
            </w:pPr>
            <w:r w:rsidRPr="006105D4">
              <w:t>Software</w:t>
            </w:r>
          </w:p>
          <w:p w:rsidR="000F72EE" w:rsidRPr="006105D4" w:rsidRDefault="000F72EE" w:rsidP="00AD681D">
            <w:pPr>
              <w:numPr>
                <w:ilvl w:val="1"/>
                <w:numId w:val="11"/>
              </w:numPr>
              <w:spacing w:after="60"/>
              <w:ind w:left="1080"/>
            </w:pPr>
            <w:r w:rsidRPr="006105D4">
              <w:t>Graphics driver must support OpenGL2.0</w:t>
            </w:r>
            <w:r w:rsidR="007766A5">
              <w:t>. [</w:t>
            </w:r>
            <w:r w:rsidRPr="007176F6">
              <w:rPr>
                <w:b/>
              </w:rPr>
              <w:t>N</w:t>
            </w:r>
            <w:r w:rsidR="007766A5" w:rsidRPr="007176F6">
              <w:rPr>
                <w:b/>
              </w:rPr>
              <w:t>ote</w:t>
            </w:r>
            <w:r w:rsidRPr="007176F6">
              <w:rPr>
                <w:b/>
              </w:rPr>
              <w:t>:</w:t>
            </w:r>
            <w:r w:rsidRPr="006105D4">
              <w:t xml:space="preserve"> A Dell Driver </w:t>
            </w:r>
            <w:r w:rsidR="007766A5">
              <w:t xml:space="preserve">or a </w:t>
            </w:r>
            <w:r w:rsidR="007766A5" w:rsidRPr="007766A5">
              <w:t xml:space="preserve">recent </w:t>
            </w:r>
            <w:r w:rsidRPr="007766A5">
              <w:t>nVidia discrete</w:t>
            </w:r>
            <w:r w:rsidRPr="006105D4">
              <w:t xml:space="preserve"> graphics</w:t>
            </w:r>
            <w:r w:rsidR="007766A5">
              <w:t xml:space="preserve"> driver can support OpenGL2.0.] </w:t>
            </w:r>
            <w:r w:rsidRPr="00091760">
              <w:rPr>
                <w:highlight w:val="yellow"/>
              </w:rPr>
              <w:t xml:space="preserve"> </w:t>
            </w:r>
          </w:p>
          <w:p w:rsidR="000F72EE" w:rsidRPr="006105D4" w:rsidRDefault="000F72EE" w:rsidP="0048622E">
            <w:pPr>
              <w:numPr>
                <w:ilvl w:val="1"/>
                <w:numId w:val="11"/>
              </w:numPr>
              <w:spacing w:after="60"/>
              <w:ind w:left="1080"/>
            </w:pPr>
            <w:r w:rsidRPr="006105D4">
              <w:t>Recent 32-bit Java 1.6 installed in C:\Program Files\Java\JRE6</w:t>
            </w:r>
          </w:p>
          <w:p w:rsidR="000F72EE" w:rsidRPr="006105D4" w:rsidRDefault="000F72EE" w:rsidP="00E150E5">
            <w:pPr>
              <w:keepNext/>
              <w:keepLines/>
              <w:numPr>
                <w:ilvl w:val="0"/>
                <w:numId w:val="11"/>
              </w:numPr>
              <w:spacing w:after="60"/>
            </w:pPr>
            <w:r w:rsidRPr="006105D4">
              <w:t>Hardware (same for Linux client)</w:t>
            </w:r>
          </w:p>
          <w:p w:rsidR="000F72EE" w:rsidRPr="006105D4" w:rsidRDefault="000F72EE" w:rsidP="00E150E5">
            <w:pPr>
              <w:keepNext/>
              <w:keepLines/>
              <w:numPr>
                <w:ilvl w:val="1"/>
                <w:numId w:val="11"/>
              </w:numPr>
              <w:spacing w:after="60"/>
              <w:ind w:left="1080"/>
            </w:pPr>
            <w:r w:rsidRPr="006105D4">
              <w:t xml:space="preserve">At least 2GB of RAM (more is better; may run into </w:t>
            </w:r>
            <w:r w:rsidRPr="006105D4">
              <w:lastRenderedPageBreak/>
              <w:t>problems with data on 2GB)</w:t>
            </w:r>
          </w:p>
          <w:p w:rsidR="000F72EE" w:rsidRPr="006105D4" w:rsidRDefault="000F72EE" w:rsidP="0048622E">
            <w:pPr>
              <w:numPr>
                <w:ilvl w:val="1"/>
                <w:numId w:val="11"/>
              </w:numPr>
              <w:spacing w:after="60"/>
              <w:ind w:left="1080"/>
            </w:pPr>
            <w:r w:rsidRPr="006105D4">
              <w:t>At least 1 GB of free HD space on C:\</w:t>
            </w:r>
          </w:p>
          <w:p w:rsidR="000F72EE" w:rsidRPr="006105D4" w:rsidRDefault="000F72EE" w:rsidP="0048622E">
            <w:pPr>
              <w:numPr>
                <w:ilvl w:val="0"/>
                <w:numId w:val="11"/>
              </w:numPr>
              <w:spacing w:after="60"/>
            </w:pPr>
            <w:r w:rsidRPr="006105D4">
              <w:t>Network:</w:t>
            </w:r>
          </w:p>
          <w:p w:rsidR="000F72EE" w:rsidRPr="006105D4" w:rsidRDefault="000F72EE" w:rsidP="0048622E">
            <w:pPr>
              <w:numPr>
                <w:ilvl w:val="1"/>
                <w:numId w:val="11"/>
              </w:numPr>
              <w:spacing w:after="120"/>
              <w:ind w:left="1080"/>
            </w:pPr>
            <w:r w:rsidRPr="006105D4">
              <w:t>Must be able to access http://dist2.extremeforecasting.com on port 80 (or a local edex server)</w:t>
            </w:r>
          </w:p>
          <w:p w:rsidR="000F72EE" w:rsidRPr="006105D4" w:rsidRDefault="000F72EE" w:rsidP="0048622E">
            <w:pPr>
              <w:pStyle w:val="ListParagraph"/>
              <w:numPr>
                <w:ilvl w:val="0"/>
                <w:numId w:val="16"/>
              </w:numPr>
              <w:snapToGrid w:val="0"/>
              <w:spacing w:after="60"/>
            </w:pPr>
            <w:r w:rsidRPr="006105D4">
              <w:t>Linux Operating Environment Requirements:</w:t>
            </w:r>
          </w:p>
          <w:p w:rsidR="000F72EE" w:rsidRPr="006105D4" w:rsidRDefault="000F72EE" w:rsidP="0048622E">
            <w:pPr>
              <w:numPr>
                <w:ilvl w:val="0"/>
                <w:numId w:val="11"/>
              </w:numPr>
              <w:spacing w:after="60"/>
            </w:pPr>
            <w:r w:rsidRPr="006105D4">
              <w:t>Software</w:t>
            </w:r>
          </w:p>
          <w:p w:rsidR="000F72EE" w:rsidRPr="006105D4" w:rsidRDefault="000F72EE" w:rsidP="0048622E">
            <w:pPr>
              <w:numPr>
                <w:ilvl w:val="1"/>
                <w:numId w:val="11"/>
              </w:numPr>
              <w:spacing w:after="180"/>
              <w:ind w:left="1080"/>
            </w:pPr>
            <w:r w:rsidRPr="006105D4">
              <w:t xml:space="preserve">AWIPS II Baseline Configuration (Red Hat </w:t>
            </w:r>
            <w:smartTag w:uri="urn:schemas-microsoft-com:office:smarttags" w:element="place">
              <w:smartTag w:uri="urn:schemas-microsoft-com:office:smarttags" w:element="City">
                <w:r w:rsidRPr="006105D4">
                  <w:t>Enterprise</w:t>
                </w:r>
              </w:smartTag>
            </w:smartTag>
            <w:r w:rsidRPr="006105D4">
              <w:t>)</w:t>
            </w:r>
          </w:p>
        </w:tc>
      </w:tr>
      <w:tr w:rsidR="000F72EE" w:rsidRPr="006105D4" w:rsidTr="003349F6">
        <w:trPr>
          <w:cantSplit/>
        </w:trPr>
        <w:tc>
          <w:tcPr>
            <w:tcW w:w="2430" w:type="dxa"/>
          </w:tcPr>
          <w:p w:rsidR="000F72EE" w:rsidRPr="006105D4" w:rsidRDefault="000F72EE" w:rsidP="003349F6">
            <w:pPr>
              <w:snapToGrid w:val="0"/>
              <w:spacing w:after="180"/>
              <w:rPr>
                <w:b/>
                <w:bCs/>
                <w:i/>
              </w:rPr>
            </w:pPr>
            <w:r w:rsidRPr="006105D4">
              <w:rPr>
                <w:b/>
                <w:bCs/>
                <w:i/>
              </w:rPr>
              <w:lastRenderedPageBreak/>
              <w:t>Data Input:</w:t>
            </w:r>
          </w:p>
        </w:tc>
        <w:tc>
          <w:tcPr>
            <w:tcW w:w="7128" w:type="dxa"/>
          </w:tcPr>
          <w:p w:rsidR="000F72EE" w:rsidRPr="006105D4" w:rsidRDefault="000F72EE" w:rsidP="007766A5">
            <w:pPr>
              <w:spacing w:after="180"/>
            </w:pPr>
            <w:r w:rsidRPr="006105D4">
              <w:t xml:space="preserve">This test case requests various types of </w:t>
            </w:r>
            <w:r w:rsidRPr="007766A5">
              <w:t>data</w:t>
            </w:r>
            <w:r w:rsidR="007766A5" w:rsidRPr="007766A5">
              <w:t>: model data; satellite dat</w:t>
            </w:r>
            <w:r w:rsidR="007766A5">
              <w:t>a</w:t>
            </w:r>
            <w:r w:rsidR="007766A5" w:rsidRPr="007766A5">
              <w:t>, radar data; and o</w:t>
            </w:r>
            <w:r w:rsidRPr="007766A5">
              <w:t xml:space="preserve">bservation products. If the specified products are not available, similar products may be substituted.   </w:t>
            </w:r>
          </w:p>
        </w:tc>
      </w:tr>
      <w:tr w:rsidR="000F72EE" w:rsidRPr="006105D4" w:rsidTr="003349F6">
        <w:trPr>
          <w:cantSplit/>
          <w:trHeight w:val="207"/>
        </w:trPr>
        <w:tc>
          <w:tcPr>
            <w:tcW w:w="2430" w:type="dxa"/>
          </w:tcPr>
          <w:p w:rsidR="000F72EE" w:rsidRPr="006105D4" w:rsidRDefault="000F72EE" w:rsidP="003349F6">
            <w:pPr>
              <w:snapToGrid w:val="0"/>
              <w:spacing w:after="180"/>
              <w:rPr>
                <w:b/>
                <w:bCs/>
                <w:i/>
              </w:rPr>
            </w:pPr>
            <w:r w:rsidRPr="006105D4">
              <w:rPr>
                <w:b/>
                <w:bCs/>
                <w:i/>
              </w:rPr>
              <w:t>Prerequisite Conditions:</w:t>
            </w:r>
          </w:p>
        </w:tc>
        <w:tc>
          <w:tcPr>
            <w:tcW w:w="7128" w:type="dxa"/>
          </w:tcPr>
          <w:p w:rsidR="000F72EE" w:rsidRPr="006105D4" w:rsidRDefault="000F72EE" w:rsidP="0048622E">
            <w:pPr>
              <w:numPr>
                <w:ilvl w:val="0"/>
                <w:numId w:val="17"/>
              </w:numPr>
              <w:suppressAutoHyphens/>
              <w:snapToGrid w:val="0"/>
              <w:spacing w:after="60"/>
            </w:pPr>
            <w:r w:rsidRPr="006105D4">
              <w:t>Current applicable build is installed on the AWIPS II testbed.</w:t>
            </w:r>
          </w:p>
          <w:p w:rsidR="000F72EE" w:rsidRPr="006105D4" w:rsidRDefault="000F72EE" w:rsidP="0048622E">
            <w:pPr>
              <w:numPr>
                <w:ilvl w:val="0"/>
                <w:numId w:val="17"/>
              </w:numPr>
              <w:suppressAutoHyphens/>
              <w:snapToGrid w:val="0"/>
              <w:spacing w:after="60"/>
            </w:pPr>
            <w:r w:rsidRPr="006105D4">
              <w:t>The build on the Windows IMET laptop must match the build on the AWIPS II testbed.</w:t>
            </w:r>
          </w:p>
          <w:p w:rsidR="000F72EE" w:rsidRPr="006105D4" w:rsidRDefault="000F72EE" w:rsidP="0048622E">
            <w:pPr>
              <w:numPr>
                <w:ilvl w:val="0"/>
                <w:numId w:val="17"/>
              </w:numPr>
              <w:suppressAutoHyphens/>
              <w:snapToGrid w:val="0"/>
              <w:spacing w:after="60"/>
            </w:pPr>
            <w:r w:rsidRPr="006105D4">
              <w:t>The Edex Proxy servers are set</w:t>
            </w:r>
            <w:r w:rsidR="007176F6">
              <w:t xml:space="preserve"> </w:t>
            </w:r>
            <w:r w:rsidRPr="006105D4">
              <w:t>up and available for connection.</w:t>
            </w:r>
          </w:p>
          <w:p w:rsidR="000F72EE" w:rsidRPr="006105D4" w:rsidRDefault="000F72EE" w:rsidP="0048622E">
            <w:pPr>
              <w:numPr>
                <w:ilvl w:val="0"/>
                <w:numId w:val="17"/>
              </w:numPr>
              <w:suppressAutoHyphens/>
              <w:snapToGrid w:val="0"/>
              <w:spacing w:after="180"/>
            </w:pPr>
            <w:r w:rsidRPr="006105D4">
              <w:t>A printer is hooked up to the network for both Linux and Windows to print.</w:t>
            </w:r>
          </w:p>
        </w:tc>
      </w:tr>
      <w:tr w:rsidR="000F72EE" w:rsidRPr="006105D4" w:rsidTr="003349F6">
        <w:trPr>
          <w:cantSplit/>
          <w:trHeight w:val="207"/>
        </w:trPr>
        <w:tc>
          <w:tcPr>
            <w:tcW w:w="2430" w:type="dxa"/>
          </w:tcPr>
          <w:p w:rsidR="000F72EE" w:rsidRPr="006105D4" w:rsidRDefault="000F72EE" w:rsidP="003349F6">
            <w:pPr>
              <w:snapToGrid w:val="0"/>
              <w:spacing w:after="180"/>
              <w:rPr>
                <w:b/>
                <w:bCs/>
                <w:i/>
              </w:rPr>
            </w:pPr>
            <w:r w:rsidRPr="006105D4">
              <w:rPr>
                <w:b/>
                <w:bCs/>
                <w:i/>
              </w:rPr>
              <w:t>Pass Criteria:</w:t>
            </w:r>
          </w:p>
        </w:tc>
        <w:tc>
          <w:tcPr>
            <w:tcW w:w="7128" w:type="dxa"/>
          </w:tcPr>
          <w:p w:rsidR="000F72EE" w:rsidRPr="006105D4" w:rsidRDefault="000F72EE" w:rsidP="0048622E">
            <w:pPr>
              <w:pStyle w:val="ListParagraph"/>
              <w:numPr>
                <w:ilvl w:val="0"/>
                <w:numId w:val="18"/>
              </w:numPr>
              <w:spacing w:after="60"/>
            </w:pPr>
            <w:r w:rsidRPr="006105D4">
              <w:t>This test case is considered passed upon successful execution of all the test steps contained in Sections 1.0 to 3.0 and:</w:t>
            </w:r>
          </w:p>
          <w:p w:rsidR="000F72EE" w:rsidRPr="006105D4" w:rsidRDefault="000F72EE" w:rsidP="0048622E">
            <w:pPr>
              <w:numPr>
                <w:ilvl w:val="0"/>
                <w:numId w:val="11"/>
              </w:numPr>
              <w:spacing w:after="60"/>
            </w:pPr>
            <w:r w:rsidRPr="006105D4">
              <w:t>Verification that the expected results have been achieved for all the steps in Sections 1.0 – 3.0.</w:t>
            </w:r>
          </w:p>
          <w:p w:rsidR="000F72EE" w:rsidRPr="006105D4" w:rsidRDefault="000F72EE" w:rsidP="0048622E">
            <w:pPr>
              <w:numPr>
                <w:ilvl w:val="0"/>
                <w:numId w:val="11"/>
              </w:numPr>
              <w:spacing w:after="120"/>
            </w:pPr>
            <w:r w:rsidRPr="006105D4">
              <w:t>Also, as long as known issues are documented, the test case is considered passed.</w:t>
            </w:r>
          </w:p>
          <w:p w:rsidR="000F72EE" w:rsidRPr="006105D4" w:rsidRDefault="000F72EE" w:rsidP="0048622E">
            <w:pPr>
              <w:pStyle w:val="ListParagraph"/>
              <w:numPr>
                <w:ilvl w:val="0"/>
                <w:numId w:val="18"/>
              </w:numPr>
              <w:spacing w:after="60"/>
            </w:pPr>
            <w:r w:rsidRPr="006105D4">
              <w:t>The following sections and appendixes are not required for determining the successful completion of this test:</w:t>
            </w:r>
          </w:p>
          <w:p w:rsidR="000F72EE" w:rsidRPr="006105D4" w:rsidRDefault="000F72EE" w:rsidP="007176F6">
            <w:pPr>
              <w:numPr>
                <w:ilvl w:val="0"/>
                <w:numId w:val="11"/>
              </w:numPr>
              <w:spacing w:after="180"/>
            </w:pPr>
            <w:r w:rsidRPr="006105D4">
              <w:t xml:space="preserve">Appendix </w:t>
            </w:r>
            <w:r w:rsidR="007176F6">
              <w:t>B</w:t>
            </w:r>
            <w:r w:rsidRPr="006105D4">
              <w:t xml:space="preserve"> </w:t>
            </w:r>
            <w:r w:rsidR="007176F6">
              <w:t xml:space="preserve">is provided to collect Thin Client performance metrics using different system connections that impose associated bandwidth limitations. It </w:t>
            </w:r>
            <w:r w:rsidRPr="006105D4">
              <w:t xml:space="preserve">is </w:t>
            </w:r>
            <w:r w:rsidRPr="006105D4">
              <w:rPr>
                <w:b/>
              </w:rPr>
              <w:t>NOT</w:t>
            </w:r>
            <w:r w:rsidRPr="006105D4">
              <w:t xml:space="preserve"> part of the Pass/Fail Criteria of this test case. </w:t>
            </w:r>
          </w:p>
        </w:tc>
      </w:tr>
    </w:tbl>
    <w:p w:rsidR="000F72EE" w:rsidRDefault="000F72EE" w:rsidP="0077798A">
      <w:pPr>
        <w:pStyle w:val="Heading2"/>
      </w:pPr>
    </w:p>
    <w:p w:rsidR="000F72EE" w:rsidRPr="00C41650" w:rsidRDefault="000F72EE" w:rsidP="00E150E5">
      <w:pPr>
        <w:pStyle w:val="Heading1"/>
        <w:numPr>
          <w:ilvl w:val="0"/>
          <w:numId w:val="21"/>
        </w:numPr>
        <w:spacing w:before="0"/>
        <w:jc w:val="left"/>
        <w:rPr>
          <w:rFonts w:ascii="Arial" w:hAnsi="Arial"/>
        </w:rPr>
      </w:pPr>
      <w:bookmarkStart w:id="166" w:name="_Toc526647443"/>
      <w:bookmarkStart w:id="167" w:name="_Toc535900731"/>
      <w:bookmarkStart w:id="168" w:name="_Toc526647447"/>
      <w:bookmarkStart w:id="169" w:name="_Toc535900738"/>
      <w:r>
        <w:br w:type="page"/>
      </w:r>
      <w:bookmarkStart w:id="170" w:name="_Toc361748280"/>
      <w:r w:rsidRPr="00C41650">
        <w:rPr>
          <w:rFonts w:ascii="Arial" w:hAnsi="Arial"/>
        </w:rPr>
        <w:lastRenderedPageBreak/>
        <w:t>Thin Client for IMET with LAN Connection</w:t>
      </w:r>
      <w:bookmarkEnd w:id="170"/>
    </w:p>
    <w:p w:rsidR="000F72EE" w:rsidRPr="00D33729" w:rsidRDefault="000F72EE" w:rsidP="006105D4">
      <w:pPr>
        <w:pStyle w:val="BodyText1"/>
      </w:pPr>
      <w:r w:rsidRPr="00D33729">
        <w:t xml:space="preserve">This section tests </w:t>
      </w:r>
      <w:r>
        <w:t xml:space="preserve">how well the CAVE, in </w:t>
      </w:r>
      <w:r w:rsidRPr="00D33729">
        <w:t>Thin Client</w:t>
      </w:r>
      <w:r>
        <w:t xml:space="preserve"> mode</w:t>
      </w:r>
      <w:r w:rsidRPr="00D33729">
        <w:t xml:space="preserve"> </w:t>
      </w:r>
      <w:r>
        <w:t xml:space="preserve">running </w:t>
      </w:r>
      <w:r w:rsidRPr="00D33729">
        <w:t>on a Windows laptop</w:t>
      </w:r>
      <w:r>
        <w:t>,</w:t>
      </w:r>
      <w:r w:rsidRPr="00D33729">
        <w:t xml:space="preserve"> </w:t>
      </w:r>
      <w:r>
        <w:t>will support the Incident Meteorologist (IMET)</w:t>
      </w:r>
      <w:r w:rsidRPr="00D33729">
        <w:t xml:space="preserve">. </w:t>
      </w:r>
      <w:r>
        <w:t>The laptop must be connected to the LAN. Table 1 identifies the test steps and their expected results.</w:t>
      </w:r>
    </w:p>
    <w:p w:rsidR="000F72EE" w:rsidRPr="00D33729" w:rsidRDefault="000F72EE" w:rsidP="00A932F1">
      <w:pPr>
        <w:pStyle w:val="TableTitle"/>
      </w:pPr>
      <w:bookmarkStart w:id="171" w:name="_Toc336943236"/>
      <w:bookmarkStart w:id="172" w:name="_Toc361748287"/>
      <w:r w:rsidRPr="00D33729">
        <w:t xml:space="preserve">Table </w:t>
      </w:r>
      <w:r w:rsidR="004236A2" w:rsidRPr="00D33729">
        <w:fldChar w:fldCharType="begin"/>
      </w:r>
      <w:r w:rsidRPr="00D33729">
        <w:instrText xml:space="preserve"> SEQ Table \* ARABIC </w:instrText>
      </w:r>
      <w:r w:rsidR="004236A2" w:rsidRPr="00D33729">
        <w:fldChar w:fldCharType="separate"/>
      </w:r>
      <w:r>
        <w:rPr>
          <w:noProof/>
        </w:rPr>
        <w:t>1</w:t>
      </w:r>
      <w:r w:rsidR="004236A2" w:rsidRPr="00D33729">
        <w:fldChar w:fldCharType="end"/>
      </w:r>
      <w:r>
        <w:t xml:space="preserve">. </w:t>
      </w:r>
      <w:r w:rsidRPr="00D33729">
        <w:t>Test Steps and Expected Results</w:t>
      </w:r>
      <w:r w:rsidR="00704FA9">
        <w:t xml:space="preserve"> (Thin Client for IMET with LAN Connection)</w:t>
      </w:r>
      <w:bookmarkEnd w:id="171"/>
      <w:bookmarkEnd w:id="17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2718"/>
        <w:gridCol w:w="2624"/>
        <w:gridCol w:w="780"/>
        <w:gridCol w:w="2428"/>
      </w:tblGrid>
      <w:tr w:rsidR="000F72EE" w:rsidRPr="006D188F" w:rsidTr="006D188F">
        <w:trPr>
          <w:cantSplit/>
          <w:trHeight w:val="413"/>
          <w:tblHeader/>
        </w:trPr>
        <w:tc>
          <w:tcPr>
            <w:tcW w:w="810" w:type="dxa"/>
            <w:tcBorders>
              <w:right w:val="single" w:sz="4" w:space="0" w:color="FFFFFF"/>
            </w:tcBorders>
            <w:shd w:val="clear" w:color="auto" w:fill="002060"/>
            <w:vAlign w:val="center"/>
          </w:tcPr>
          <w:p w:rsidR="000F72EE" w:rsidRPr="006D188F" w:rsidRDefault="000F72EE" w:rsidP="007E0732">
            <w:pPr>
              <w:spacing w:before="60" w:after="60"/>
              <w:jc w:val="center"/>
              <w:rPr>
                <w:rFonts w:ascii="Arial Narrow" w:hAnsi="Arial Narrow"/>
                <w:b/>
                <w:color w:val="FFFFFF"/>
              </w:rPr>
            </w:pPr>
            <w:r w:rsidRPr="006D188F">
              <w:rPr>
                <w:rFonts w:ascii="Arial Narrow" w:hAnsi="Arial Narrow"/>
                <w:b/>
                <w:color w:val="FFFFFF"/>
              </w:rPr>
              <w:t>Step #</w:t>
            </w:r>
          </w:p>
        </w:tc>
        <w:tc>
          <w:tcPr>
            <w:tcW w:w="2718" w:type="dxa"/>
            <w:tcBorders>
              <w:left w:val="single" w:sz="4" w:space="0" w:color="FFFFFF"/>
              <w:right w:val="single" w:sz="4" w:space="0" w:color="FFFFFF"/>
            </w:tcBorders>
            <w:shd w:val="clear" w:color="auto" w:fill="002060"/>
            <w:vAlign w:val="center"/>
          </w:tcPr>
          <w:p w:rsidR="000F72EE" w:rsidRPr="006D188F" w:rsidRDefault="000F72EE" w:rsidP="007E0732">
            <w:pPr>
              <w:spacing w:before="60" w:after="60"/>
              <w:jc w:val="center"/>
              <w:rPr>
                <w:rFonts w:ascii="Arial Narrow" w:hAnsi="Arial Narrow"/>
                <w:b/>
                <w:color w:val="FFFFFF"/>
              </w:rPr>
            </w:pPr>
            <w:r w:rsidRPr="006D188F">
              <w:rPr>
                <w:rFonts w:ascii="Arial Narrow" w:hAnsi="Arial Narrow"/>
                <w:b/>
                <w:color w:val="FFFFFF"/>
              </w:rPr>
              <w:t>Action / Inputs</w:t>
            </w:r>
          </w:p>
        </w:tc>
        <w:tc>
          <w:tcPr>
            <w:tcW w:w="2624" w:type="dxa"/>
            <w:tcBorders>
              <w:left w:val="single" w:sz="4" w:space="0" w:color="FFFFFF"/>
              <w:right w:val="single" w:sz="4" w:space="0" w:color="FFFFFF"/>
            </w:tcBorders>
            <w:shd w:val="clear" w:color="auto" w:fill="002060"/>
            <w:vAlign w:val="center"/>
          </w:tcPr>
          <w:p w:rsidR="000F72EE" w:rsidRPr="006D188F" w:rsidRDefault="000F72EE" w:rsidP="007E0732">
            <w:pPr>
              <w:spacing w:before="60" w:after="60"/>
              <w:jc w:val="center"/>
              <w:rPr>
                <w:rFonts w:ascii="Arial Narrow" w:hAnsi="Arial Narrow"/>
                <w:b/>
                <w:color w:val="FFFFFF"/>
              </w:rPr>
            </w:pPr>
            <w:r w:rsidRPr="006D188F">
              <w:rPr>
                <w:rFonts w:ascii="Arial Narrow" w:hAnsi="Arial Narrow"/>
                <w:b/>
                <w:color w:val="FFFFFF"/>
              </w:rPr>
              <w:t>Expected Results</w:t>
            </w:r>
          </w:p>
        </w:tc>
        <w:tc>
          <w:tcPr>
            <w:tcW w:w="780" w:type="dxa"/>
            <w:tcBorders>
              <w:left w:val="single" w:sz="4" w:space="0" w:color="FFFFFF"/>
              <w:right w:val="single" w:sz="4" w:space="0" w:color="FFFFFF"/>
            </w:tcBorders>
            <w:shd w:val="clear" w:color="auto" w:fill="002060"/>
            <w:vAlign w:val="center"/>
          </w:tcPr>
          <w:p w:rsidR="000F72EE" w:rsidRPr="006D188F" w:rsidRDefault="000F72EE" w:rsidP="007E0732">
            <w:pPr>
              <w:spacing w:before="60" w:after="60"/>
              <w:jc w:val="center"/>
              <w:rPr>
                <w:rFonts w:ascii="Arial Narrow" w:hAnsi="Arial Narrow"/>
                <w:b/>
                <w:color w:val="FFFFFF"/>
              </w:rPr>
            </w:pPr>
            <w:r w:rsidRPr="006D188F">
              <w:rPr>
                <w:rFonts w:ascii="Arial Narrow" w:hAnsi="Arial Narrow"/>
                <w:b/>
                <w:color w:val="FFFFFF"/>
              </w:rPr>
              <w:t>P/F</w:t>
            </w:r>
          </w:p>
        </w:tc>
        <w:tc>
          <w:tcPr>
            <w:tcW w:w="2428" w:type="dxa"/>
            <w:tcBorders>
              <w:left w:val="single" w:sz="4" w:space="0" w:color="FFFFFF"/>
            </w:tcBorders>
            <w:shd w:val="clear" w:color="auto" w:fill="002060"/>
            <w:vAlign w:val="center"/>
          </w:tcPr>
          <w:p w:rsidR="000F72EE" w:rsidRPr="006D188F" w:rsidRDefault="000F72EE" w:rsidP="006D188F">
            <w:pPr>
              <w:tabs>
                <w:tab w:val="left" w:pos="1150"/>
              </w:tabs>
              <w:spacing w:before="60" w:after="60"/>
              <w:jc w:val="center"/>
              <w:rPr>
                <w:rFonts w:ascii="Arial Narrow" w:hAnsi="Arial Narrow"/>
                <w:b/>
                <w:color w:val="FFFFFF"/>
              </w:rPr>
            </w:pPr>
            <w:r w:rsidRPr="006D188F">
              <w:rPr>
                <w:rFonts w:ascii="Arial Narrow" w:hAnsi="Arial Narrow"/>
                <w:b/>
                <w:color w:val="FFFFFF"/>
              </w:rPr>
              <w:t>Comments</w:t>
            </w:r>
          </w:p>
        </w:tc>
      </w:tr>
      <w:tr w:rsidR="000F72EE" w:rsidRPr="00425356" w:rsidTr="006D188F">
        <w:trPr>
          <w:cantSplit/>
          <w:trHeight w:val="332"/>
        </w:trPr>
        <w:tc>
          <w:tcPr>
            <w:tcW w:w="9360" w:type="dxa"/>
            <w:gridSpan w:val="5"/>
            <w:shd w:val="clear" w:color="auto" w:fill="D9D9D9"/>
            <w:vAlign w:val="center"/>
          </w:tcPr>
          <w:p w:rsidR="000F72EE" w:rsidRPr="006D188F" w:rsidRDefault="000F72EE" w:rsidP="006D188F">
            <w:pPr>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AlertViz and CAVE Start-Up</w:t>
            </w: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jc w:val="right"/>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Pr>
                <w:rFonts w:ascii="Arial Narrow" w:hAnsi="Arial Narrow"/>
                <w:sz w:val="22"/>
                <w:szCs w:val="22"/>
              </w:rPr>
              <w:t xml:space="preserve">Login to the Windows laptop using an authorized username and password. </w:t>
            </w:r>
          </w:p>
        </w:tc>
        <w:tc>
          <w:tcPr>
            <w:tcW w:w="2624" w:type="dxa"/>
          </w:tcPr>
          <w:p w:rsidR="000F72EE" w:rsidRPr="00425356" w:rsidRDefault="000F72EE" w:rsidP="007E0732">
            <w:pPr>
              <w:spacing w:before="20" w:after="20"/>
              <w:rPr>
                <w:rFonts w:ascii="Arial Narrow" w:hAnsi="Arial Narrow"/>
              </w:rPr>
            </w:pPr>
            <w:r>
              <w:rPr>
                <w:rFonts w:ascii="Arial Narrow" w:hAnsi="Arial Narrow"/>
                <w:sz w:val="22"/>
                <w:szCs w:val="22"/>
              </w:rPr>
              <w:t>User is logged into the laptop.</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On the Windows laptop, start AlertViz by double clicking the AlertViz icon on the desktop.</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A CMD window pops up with the message, “Starting ALERTVIZ”;</w:t>
            </w:r>
          </w:p>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Leave this CMD </w:t>
            </w:r>
            <w:r>
              <w:rPr>
                <w:rFonts w:ascii="Arial Narrow" w:hAnsi="Arial Narrow"/>
                <w:sz w:val="22"/>
                <w:szCs w:val="22"/>
              </w:rPr>
              <w:t>window open to enable AlertViz “</w:t>
            </w:r>
            <w:r w:rsidRPr="00425356">
              <w:rPr>
                <w:rFonts w:ascii="Arial Narrow" w:hAnsi="Arial Narrow"/>
                <w:sz w:val="22"/>
                <w:szCs w:val="22"/>
              </w:rPr>
              <w:t>restart.”</w:t>
            </w:r>
          </w:p>
          <w:p w:rsidR="000F72EE" w:rsidRPr="00425356" w:rsidRDefault="000F72EE" w:rsidP="007E0732">
            <w:pPr>
              <w:spacing w:before="20" w:after="20"/>
              <w:rPr>
                <w:rFonts w:ascii="Arial Narrow" w:hAnsi="Arial Narrow"/>
              </w:rPr>
            </w:pPr>
            <w:r w:rsidRPr="00425356">
              <w:rPr>
                <w:rFonts w:ascii="Arial Narrow" w:hAnsi="Arial Narrow"/>
                <w:sz w:val="22"/>
                <w:szCs w:val="22"/>
              </w:rPr>
              <w:t>The AlertViz message bar launches.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Minimize the AlertViz CMD window.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AlertViz CMD window is minimized.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smartTag w:uri="urn:schemas-microsoft-com:office:smarttags" w:element="place">
              <w:smartTag w:uri="urn:schemas-microsoft-com:office:smarttags" w:element="PlaceName">
                <w:r w:rsidRPr="00425356">
                  <w:rPr>
                    <w:rFonts w:ascii="Arial Narrow" w:hAnsi="Arial Narrow"/>
                    <w:sz w:val="22"/>
                    <w:szCs w:val="22"/>
                  </w:rPr>
                  <w:t>Launch</w:t>
                </w:r>
              </w:smartTag>
              <w:r w:rsidRPr="00425356">
                <w:rPr>
                  <w:rFonts w:ascii="Arial Narrow" w:hAnsi="Arial Narrow"/>
                  <w:sz w:val="22"/>
                  <w:szCs w:val="22"/>
                </w:rPr>
                <w:t xml:space="preserve"> </w:t>
              </w:r>
              <w:smartTag w:uri="urn:schemas-microsoft-com:office:smarttags" w:element="PlaceType">
                <w:r w:rsidRPr="00425356">
                  <w:rPr>
                    <w:rFonts w:ascii="Arial Narrow" w:hAnsi="Arial Narrow"/>
                    <w:sz w:val="22"/>
                    <w:szCs w:val="22"/>
                  </w:rPr>
                  <w:t>CAVE</w:t>
                </w:r>
              </w:smartTag>
            </w:smartTag>
            <w:r w:rsidRPr="00425356">
              <w:rPr>
                <w:rFonts w:ascii="Arial Narrow" w:hAnsi="Arial Narrow"/>
                <w:sz w:val="22"/>
                <w:szCs w:val="22"/>
              </w:rPr>
              <w:t xml:space="preserve"> by double clicking the CAVE icon on the desktop. </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A CMD window pops up with the message, “This CMD window can be closed at any time!”</w:t>
            </w:r>
          </w:p>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CAVE launches without error.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Minimize the CAVE CMD window.</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CAVE CMD window is minimized.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332"/>
        </w:trPr>
        <w:tc>
          <w:tcPr>
            <w:tcW w:w="9360" w:type="dxa"/>
            <w:gridSpan w:val="5"/>
            <w:shd w:val="clear" w:color="auto" w:fill="D9D9D9"/>
            <w:vAlign w:val="center"/>
          </w:tcPr>
          <w:p w:rsidR="000F72EE" w:rsidRPr="006D188F" w:rsidRDefault="000F72EE"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CAVE Thin Client Preference Settings</w:t>
            </w:r>
          </w:p>
        </w:tc>
      </w:tr>
      <w:tr w:rsidR="000F72EE" w:rsidRPr="00425356" w:rsidTr="001721D4">
        <w:trPr>
          <w:cantSplit/>
          <w:trHeight w:val="242"/>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Click the CAVE menu.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CAVE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Preferences.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Preferences dialog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Double click on thin client. </w:t>
            </w:r>
          </w:p>
        </w:tc>
        <w:tc>
          <w:tcPr>
            <w:tcW w:w="2624" w:type="dxa"/>
          </w:tcPr>
          <w:p w:rsidR="000F72EE" w:rsidRPr="00425356" w:rsidRDefault="000F72EE" w:rsidP="006D188F">
            <w:pPr>
              <w:spacing w:before="20" w:after="20"/>
              <w:rPr>
                <w:rFonts w:ascii="Arial Narrow" w:hAnsi="Arial Narrow"/>
              </w:rPr>
            </w:pPr>
            <w:r w:rsidRPr="00425356">
              <w:rPr>
                <w:rFonts w:ascii="Arial Narrow" w:hAnsi="Arial Narrow"/>
                <w:sz w:val="22"/>
                <w:szCs w:val="22"/>
              </w:rPr>
              <w:t xml:space="preserve">Thin </w:t>
            </w:r>
            <w:r>
              <w:rPr>
                <w:rFonts w:ascii="Arial Narrow" w:hAnsi="Arial Narrow"/>
                <w:sz w:val="22"/>
                <w:szCs w:val="22"/>
              </w:rPr>
              <w:t>C</w:t>
            </w:r>
            <w:r w:rsidRPr="00425356">
              <w:rPr>
                <w:rFonts w:ascii="Arial Narrow" w:hAnsi="Arial Narrow"/>
                <w:sz w:val="22"/>
                <w:szCs w:val="22"/>
              </w:rPr>
              <w:t>lient is expanded</w:t>
            </w:r>
            <w:r>
              <w:rPr>
                <w:rFonts w:ascii="Arial Narrow" w:hAnsi="Arial Narrow"/>
                <w:sz w:val="22"/>
                <w:szCs w:val="22"/>
              </w:rPr>
              <w:t>,</w:t>
            </w:r>
            <w:r w:rsidRPr="00425356">
              <w:rPr>
                <w:rFonts w:ascii="Arial Narrow" w:hAnsi="Arial Narrow"/>
                <w:sz w:val="22"/>
                <w:szCs w:val="22"/>
              </w:rPr>
              <w:t xml:space="preserve"> listing Caches, Connections, Servers.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Click on Caches.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Cache options display in the Preference dialog.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If not already set up, set the Cache Directory to </w:t>
            </w:r>
          </w:p>
          <w:p w:rsidR="000F72EE" w:rsidRPr="00425356" w:rsidRDefault="000F72EE" w:rsidP="007E0732">
            <w:pPr>
              <w:spacing w:before="20" w:after="20"/>
              <w:rPr>
                <w:rFonts w:ascii="Arial Narrow" w:hAnsi="Arial Narrow"/>
              </w:rPr>
            </w:pPr>
            <w:r w:rsidRPr="00425356">
              <w:rPr>
                <w:rFonts w:ascii="Arial Narrow" w:hAnsi="Arial Narrow"/>
                <w:sz w:val="22"/>
                <w:szCs w:val="22"/>
              </w:rPr>
              <w:t>C:\Users\&lt;username&gt;\caveData\cache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Cache directory is set.</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If not currently set, change the Cache preference settings so that Cache Weather Data, Cache Localization Files and Cache Map Data are checked (enabled).</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Cache Weather Data, Cache Localization Files and Cache Map Data are checked (enabled).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If not currently set, uncheck ‘Use Only Cached Localization Files’ so that it is disabled.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Use Only Cached Localization Files is unchecked.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on Connections.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Connection options display in the Preference dialog.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If not currently set, change the Connection settings so that ‘Disable JMS’ is checked and ‘Disable Menu Times’ is unchecked.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Disable JMS is checked (disabled) and Disable Menu Times is unchecked (enabled).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Change the Menu Time Interval to 5 minutes.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Menu Time Interval is set to 5 minutes.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Change the Data Update Interval to 5 minutes.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Data Update Interval is set to 5 minutes.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on Servers.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Server options display in the Preference dialog.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If not set by default, check the ‘Use Proxy Servers’ box.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Use Proxy Servers box is checked.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If not already set, enter the appropriate Services and Pypies Addresses. </w:t>
            </w:r>
          </w:p>
          <w:p w:rsidR="000F72EE" w:rsidRPr="00425356" w:rsidRDefault="000F72EE" w:rsidP="006D188F">
            <w:pPr>
              <w:spacing w:before="20" w:after="20"/>
              <w:rPr>
                <w:rFonts w:ascii="Arial Narrow" w:hAnsi="Arial Narrow"/>
              </w:rPr>
            </w:pPr>
            <w:r>
              <w:rPr>
                <w:rFonts w:ascii="Arial Narrow" w:hAnsi="Arial Narrow"/>
                <w:b/>
                <w:sz w:val="22"/>
                <w:szCs w:val="22"/>
              </w:rPr>
              <w:t>Note:</w:t>
            </w:r>
            <w:r w:rsidRPr="00425356">
              <w:rPr>
                <w:rFonts w:ascii="Arial Narrow" w:hAnsi="Arial Narrow"/>
                <w:sz w:val="22"/>
                <w:szCs w:val="22"/>
              </w:rPr>
              <w:t xml:space="preserve"> If unsure, you will need to contact the System Administrator for this information.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proxy server addresses are set.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42"/>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Apply.</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settings are applied.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OK.</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Preferences dialog closes.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33"/>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305"/>
        </w:trPr>
        <w:tc>
          <w:tcPr>
            <w:tcW w:w="9360" w:type="dxa"/>
            <w:gridSpan w:val="5"/>
            <w:shd w:val="clear" w:color="auto" w:fill="D9D9D9"/>
            <w:vAlign w:val="center"/>
          </w:tcPr>
          <w:p w:rsidR="000F72EE" w:rsidRPr="006D188F" w:rsidRDefault="000F72EE"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D2D Application Test</w:t>
            </w: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In CAVE, select the Radar menu.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Radar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Select the 0.5 Reflectivity Mosaic.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0.5 Reflectivity Mosaic loads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Make note of the product time in the Radar menu and the time in the product legend.</w:t>
            </w:r>
          </w:p>
        </w:tc>
        <w:tc>
          <w:tcPr>
            <w:tcW w:w="2624" w:type="dxa"/>
          </w:tcPr>
          <w:p w:rsidR="000F72EE" w:rsidRDefault="000F72EE" w:rsidP="007E0732">
            <w:pPr>
              <w:spacing w:before="20" w:after="120"/>
              <w:rPr>
                <w:rFonts w:ascii="Arial Narrow" w:hAnsi="Arial Narrow"/>
              </w:rPr>
            </w:pPr>
            <w:r w:rsidRPr="00425356">
              <w:rPr>
                <w:rFonts w:ascii="Arial Narrow" w:hAnsi="Arial Narrow"/>
                <w:sz w:val="22"/>
                <w:szCs w:val="22"/>
              </w:rPr>
              <w:t xml:space="preserve">The menu time and the product legend time match. </w:t>
            </w:r>
          </w:p>
          <w:p w:rsidR="000F72EE" w:rsidRPr="00425356" w:rsidRDefault="000F72EE" w:rsidP="007E0732">
            <w:pPr>
              <w:spacing w:before="20" w:after="120"/>
              <w:rPr>
                <w:rFonts w:ascii="Arial Narrow" w:hAnsi="Arial Narrow"/>
              </w:rPr>
            </w:pPr>
            <w:r w:rsidRPr="00425356">
              <w:rPr>
                <w:rFonts w:ascii="Arial Narrow" w:hAnsi="Arial Narrow"/>
                <w:sz w:val="22"/>
                <w:szCs w:val="22"/>
              </w:rPr>
              <w:t>Menu Time:  ___________</w:t>
            </w:r>
          </w:p>
          <w:p w:rsidR="000F72EE" w:rsidRPr="00425356" w:rsidRDefault="000F72EE" w:rsidP="007E0732">
            <w:pPr>
              <w:spacing w:before="20" w:after="20"/>
              <w:rPr>
                <w:rFonts w:ascii="Arial Narrow" w:hAnsi="Arial Narrow"/>
              </w:rPr>
            </w:pPr>
            <w:r w:rsidRPr="00425356">
              <w:rPr>
                <w:rFonts w:ascii="Arial Narrow" w:hAnsi="Arial Narrow"/>
                <w:sz w:val="22"/>
                <w:szCs w:val="22"/>
              </w:rPr>
              <w:t>Prod Legend Time:  _____</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Wait until the radar image updates. Note the product time in the Radar menu and the time in the product legend.</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The menu time and the product legend time match.</w:t>
            </w:r>
          </w:p>
          <w:p w:rsidR="000F72EE" w:rsidRPr="00425356" w:rsidRDefault="000F72EE" w:rsidP="007E0732">
            <w:pPr>
              <w:spacing w:before="20" w:after="120"/>
              <w:rPr>
                <w:rFonts w:ascii="Arial Narrow" w:hAnsi="Arial Narrow"/>
              </w:rPr>
            </w:pPr>
            <w:r w:rsidRPr="00425356">
              <w:rPr>
                <w:rFonts w:ascii="Arial Narrow" w:hAnsi="Arial Narrow"/>
                <w:sz w:val="22"/>
                <w:szCs w:val="22"/>
              </w:rPr>
              <w:t>Menu Time:  ___________</w:t>
            </w:r>
          </w:p>
          <w:p w:rsidR="000F72EE" w:rsidRPr="00425356" w:rsidRDefault="000F72EE" w:rsidP="007E0732">
            <w:pPr>
              <w:spacing w:before="20" w:after="20"/>
              <w:rPr>
                <w:rFonts w:ascii="Arial Narrow" w:hAnsi="Arial Narrow"/>
              </w:rPr>
            </w:pPr>
            <w:r w:rsidRPr="00425356">
              <w:rPr>
                <w:rFonts w:ascii="Arial Narrow" w:hAnsi="Arial Narrow"/>
                <w:sz w:val="22"/>
                <w:szCs w:val="22"/>
              </w:rPr>
              <w:t>Prod Legend Time:  _____</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Zoom in and out of the display.</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Zooming capabilities work with little to no flickering.</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Swap the Radar image into a side pane.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Radar image is swapped out to a side pane. A blank map editor is in the main pane.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the Scale button and change scales to State.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map scale is set to State.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Select the local radar menu &lt;kxxx&gt; where xxx stands for the radar ID.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&lt;kxxx&gt; radar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0.5Z/SRM8 from the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The&lt; kxxx&gt; 0.5Z/SRM8 image loads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78"/>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Clear the display.</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Display is cleared.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Select the local radar menu &lt;kxxx&gt; where xxx stands for the radar ID.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&lt;kxxx&gt; radar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Select kxxx 4 panel  and load any current 4 panel product.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4 panel radar displays successfully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Loop button in the D2D toolbar.</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Looping is enabled.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Swap the Radar image into a side pane.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Radar image is swapped out to a side pane. A blank map editor is in the main pane.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the Scale button and change scales to CONUS.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map scale is set to CONUS.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78"/>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Satellite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IR Window.</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287"/>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the Obs menu button.</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Obs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Select METAR Station plots. </w:t>
            </w:r>
          </w:p>
          <w:p w:rsidR="000F72EE" w:rsidRPr="00425356" w:rsidRDefault="000F72EE" w:rsidP="007E0732">
            <w:pPr>
              <w:spacing w:before="20" w:after="20"/>
              <w:rPr>
                <w:rFonts w:ascii="Arial Narrow" w:hAnsi="Arial Narrow"/>
              </w:rPr>
            </w:pP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METAR Station plots display on top of the Satellite image.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Pr>
                <w:rFonts w:ascii="Arial Narrow" w:hAnsi="Arial Narrow"/>
                <w:sz w:val="22"/>
                <w:szCs w:val="22"/>
              </w:rPr>
              <w:t xml:space="preserve">From the File menu select Print. </w:t>
            </w:r>
          </w:p>
        </w:tc>
        <w:tc>
          <w:tcPr>
            <w:tcW w:w="2624" w:type="dxa"/>
          </w:tcPr>
          <w:p w:rsidR="000F72EE" w:rsidRPr="00425356" w:rsidRDefault="000F72EE" w:rsidP="007E0732">
            <w:pPr>
              <w:spacing w:before="20" w:after="20"/>
              <w:rPr>
                <w:rFonts w:ascii="Arial Narrow" w:hAnsi="Arial Narrow"/>
              </w:rPr>
            </w:pPr>
            <w:r>
              <w:rPr>
                <w:rFonts w:ascii="Arial Narrow" w:hAnsi="Arial Narrow"/>
                <w:sz w:val="22"/>
                <w:szCs w:val="22"/>
              </w:rPr>
              <w:t>The Satellite image with METARS is printed out filling the entire page or good portion of the page.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Zoom in and out of the display.</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METAR plots fill in as user zooms in. METAR plots disappear as user zooms out.</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Swap the Satellite image into a side pane.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The Satellite image is swapped out to a side pane. A blank map editor is in the main pane.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the Scale button and change scales to CONUS.</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map scale is set to CONUS.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287"/>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Volume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Volume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Pr>
                <w:rFonts w:ascii="Arial Narrow" w:hAnsi="Arial Narrow"/>
                <w:sz w:val="22"/>
                <w:szCs w:val="22"/>
              </w:rPr>
              <w:t xml:space="preserve">Select </w:t>
            </w:r>
            <w:r w:rsidRPr="00425356">
              <w:rPr>
                <w:rFonts w:ascii="Arial Narrow" w:hAnsi="Arial Narrow"/>
                <w:sz w:val="22"/>
                <w:szCs w:val="22"/>
              </w:rPr>
              <w:t>Basic Families -&gt; GFS40.</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GFS40 model family loads in the main display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Right click and hold on GFS40 Precipitation in the Product Legend.</w:t>
            </w:r>
          </w:p>
        </w:tc>
        <w:tc>
          <w:tcPr>
            <w:tcW w:w="2624" w:type="dxa"/>
          </w:tcPr>
          <w:p w:rsidR="000F72EE" w:rsidRPr="00425356" w:rsidRDefault="000F72EE" w:rsidP="007E0732">
            <w:pPr>
              <w:spacing w:before="20" w:after="20"/>
              <w:rPr>
                <w:rFonts w:ascii="Arial Narrow" w:hAnsi="Arial Narrow"/>
              </w:rPr>
            </w:pPr>
            <w:r>
              <w:rPr>
                <w:rFonts w:ascii="Arial Narrow" w:hAnsi="Arial Narrow"/>
                <w:sz w:val="22"/>
                <w:szCs w:val="22"/>
              </w:rPr>
              <w:t>A pop-</w:t>
            </w:r>
            <w:r w:rsidRPr="00425356">
              <w:rPr>
                <w:rFonts w:ascii="Arial Narrow" w:hAnsi="Arial Narrow"/>
                <w:sz w:val="22"/>
                <w:szCs w:val="22"/>
              </w:rPr>
              <w:t>up menu appears.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‘Load as Image’.</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Precipitation is loaded as an image.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Step through the frames by either clicking the single arrow buttons in the D2D toolbar or by using the right and left arrow keys on the keyboard. </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The full model run is available. </w:t>
            </w:r>
          </w:p>
          <w:p w:rsidR="000F72EE" w:rsidRPr="00425356" w:rsidRDefault="000F72EE" w:rsidP="007E0732">
            <w:pPr>
              <w:spacing w:before="20" w:after="20"/>
              <w:rPr>
                <w:rFonts w:ascii="Arial Narrow" w:hAnsi="Arial Narrow"/>
              </w:rPr>
            </w:pPr>
            <w:r w:rsidRPr="00425356">
              <w:rPr>
                <w:rFonts w:ascii="Arial Narrow" w:hAnsi="Arial Narrow"/>
                <w:sz w:val="22"/>
                <w:szCs w:val="22"/>
              </w:rPr>
              <w:t>No errors were received while stepping through frames.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Loop button in the D2D toolbar.</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Looping is enabled. No errors are received.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Swap the GFS40 model family into a side pane.</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The GFS40 model family is swapped out to a side pane. A blank map editor is in the main pane.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In the D2D toolbar, select the baselines button.</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Baselines display in the main pane.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Move LineA to desired location.</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LineA is in place.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242"/>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Volume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Volume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Browser from the Volume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Volume Browser dialog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Click on Plan View and select Cross Section.</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Volume Browser dialog updates to Cross Section.</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Under Sources, select Volume -&gt; NAM12.</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NAM12 is listed in the Source window.</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Under Fields, select Basic -&gt; Height, Basic -&gt; Temperature, Basic -&gt; Rel Humidity, Basic -&gt; Wind.</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Height, Temperature, Rel Humidity and Wind are listed in the Fields window.</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Under Planes, select Specified -&gt; LineA.</w:t>
            </w:r>
          </w:p>
          <w:p w:rsidR="000F72EE" w:rsidRPr="00425356" w:rsidRDefault="000F72EE" w:rsidP="007E0732">
            <w:pPr>
              <w:spacing w:before="20" w:after="20"/>
              <w:rPr>
                <w:rFonts w:ascii="Arial Narrow" w:hAnsi="Arial Narrow"/>
              </w:rPr>
            </w:pP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LineA is listed in the Planes window.</w:t>
            </w:r>
          </w:p>
          <w:p w:rsidR="000F72EE" w:rsidRPr="00425356" w:rsidRDefault="000F72EE" w:rsidP="007E0732">
            <w:pPr>
              <w:spacing w:before="20" w:after="20"/>
              <w:rPr>
                <w:rFonts w:ascii="Arial Narrow" w:hAnsi="Arial Narrow"/>
              </w:rPr>
            </w:pPr>
            <w:r w:rsidRPr="00425356">
              <w:rPr>
                <w:rFonts w:ascii="Arial Narrow" w:hAnsi="Arial Narrow"/>
                <w:sz w:val="22"/>
                <w:szCs w:val="22"/>
              </w:rPr>
              <w:t>All four products are listed in the Product Selection List.</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Middle click on the NAM12 LineA Rel Humidity in the Product Selection List.</w:t>
            </w:r>
          </w:p>
        </w:tc>
        <w:tc>
          <w:tcPr>
            <w:tcW w:w="2624"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Rel Humidity is now listed as an image identified as 'Img'</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Load.</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A cross section tab opens. The cross section loads without error. Relative Humidity is loaded as an image.</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Close out the Volume Browser dialog.</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Volume Browser dialog is closed.</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197"/>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the Upper Air menu.</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The Upper Air menu opens.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Select US Central -&gt; Omaha, NE (KOAX)</w:t>
            </w:r>
          </w:p>
        </w:tc>
        <w:tc>
          <w:tcPr>
            <w:tcW w:w="2624" w:type="dxa"/>
          </w:tcPr>
          <w:p w:rsidR="000F72EE" w:rsidRPr="00425356" w:rsidRDefault="000F72EE" w:rsidP="007E0732">
            <w:pPr>
              <w:spacing w:before="20" w:after="120"/>
              <w:rPr>
                <w:rFonts w:ascii="Arial Narrow" w:hAnsi="Arial Narrow"/>
              </w:rPr>
            </w:pPr>
            <w:r w:rsidRPr="00425356">
              <w:rPr>
                <w:rFonts w:ascii="Arial Narrow" w:hAnsi="Arial Narrow"/>
                <w:sz w:val="22"/>
                <w:szCs w:val="22"/>
              </w:rPr>
              <w:t xml:space="preserve">The NSHARP </w:t>
            </w:r>
            <w:r>
              <w:rPr>
                <w:rFonts w:ascii="Arial Narrow" w:hAnsi="Arial Narrow"/>
                <w:sz w:val="22"/>
                <w:szCs w:val="22"/>
              </w:rPr>
              <w:t>Skew-T</w:t>
            </w:r>
            <w:r w:rsidRPr="00425356">
              <w:rPr>
                <w:rFonts w:ascii="Arial Narrow" w:hAnsi="Arial Narrow"/>
                <w:sz w:val="22"/>
                <w:szCs w:val="22"/>
              </w:rPr>
              <w:t xml:space="preserve"> tab opens. </w:t>
            </w:r>
          </w:p>
          <w:p w:rsidR="000F72EE" w:rsidRPr="00425356" w:rsidRDefault="000F72EE" w:rsidP="007E0732">
            <w:pPr>
              <w:spacing w:before="20" w:after="20"/>
              <w:rPr>
                <w:rFonts w:ascii="Arial Narrow" w:hAnsi="Arial Narrow"/>
              </w:rPr>
            </w:pPr>
            <w:r w:rsidRPr="00425356">
              <w:rPr>
                <w:rFonts w:ascii="Arial Narrow" w:hAnsi="Arial Narrow"/>
                <w:sz w:val="22"/>
                <w:szCs w:val="22"/>
              </w:rPr>
              <w:t>The KOAX sounding displays without error.</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Zoom in and out of the display.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Zooming capabilities work with little to no flickering.</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1721D4">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widowControl w:val="0"/>
              <w:suppressAutoHyphens/>
              <w:spacing w:before="20" w:after="20"/>
              <w:rPr>
                <w:rFonts w:ascii="Arial Narrow" w:hAnsi="Arial Narrow"/>
              </w:rPr>
            </w:pPr>
            <w:r w:rsidRPr="00425356">
              <w:rPr>
                <w:rFonts w:ascii="Arial Narrow" w:hAnsi="Arial Narrow"/>
                <w:sz w:val="22"/>
                <w:szCs w:val="22"/>
              </w:rPr>
              <w:t xml:space="preserve">Step through the frames by either clicking the single arrow buttons in the D2D toolbar or by using the right and left arrow keys on the keyboard.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No errors received while stepping through frames.</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425356" w:rsidTr="006D188F">
        <w:trPr>
          <w:cantSplit/>
          <w:trHeight w:val="576"/>
        </w:trPr>
        <w:tc>
          <w:tcPr>
            <w:tcW w:w="810" w:type="dxa"/>
          </w:tcPr>
          <w:p w:rsidR="000F72EE" w:rsidRPr="00425356" w:rsidRDefault="000F72EE" w:rsidP="0048622E">
            <w:pPr>
              <w:numPr>
                <w:ilvl w:val="0"/>
                <w:numId w:val="12"/>
              </w:numPr>
              <w:spacing w:before="20" w:after="20"/>
              <w:ind w:left="864"/>
              <w:rPr>
                <w:rFonts w:ascii="Arial Narrow" w:hAnsi="Arial Narrow"/>
                <w:b/>
              </w:rPr>
            </w:pPr>
          </w:p>
        </w:tc>
        <w:tc>
          <w:tcPr>
            <w:tcW w:w="2718"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Clear all panes. </w:t>
            </w:r>
          </w:p>
        </w:tc>
        <w:tc>
          <w:tcPr>
            <w:tcW w:w="2624" w:type="dxa"/>
          </w:tcPr>
          <w:p w:rsidR="000F72EE" w:rsidRPr="00425356" w:rsidRDefault="000F72EE" w:rsidP="007E0732">
            <w:pPr>
              <w:spacing w:before="20" w:after="20"/>
              <w:rPr>
                <w:rFonts w:ascii="Arial Narrow" w:hAnsi="Arial Narrow"/>
              </w:rPr>
            </w:pPr>
            <w:r w:rsidRPr="00425356">
              <w:rPr>
                <w:rFonts w:ascii="Arial Narrow" w:hAnsi="Arial Narrow"/>
                <w:sz w:val="22"/>
                <w:szCs w:val="22"/>
              </w:rPr>
              <w:t xml:space="preserve">All panes are clear leaving a blank D2D. </w:t>
            </w:r>
          </w:p>
        </w:tc>
        <w:tc>
          <w:tcPr>
            <w:tcW w:w="780"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0F72EE" w:rsidRPr="00425356" w:rsidRDefault="000F72EE"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85642" w:rsidRPr="00425356" w:rsidTr="006D188F">
        <w:trPr>
          <w:cantSplit/>
          <w:trHeight w:val="440"/>
          <w:ins w:id="173" w:author="snichols" w:date="2013-07-16T13:59:00Z"/>
        </w:trPr>
        <w:tc>
          <w:tcPr>
            <w:tcW w:w="9360" w:type="dxa"/>
            <w:gridSpan w:val="5"/>
            <w:shd w:val="clear" w:color="auto" w:fill="D9D9D9"/>
            <w:vAlign w:val="center"/>
          </w:tcPr>
          <w:p w:rsidR="00C85642" w:rsidRPr="006D188F" w:rsidRDefault="00C85642" w:rsidP="006D188F">
            <w:pPr>
              <w:keepNext/>
              <w:tabs>
                <w:tab w:val="left" w:pos="810"/>
                <w:tab w:val="left" w:pos="1620"/>
                <w:tab w:val="left" w:pos="3420"/>
                <w:tab w:val="left" w:pos="4860"/>
                <w:tab w:val="left" w:pos="6480"/>
                <w:tab w:val="left" w:pos="8010"/>
              </w:tabs>
              <w:spacing w:before="120" w:after="40"/>
              <w:rPr>
                <w:ins w:id="174" w:author="snichols" w:date="2013-07-16T13:59:00Z"/>
                <w:rFonts w:ascii="Arial Narrow" w:hAnsi="Arial Narrow"/>
                <w:b/>
              </w:rPr>
            </w:pPr>
            <w:ins w:id="175" w:author="snichols" w:date="2013-07-16T14:00:00Z">
              <w:r>
                <w:rPr>
                  <w:rFonts w:ascii="Arial Narrow" w:hAnsi="Arial Narrow"/>
                  <w:b/>
                </w:rPr>
                <w:t>GIS Test</w:t>
              </w:r>
            </w:ins>
          </w:p>
        </w:tc>
      </w:tr>
      <w:tr w:rsidR="00FF3E07" w:rsidRPr="00425356" w:rsidTr="00C85642">
        <w:trPr>
          <w:cantSplit/>
          <w:trHeight w:val="576"/>
          <w:ins w:id="176" w:author="snichols" w:date="2013-07-16T14:10:00Z"/>
        </w:trPr>
        <w:tc>
          <w:tcPr>
            <w:tcW w:w="810" w:type="dxa"/>
          </w:tcPr>
          <w:p w:rsidR="00FF3E07" w:rsidRPr="00425356" w:rsidRDefault="00FF3E07">
            <w:pPr>
              <w:numPr>
                <w:ilvl w:val="0"/>
                <w:numId w:val="12"/>
              </w:numPr>
              <w:spacing w:before="20" w:after="20"/>
              <w:ind w:left="864"/>
              <w:rPr>
                <w:ins w:id="177" w:author="snichols" w:date="2013-07-16T14:10:00Z"/>
                <w:rFonts w:ascii="Arial Narrow" w:hAnsi="Arial Narrow"/>
                <w:b/>
              </w:rPr>
              <w:pPrChange w:id="178" w:author="snichols" w:date="2013-07-16T15:03:00Z">
                <w:pPr>
                  <w:numPr>
                    <w:numId w:val="12"/>
                  </w:numPr>
                  <w:spacing w:before="20" w:after="20"/>
                  <w:ind w:left="720" w:hanging="360"/>
                </w:pPr>
              </w:pPrChange>
            </w:pPr>
          </w:p>
        </w:tc>
        <w:tc>
          <w:tcPr>
            <w:tcW w:w="2718" w:type="dxa"/>
          </w:tcPr>
          <w:p w:rsidR="008A3CA2" w:rsidRDefault="00FF3E07">
            <w:pPr>
              <w:widowControl w:val="0"/>
              <w:suppressAutoHyphens/>
              <w:spacing w:before="20" w:after="20"/>
              <w:rPr>
                <w:ins w:id="179" w:author="snichols" w:date="2013-07-16T14:10:00Z"/>
                <w:rFonts w:ascii="Arial Narrow" w:hAnsi="Arial Narrow"/>
              </w:rPr>
            </w:pPr>
            <w:ins w:id="180" w:author="snichols" w:date="2013-07-16T14:11:00Z">
              <w:r>
                <w:rPr>
                  <w:rFonts w:ascii="Arial Narrow" w:hAnsi="Arial Narrow"/>
                  <w:sz w:val="22"/>
                  <w:szCs w:val="22"/>
                </w:rPr>
                <w:t xml:space="preserve">Set the scale to </w:t>
              </w:r>
            </w:ins>
            <w:ins w:id="181" w:author="snichols" w:date="2013-07-16T14:12:00Z">
              <w:r w:rsidR="00CC4B58">
                <w:rPr>
                  <w:rFonts w:ascii="Arial Narrow" w:hAnsi="Arial Narrow"/>
                  <w:sz w:val="22"/>
                  <w:szCs w:val="22"/>
                </w:rPr>
                <w:t>CONUS, if necessary</w:t>
              </w:r>
            </w:ins>
            <w:ins w:id="182" w:author="snichols" w:date="2013-07-16T14:11:00Z">
              <w:r>
                <w:rPr>
                  <w:rFonts w:ascii="Arial Narrow" w:hAnsi="Arial Narrow"/>
                  <w:sz w:val="22"/>
                  <w:szCs w:val="22"/>
                </w:rPr>
                <w:t>.</w:t>
              </w:r>
            </w:ins>
          </w:p>
        </w:tc>
        <w:tc>
          <w:tcPr>
            <w:tcW w:w="2624" w:type="dxa"/>
          </w:tcPr>
          <w:p w:rsidR="008A3CA2" w:rsidRDefault="00FF3E07">
            <w:pPr>
              <w:spacing w:before="20" w:after="20"/>
              <w:rPr>
                <w:ins w:id="183" w:author="snichols" w:date="2013-07-16T14:10:00Z"/>
                <w:rFonts w:ascii="Arial Narrow" w:hAnsi="Arial Narrow"/>
              </w:rPr>
            </w:pPr>
            <w:ins w:id="184" w:author="snichols" w:date="2013-07-16T14:11:00Z">
              <w:r>
                <w:rPr>
                  <w:rFonts w:ascii="Arial Narrow" w:hAnsi="Arial Narrow"/>
                  <w:sz w:val="22"/>
                  <w:szCs w:val="22"/>
                </w:rPr>
                <w:t xml:space="preserve">The map updates to display the </w:t>
              </w:r>
            </w:ins>
            <w:ins w:id="185" w:author="snichols" w:date="2013-07-16T14:12:00Z">
              <w:r w:rsidR="00CC4B58">
                <w:rPr>
                  <w:rFonts w:ascii="Arial Narrow" w:hAnsi="Arial Narrow"/>
                  <w:sz w:val="22"/>
                  <w:szCs w:val="22"/>
                </w:rPr>
                <w:t>CONUS</w:t>
              </w:r>
            </w:ins>
            <w:ins w:id="186" w:author="snichols" w:date="2013-07-16T14:11:00Z">
              <w:r>
                <w:rPr>
                  <w:rFonts w:ascii="Arial Narrow" w:hAnsi="Arial Narrow"/>
                  <w:sz w:val="22"/>
                  <w:szCs w:val="22"/>
                </w:rPr>
                <w:t xml:space="preserve"> scale.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187" w:author="snichols" w:date="2013-07-16T14:10: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188" w:author="snichols" w:date="2013-07-16T14:10:00Z"/>
                <w:rFonts w:ascii="Arial Narrow" w:hAnsi="Arial Narrow"/>
              </w:rPr>
            </w:pPr>
          </w:p>
        </w:tc>
      </w:tr>
      <w:tr w:rsidR="00FF3E07" w:rsidRPr="00425356" w:rsidTr="00C85642">
        <w:trPr>
          <w:cantSplit/>
          <w:trHeight w:val="576"/>
          <w:ins w:id="189" w:author="snichols" w:date="2013-07-16T13:59:00Z"/>
        </w:trPr>
        <w:tc>
          <w:tcPr>
            <w:tcW w:w="810" w:type="dxa"/>
          </w:tcPr>
          <w:p w:rsidR="008A3CA2" w:rsidRDefault="008A3CA2" w:rsidP="008A3CA2">
            <w:pPr>
              <w:numPr>
                <w:ilvl w:val="0"/>
                <w:numId w:val="12"/>
              </w:numPr>
              <w:spacing w:before="20" w:after="20"/>
              <w:ind w:left="864"/>
              <w:rPr>
                <w:ins w:id="190" w:author="snichols" w:date="2013-07-16T13:59:00Z"/>
                <w:rFonts w:ascii="Arial Narrow" w:hAnsi="Arial Narrow"/>
                <w:b/>
              </w:rPr>
              <w:pPrChange w:id="191" w:author="snichols" w:date="2013-07-16T15:03:00Z">
                <w:pPr>
                  <w:numPr>
                    <w:numId w:val="37"/>
                  </w:numPr>
                  <w:spacing w:before="20" w:after="20"/>
                  <w:ind w:left="720" w:hanging="360"/>
                </w:pPr>
              </w:pPrChange>
            </w:pPr>
          </w:p>
        </w:tc>
        <w:tc>
          <w:tcPr>
            <w:tcW w:w="2718" w:type="dxa"/>
          </w:tcPr>
          <w:p w:rsidR="008A3CA2" w:rsidRPr="008A3CA2" w:rsidRDefault="00FF3E07" w:rsidP="008A3CA2">
            <w:pPr>
              <w:widowControl w:val="0"/>
              <w:suppressAutoHyphens/>
              <w:spacing w:before="20" w:after="20"/>
              <w:rPr>
                <w:ins w:id="192" w:author="snichols" w:date="2013-07-16T13:59:00Z"/>
                <w:rFonts w:ascii="Arial Narrow" w:hAnsi="Arial Narrow"/>
                <w:sz w:val="22"/>
                <w:szCs w:val="22"/>
                <w:rPrChange w:id="193" w:author="snichols" w:date="2013-07-16T14:01:00Z">
                  <w:rPr>
                    <w:ins w:id="194" w:author="snichols" w:date="2013-07-16T13:59:00Z"/>
                    <w:rFonts w:ascii="Arial Narrow" w:hAnsi="Arial Narrow"/>
                  </w:rPr>
                </w:rPrChange>
              </w:rPr>
              <w:pPrChange w:id="195" w:author="snichols" w:date="2013-07-16T14:07:00Z">
                <w:pPr>
                  <w:spacing w:before="20" w:after="20"/>
                </w:pPr>
              </w:pPrChange>
            </w:pPr>
            <w:ins w:id="196" w:author="snichols" w:date="2013-07-16T14:11:00Z">
              <w:r>
                <w:rPr>
                  <w:rFonts w:ascii="Arial Narrow" w:hAnsi="Arial Narrow"/>
                  <w:sz w:val="22"/>
                  <w:szCs w:val="22"/>
                </w:rPr>
                <w:t>C</w:t>
              </w:r>
            </w:ins>
            <w:ins w:id="197" w:author="snichols" w:date="2013-07-16T14:01:00Z">
              <w:r w:rsidR="004236A2" w:rsidRPr="004236A2">
                <w:rPr>
                  <w:rFonts w:ascii="Arial Narrow" w:hAnsi="Arial Narrow"/>
                  <w:sz w:val="22"/>
                  <w:szCs w:val="22"/>
                  <w:rPrChange w:id="198" w:author="snichols" w:date="2013-07-16T14:01:00Z">
                    <w:rPr>
                      <w:rFonts w:ascii="Calibri" w:hAnsi="Calibri"/>
                      <w:color w:val="0000FF"/>
                      <w:sz w:val="20"/>
                      <w:szCs w:val="20"/>
                      <w:u w:val="single"/>
                    </w:rPr>
                  </w:rPrChange>
                </w:rPr>
                <w:t>lick CAVE -&gt; Import -&gt; GIS Data…</w:t>
              </w:r>
            </w:ins>
          </w:p>
        </w:tc>
        <w:tc>
          <w:tcPr>
            <w:tcW w:w="2624" w:type="dxa"/>
          </w:tcPr>
          <w:p w:rsidR="00FF3E07" w:rsidRPr="00425356" w:rsidRDefault="00FF3E07" w:rsidP="00C85642">
            <w:pPr>
              <w:spacing w:before="20" w:after="20"/>
              <w:rPr>
                <w:ins w:id="199" w:author="snichols" w:date="2013-07-16T13:59:00Z"/>
                <w:rFonts w:ascii="Arial Narrow" w:hAnsi="Arial Narrow"/>
              </w:rPr>
            </w:pPr>
            <w:ins w:id="200" w:author="snichols" w:date="2013-07-16T14:06:00Z">
              <w:r>
                <w:rPr>
                  <w:rFonts w:ascii="Arial Narrow" w:hAnsi="Arial Narrow"/>
                  <w:sz w:val="22"/>
                  <w:szCs w:val="22"/>
                </w:rPr>
                <w:t>T</w:t>
              </w:r>
              <w:r w:rsidRPr="00FF3E07">
                <w:rPr>
                  <w:rFonts w:ascii="Arial Narrow" w:hAnsi="Arial Narrow"/>
                  <w:sz w:val="22"/>
                  <w:szCs w:val="22"/>
                </w:rPr>
                <w:t>he GIS DataStore Parameters dialog</w:t>
              </w:r>
            </w:ins>
            <w:ins w:id="201" w:author="snichols" w:date="2013-07-16T14:07:00Z">
              <w:r>
                <w:rPr>
                  <w:rFonts w:ascii="Arial Narrow" w:hAnsi="Arial Narrow"/>
                  <w:sz w:val="22"/>
                  <w:szCs w:val="22"/>
                </w:rPr>
                <w:t xml:space="preserve"> opens</w:t>
              </w:r>
            </w:ins>
            <w:ins w:id="202" w:author="snichols" w:date="2013-07-16T14:06:00Z">
              <w:r w:rsidRPr="00FF3E07">
                <w:rPr>
                  <w:rFonts w:ascii="Arial Narrow" w:hAnsi="Arial Narrow"/>
                  <w:sz w:val="22"/>
                  <w:szCs w:val="22"/>
                </w:rPr>
                <w:t>.</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03" w:author="snichols" w:date="2013-07-16T13:59: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04" w:author="snichols" w:date="2013-07-16T13:59:00Z"/>
                <w:rFonts w:ascii="Arial Narrow" w:hAnsi="Arial Narrow"/>
              </w:rPr>
            </w:pPr>
          </w:p>
        </w:tc>
      </w:tr>
      <w:tr w:rsidR="00FF3E07" w:rsidRPr="00425356" w:rsidTr="00C85642">
        <w:trPr>
          <w:cantSplit/>
          <w:trHeight w:val="576"/>
          <w:ins w:id="205" w:author="snichols" w:date="2013-07-16T13:59:00Z"/>
        </w:trPr>
        <w:tc>
          <w:tcPr>
            <w:tcW w:w="810" w:type="dxa"/>
          </w:tcPr>
          <w:p w:rsidR="008A3CA2" w:rsidRDefault="008A3CA2" w:rsidP="008A3CA2">
            <w:pPr>
              <w:numPr>
                <w:ilvl w:val="0"/>
                <w:numId w:val="12"/>
              </w:numPr>
              <w:spacing w:before="20" w:after="20"/>
              <w:ind w:left="864"/>
              <w:rPr>
                <w:ins w:id="206" w:author="snichols" w:date="2013-07-16T13:59:00Z"/>
                <w:rFonts w:ascii="Arial Narrow" w:hAnsi="Arial Narrow"/>
                <w:b/>
              </w:rPr>
              <w:pPrChange w:id="207" w:author="snichols" w:date="2013-07-16T15:03:00Z">
                <w:pPr>
                  <w:numPr>
                    <w:numId w:val="37"/>
                  </w:numPr>
                  <w:spacing w:before="20" w:after="20"/>
                  <w:ind w:left="864" w:hanging="360"/>
                </w:pPr>
              </w:pPrChange>
            </w:pPr>
          </w:p>
        </w:tc>
        <w:tc>
          <w:tcPr>
            <w:tcW w:w="2718" w:type="dxa"/>
          </w:tcPr>
          <w:p w:rsidR="008A3CA2" w:rsidRPr="008A3CA2" w:rsidRDefault="004236A2" w:rsidP="008A3CA2">
            <w:pPr>
              <w:widowControl w:val="0"/>
              <w:suppressAutoHyphens/>
              <w:spacing w:before="20" w:after="20"/>
              <w:rPr>
                <w:ins w:id="208" w:author="snichols" w:date="2013-07-16T13:59:00Z"/>
                <w:rFonts w:ascii="Arial Narrow" w:hAnsi="Arial Narrow"/>
                <w:sz w:val="22"/>
                <w:szCs w:val="22"/>
                <w:rPrChange w:id="209" w:author="snichols" w:date="2013-07-16T14:01:00Z">
                  <w:rPr>
                    <w:ins w:id="210" w:author="snichols" w:date="2013-07-16T13:59:00Z"/>
                    <w:rFonts w:ascii="Arial Narrow" w:hAnsi="Arial Narrow"/>
                  </w:rPr>
                </w:rPrChange>
              </w:rPr>
              <w:pPrChange w:id="211" w:author="snichols" w:date="2013-07-16T14:01:00Z">
                <w:pPr>
                  <w:spacing w:before="20" w:after="20"/>
                </w:pPr>
              </w:pPrChange>
            </w:pPr>
            <w:ins w:id="212" w:author="snichols" w:date="2013-07-16T14:01:00Z">
              <w:r w:rsidRPr="004236A2">
                <w:rPr>
                  <w:rFonts w:ascii="Arial Narrow" w:hAnsi="Arial Narrow"/>
                  <w:sz w:val="22"/>
                  <w:szCs w:val="22"/>
                  <w:rPrChange w:id="213" w:author="snichols" w:date="2013-07-16T14:01:00Z">
                    <w:rPr>
                      <w:rFonts w:ascii="Calibri" w:hAnsi="Calibri"/>
                      <w:color w:val="0000FF"/>
                      <w:sz w:val="20"/>
                      <w:szCs w:val="20"/>
                      <w:u w:val="single"/>
                    </w:rPr>
                  </w:rPrChange>
                </w:rPr>
                <w:t>Select DataStore Type: GIS File</w:t>
              </w:r>
            </w:ins>
            <w:ins w:id="214" w:author="snichols" w:date="2013-07-16T14:07:00Z">
              <w:r w:rsidR="00FF3E07">
                <w:rPr>
                  <w:rFonts w:ascii="Arial Narrow" w:hAnsi="Arial Narrow"/>
                  <w:sz w:val="22"/>
                  <w:szCs w:val="22"/>
                </w:rPr>
                <w:t>.</w:t>
              </w:r>
            </w:ins>
          </w:p>
        </w:tc>
        <w:tc>
          <w:tcPr>
            <w:tcW w:w="2624" w:type="dxa"/>
          </w:tcPr>
          <w:p w:rsidR="00FF3E07" w:rsidRPr="00425356" w:rsidRDefault="00FF3E07" w:rsidP="00C85642">
            <w:pPr>
              <w:spacing w:before="20" w:after="20"/>
              <w:rPr>
                <w:ins w:id="215" w:author="snichols" w:date="2013-07-16T13:59:00Z"/>
                <w:rFonts w:ascii="Arial Narrow" w:hAnsi="Arial Narrow"/>
              </w:rPr>
            </w:pPr>
            <w:ins w:id="216" w:author="snichols" w:date="2013-07-16T14:07:00Z">
              <w:r>
                <w:rPr>
                  <w:rFonts w:ascii="Arial Narrow" w:hAnsi="Arial Narrow"/>
                </w:rPr>
                <w:t>GIS File is selected and appears as the dropdown menu title.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17" w:author="snichols" w:date="2013-07-16T13:59: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18" w:author="snichols" w:date="2013-07-16T13:59:00Z"/>
                <w:rFonts w:ascii="Arial Narrow" w:hAnsi="Arial Narrow"/>
              </w:rPr>
            </w:pPr>
          </w:p>
        </w:tc>
      </w:tr>
      <w:tr w:rsidR="00FF3E07" w:rsidRPr="00425356" w:rsidTr="00C85642">
        <w:trPr>
          <w:cantSplit/>
          <w:trHeight w:val="576"/>
          <w:ins w:id="219" w:author="snichols" w:date="2013-07-16T14:01:00Z"/>
        </w:trPr>
        <w:tc>
          <w:tcPr>
            <w:tcW w:w="810" w:type="dxa"/>
          </w:tcPr>
          <w:p w:rsidR="00FF3E07" w:rsidRPr="00425356" w:rsidRDefault="00FF3E07">
            <w:pPr>
              <w:numPr>
                <w:ilvl w:val="0"/>
                <w:numId w:val="12"/>
              </w:numPr>
              <w:spacing w:before="20" w:after="20"/>
              <w:ind w:left="864"/>
              <w:rPr>
                <w:ins w:id="220" w:author="snichols" w:date="2013-07-16T14:01:00Z"/>
                <w:rFonts w:ascii="Arial Narrow" w:hAnsi="Arial Narrow"/>
                <w:b/>
              </w:rPr>
              <w:pPrChange w:id="221" w:author="snichols" w:date="2013-07-16T15:03:00Z">
                <w:pPr>
                  <w:numPr>
                    <w:numId w:val="12"/>
                  </w:numPr>
                  <w:spacing w:before="20" w:after="20"/>
                  <w:ind w:left="720" w:hanging="360"/>
                </w:pPr>
              </w:pPrChange>
            </w:pPr>
          </w:p>
        </w:tc>
        <w:tc>
          <w:tcPr>
            <w:tcW w:w="2718" w:type="dxa"/>
          </w:tcPr>
          <w:p w:rsidR="008A3CA2" w:rsidRPr="008A3CA2" w:rsidRDefault="004236A2" w:rsidP="008A3CA2">
            <w:pPr>
              <w:widowControl w:val="0"/>
              <w:suppressAutoHyphens/>
              <w:spacing w:before="20" w:after="20"/>
              <w:rPr>
                <w:ins w:id="222" w:author="snichols" w:date="2013-07-16T14:01:00Z"/>
                <w:rFonts w:ascii="Arial Narrow" w:hAnsi="Arial Narrow"/>
                <w:sz w:val="22"/>
                <w:szCs w:val="22"/>
                <w:rPrChange w:id="223" w:author="snichols" w:date="2013-07-16T14:01:00Z">
                  <w:rPr>
                    <w:ins w:id="224" w:author="snichols" w:date="2013-07-16T14:01:00Z"/>
                    <w:rFonts w:ascii="Arial Narrow" w:hAnsi="Arial Narrow"/>
                  </w:rPr>
                </w:rPrChange>
              </w:rPr>
              <w:pPrChange w:id="225" w:author="snichols" w:date="2013-07-16T14:08:00Z">
                <w:pPr>
                  <w:spacing w:before="20" w:after="20"/>
                </w:pPr>
              </w:pPrChange>
            </w:pPr>
            <w:ins w:id="226" w:author="snichols" w:date="2013-07-16T14:01:00Z">
              <w:r w:rsidRPr="004236A2">
                <w:rPr>
                  <w:rFonts w:ascii="Arial Narrow" w:hAnsi="Arial Narrow"/>
                  <w:sz w:val="22"/>
                  <w:szCs w:val="22"/>
                  <w:rPrChange w:id="227" w:author="snichols" w:date="2013-07-16T14:01:00Z">
                    <w:rPr>
                      <w:rFonts w:ascii="Calibri" w:hAnsi="Calibri"/>
                      <w:color w:val="0000FF"/>
                      <w:sz w:val="20"/>
                      <w:szCs w:val="20"/>
                      <w:u w:val="single"/>
                    </w:rPr>
                  </w:rPrChange>
                </w:rPr>
                <w:t>Click the Browse… button in the Connection Parameters section</w:t>
              </w:r>
            </w:ins>
            <w:ins w:id="228" w:author="snichols" w:date="2013-07-16T14:08:00Z">
              <w:r w:rsidR="00FF3E07">
                <w:rPr>
                  <w:rFonts w:ascii="Arial Narrow" w:hAnsi="Arial Narrow"/>
                  <w:sz w:val="22"/>
                  <w:szCs w:val="22"/>
                </w:rPr>
                <w:t>.</w:t>
              </w:r>
            </w:ins>
          </w:p>
        </w:tc>
        <w:tc>
          <w:tcPr>
            <w:tcW w:w="2624" w:type="dxa"/>
          </w:tcPr>
          <w:p w:rsidR="00FF3E07" w:rsidRPr="00425356" w:rsidRDefault="00FF3E07" w:rsidP="00C85642">
            <w:pPr>
              <w:spacing w:before="20" w:after="20"/>
              <w:rPr>
                <w:ins w:id="229" w:author="snichols" w:date="2013-07-16T14:01:00Z"/>
                <w:rFonts w:ascii="Arial Narrow" w:hAnsi="Arial Narrow"/>
              </w:rPr>
            </w:pPr>
            <w:ins w:id="230" w:author="snichols" w:date="2013-07-16T14:08:00Z">
              <w:r>
                <w:rPr>
                  <w:rFonts w:ascii="Arial Narrow" w:hAnsi="Arial Narrow"/>
                </w:rPr>
                <w:t>A file browser opens.</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31"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32" w:author="snichols" w:date="2013-07-16T14:01:00Z"/>
                <w:rFonts w:ascii="Arial Narrow" w:hAnsi="Arial Narrow"/>
              </w:rPr>
            </w:pPr>
          </w:p>
        </w:tc>
      </w:tr>
      <w:tr w:rsidR="00FF3E07" w:rsidRPr="00425356" w:rsidTr="00C85642">
        <w:trPr>
          <w:cantSplit/>
          <w:trHeight w:val="576"/>
          <w:ins w:id="233" w:author="snichols" w:date="2013-07-16T14:08:00Z"/>
        </w:trPr>
        <w:tc>
          <w:tcPr>
            <w:tcW w:w="810" w:type="dxa"/>
          </w:tcPr>
          <w:p w:rsidR="00FF3E07" w:rsidRPr="00425356" w:rsidRDefault="00FF3E07">
            <w:pPr>
              <w:numPr>
                <w:ilvl w:val="0"/>
                <w:numId w:val="12"/>
              </w:numPr>
              <w:spacing w:before="20" w:after="20"/>
              <w:ind w:left="864"/>
              <w:rPr>
                <w:ins w:id="234" w:author="snichols" w:date="2013-07-16T14:08:00Z"/>
                <w:rFonts w:ascii="Arial Narrow" w:hAnsi="Arial Narrow"/>
                <w:b/>
              </w:rPr>
              <w:pPrChange w:id="235" w:author="snichols" w:date="2013-07-16T15:04:00Z">
                <w:pPr>
                  <w:numPr>
                    <w:numId w:val="12"/>
                  </w:numPr>
                  <w:spacing w:before="20" w:after="20"/>
                  <w:ind w:left="720" w:hanging="360"/>
                </w:pPr>
              </w:pPrChange>
            </w:pPr>
          </w:p>
        </w:tc>
        <w:tc>
          <w:tcPr>
            <w:tcW w:w="2718" w:type="dxa"/>
          </w:tcPr>
          <w:p w:rsidR="00FF3E07" w:rsidRPr="00FF3E07" w:rsidRDefault="00FF3E07" w:rsidP="00FF3E07">
            <w:pPr>
              <w:widowControl w:val="0"/>
              <w:suppressAutoHyphens/>
              <w:spacing w:before="20" w:after="20"/>
              <w:rPr>
                <w:ins w:id="236" w:author="snichols" w:date="2013-07-16T14:08:00Z"/>
                <w:rFonts w:ascii="Arial Narrow" w:hAnsi="Arial Narrow"/>
              </w:rPr>
            </w:pPr>
            <w:ins w:id="237" w:author="snichols" w:date="2013-07-16T14:08:00Z">
              <w:r>
                <w:rPr>
                  <w:rFonts w:ascii="Arial Narrow" w:hAnsi="Arial Narrow"/>
                  <w:sz w:val="22"/>
                  <w:szCs w:val="22"/>
                </w:rPr>
                <w:t>In the file browser,</w:t>
              </w:r>
              <w:r w:rsidRPr="00FF3E07">
                <w:rPr>
                  <w:rFonts w:ascii="Arial Narrow" w:hAnsi="Arial Narrow"/>
                  <w:sz w:val="22"/>
                  <w:szCs w:val="22"/>
                </w:rPr>
                <w:t xml:space="preserve"> navigate to the location of GIS files (e.g., /awipscm/GIS_Files/fire-perimeters).</w:t>
              </w:r>
            </w:ins>
            <w:ins w:id="238" w:author="snichols" w:date="2013-07-16T14:09:00Z">
              <w:r w:rsidRPr="00FF3E07">
                <w:rPr>
                  <w:rFonts w:ascii="Arial Narrow" w:hAnsi="Arial Narrow"/>
                  <w:sz w:val="22"/>
                  <w:szCs w:val="22"/>
                </w:rPr>
                <w:t xml:space="preserve"> </w:t>
              </w:r>
              <w:r>
                <w:rPr>
                  <w:rFonts w:ascii="Arial Narrow" w:hAnsi="Arial Narrow"/>
                  <w:sz w:val="22"/>
                  <w:szCs w:val="22"/>
                </w:rPr>
                <w:t xml:space="preserve"> </w:t>
              </w:r>
              <w:r w:rsidRPr="00FF3E07">
                <w:rPr>
                  <w:rFonts w:ascii="Arial Narrow" w:hAnsi="Arial Narrow"/>
                  <w:sz w:val="22"/>
                  <w:szCs w:val="22"/>
                </w:rPr>
                <w:t>Then click the OK button.</w:t>
              </w:r>
            </w:ins>
          </w:p>
        </w:tc>
        <w:tc>
          <w:tcPr>
            <w:tcW w:w="2624" w:type="dxa"/>
          </w:tcPr>
          <w:p w:rsidR="00FF3E07" w:rsidRPr="00425356" w:rsidRDefault="00FF3E07" w:rsidP="00C85642">
            <w:pPr>
              <w:spacing w:before="20" w:after="20"/>
              <w:rPr>
                <w:ins w:id="239" w:author="snichols" w:date="2013-07-16T14:08:00Z"/>
                <w:rFonts w:ascii="Arial Narrow" w:hAnsi="Arial Narrow"/>
              </w:rPr>
            </w:pPr>
            <w:ins w:id="240" w:author="snichols" w:date="2013-07-16T14:09:00Z">
              <w:r>
                <w:rPr>
                  <w:rFonts w:ascii="Arial Narrow" w:hAnsi="Arial Narrow"/>
                </w:rPr>
                <w:t>The file browser closes.  The Directory textbox populates with the chosen directory.</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41" w:author="snichols" w:date="2013-07-16T14:08: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42" w:author="snichols" w:date="2013-07-16T14:08:00Z"/>
                <w:rFonts w:ascii="Arial Narrow" w:hAnsi="Arial Narrow"/>
              </w:rPr>
            </w:pPr>
          </w:p>
        </w:tc>
      </w:tr>
      <w:tr w:rsidR="00FF3E07" w:rsidRPr="00425356" w:rsidTr="00C85642">
        <w:trPr>
          <w:cantSplit/>
          <w:trHeight w:val="576"/>
          <w:ins w:id="243" w:author="snichols" w:date="2013-07-16T14:08:00Z"/>
        </w:trPr>
        <w:tc>
          <w:tcPr>
            <w:tcW w:w="810" w:type="dxa"/>
          </w:tcPr>
          <w:p w:rsidR="00FF3E07" w:rsidRPr="00425356" w:rsidRDefault="00FF3E07">
            <w:pPr>
              <w:numPr>
                <w:ilvl w:val="0"/>
                <w:numId w:val="12"/>
              </w:numPr>
              <w:spacing w:before="20" w:after="20"/>
              <w:ind w:left="864"/>
              <w:rPr>
                <w:ins w:id="244" w:author="snichols" w:date="2013-07-16T14:08:00Z"/>
                <w:rFonts w:ascii="Arial Narrow" w:hAnsi="Arial Narrow"/>
                <w:b/>
              </w:rPr>
              <w:pPrChange w:id="245" w:author="snichols" w:date="2013-07-16T15:04:00Z">
                <w:pPr>
                  <w:numPr>
                    <w:numId w:val="12"/>
                  </w:numPr>
                  <w:spacing w:before="20" w:after="20"/>
                  <w:ind w:left="720" w:hanging="360"/>
                </w:pPr>
              </w:pPrChange>
            </w:pPr>
          </w:p>
        </w:tc>
        <w:tc>
          <w:tcPr>
            <w:tcW w:w="2718" w:type="dxa"/>
          </w:tcPr>
          <w:p w:rsidR="00FF3E07" w:rsidRPr="00FF3E07" w:rsidRDefault="00FF3E07" w:rsidP="00FF3E07">
            <w:pPr>
              <w:widowControl w:val="0"/>
              <w:suppressAutoHyphens/>
              <w:spacing w:before="20" w:after="20"/>
              <w:rPr>
                <w:ins w:id="246" w:author="snichols" w:date="2013-07-16T14:08:00Z"/>
                <w:rFonts w:ascii="Arial Narrow" w:hAnsi="Arial Narrow"/>
              </w:rPr>
            </w:pPr>
            <w:ins w:id="247" w:author="snichols" w:date="2013-07-16T14:10:00Z">
              <w:r w:rsidRPr="00FF3E07">
                <w:rPr>
                  <w:rFonts w:ascii="Arial Narrow" w:hAnsi="Arial Narrow"/>
                  <w:sz w:val="22"/>
                  <w:szCs w:val="22"/>
                </w:rPr>
                <w:t xml:space="preserve">MB1 click the Connect button.  </w:t>
              </w:r>
            </w:ins>
          </w:p>
        </w:tc>
        <w:tc>
          <w:tcPr>
            <w:tcW w:w="2624" w:type="dxa"/>
          </w:tcPr>
          <w:p w:rsidR="00FF3E07" w:rsidRPr="00425356" w:rsidRDefault="00FF3E07" w:rsidP="00C85642">
            <w:pPr>
              <w:spacing w:before="20" w:after="20"/>
              <w:rPr>
                <w:ins w:id="248" w:author="snichols" w:date="2013-07-16T14:08:00Z"/>
                <w:rFonts w:ascii="Arial Narrow" w:hAnsi="Arial Narrow"/>
              </w:rPr>
            </w:pPr>
            <w:ins w:id="249" w:author="snichols" w:date="2013-07-16T14:10:00Z">
              <w:r w:rsidRPr="00FF3E07">
                <w:rPr>
                  <w:rFonts w:ascii="Arial Narrow" w:hAnsi="Arial Narrow"/>
                  <w:sz w:val="22"/>
                  <w:szCs w:val="22"/>
                </w:rPr>
                <w:t>The Table section populates with a list of the shapefiles for the selected GIS File.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50" w:author="snichols" w:date="2013-07-16T14:08: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51" w:author="snichols" w:date="2013-07-16T14:08:00Z"/>
                <w:rFonts w:ascii="Arial Narrow" w:hAnsi="Arial Narrow"/>
              </w:rPr>
            </w:pPr>
          </w:p>
        </w:tc>
      </w:tr>
      <w:tr w:rsidR="00FF3E07" w:rsidRPr="00425356" w:rsidTr="00C85642">
        <w:trPr>
          <w:cantSplit/>
          <w:trHeight w:val="576"/>
          <w:ins w:id="252" w:author="snichols" w:date="2013-07-16T14:01:00Z"/>
        </w:trPr>
        <w:tc>
          <w:tcPr>
            <w:tcW w:w="810" w:type="dxa"/>
          </w:tcPr>
          <w:p w:rsidR="00FF3E07" w:rsidRPr="00425356" w:rsidRDefault="00FF3E07">
            <w:pPr>
              <w:numPr>
                <w:ilvl w:val="0"/>
                <w:numId w:val="12"/>
              </w:numPr>
              <w:spacing w:before="20" w:after="20"/>
              <w:ind w:left="864"/>
              <w:rPr>
                <w:ins w:id="253" w:author="snichols" w:date="2013-07-16T14:01:00Z"/>
                <w:rFonts w:ascii="Arial Narrow" w:hAnsi="Arial Narrow"/>
                <w:b/>
              </w:rPr>
              <w:pPrChange w:id="254" w:author="snichols" w:date="2013-07-16T15:04:00Z">
                <w:pPr>
                  <w:numPr>
                    <w:numId w:val="12"/>
                  </w:numPr>
                  <w:spacing w:before="20" w:after="20"/>
                  <w:ind w:left="720" w:hanging="360"/>
                </w:pPr>
              </w:pPrChange>
            </w:pPr>
          </w:p>
        </w:tc>
        <w:tc>
          <w:tcPr>
            <w:tcW w:w="2718" w:type="dxa"/>
          </w:tcPr>
          <w:p w:rsidR="008A3CA2" w:rsidRPr="008A3CA2" w:rsidRDefault="00FF3E07" w:rsidP="008A3CA2">
            <w:pPr>
              <w:widowControl w:val="0"/>
              <w:suppressAutoHyphens/>
              <w:spacing w:before="20" w:after="20"/>
              <w:rPr>
                <w:ins w:id="255" w:author="snichols" w:date="2013-07-16T14:01:00Z"/>
                <w:rFonts w:ascii="Arial Narrow" w:hAnsi="Arial Narrow"/>
                <w:sz w:val="22"/>
                <w:szCs w:val="22"/>
                <w:rPrChange w:id="256" w:author="snichols" w:date="2013-07-16T14:01:00Z">
                  <w:rPr>
                    <w:ins w:id="257" w:author="snichols" w:date="2013-07-16T14:01:00Z"/>
                    <w:rFonts w:ascii="Arial Narrow" w:hAnsi="Arial Narrow"/>
                  </w:rPr>
                </w:rPrChange>
              </w:rPr>
              <w:pPrChange w:id="258" w:author="snichols" w:date="2013-07-16T14:01:00Z">
                <w:pPr>
                  <w:spacing w:before="20" w:after="20"/>
                </w:pPr>
              </w:pPrChange>
            </w:pPr>
            <w:ins w:id="259" w:author="snichols" w:date="2013-07-16T14:10:00Z">
              <w:r w:rsidRPr="00FF3E07">
                <w:rPr>
                  <w:rFonts w:ascii="Arial Narrow" w:hAnsi="Arial Narrow"/>
                  <w:sz w:val="22"/>
                  <w:szCs w:val="22"/>
                </w:rPr>
                <w:t>Select an item from the list of shapefiles in the Table section and click the OK button.</w:t>
              </w:r>
            </w:ins>
          </w:p>
        </w:tc>
        <w:tc>
          <w:tcPr>
            <w:tcW w:w="2624" w:type="dxa"/>
          </w:tcPr>
          <w:p w:rsidR="00FF3E07" w:rsidRPr="00425356" w:rsidRDefault="00CC4B58" w:rsidP="00C85642">
            <w:pPr>
              <w:spacing w:before="20" w:after="20"/>
              <w:rPr>
                <w:ins w:id="260" w:author="snichols" w:date="2013-07-16T14:01:00Z"/>
                <w:rFonts w:ascii="Arial Narrow" w:hAnsi="Arial Narrow"/>
              </w:rPr>
            </w:pPr>
            <w:ins w:id="261" w:author="snichols" w:date="2013-07-16T14:11:00Z">
              <w:r w:rsidRPr="00FF3E07">
                <w:rPr>
                  <w:rFonts w:ascii="Arial Narrow" w:hAnsi="Arial Narrow"/>
                  <w:sz w:val="22"/>
                  <w:szCs w:val="22"/>
                </w:rPr>
                <w:t>Verify the GIS DataStore Parameters dialog closes and the selected shapefile displays in the main pane.  No legend is displayed in the pane.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62"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63" w:author="snichols" w:date="2013-07-16T14:01:00Z"/>
                <w:rFonts w:ascii="Arial Narrow" w:hAnsi="Arial Narrow"/>
              </w:rPr>
            </w:pPr>
          </w:p>
        </w:tc>
      </w:tr>
      <w:tr w:rsidR="00FF3E07" w:rsidRPr="00425356" w:rsidTr="00C85642">
        <w:trPr>
          <w:cantSplit/>
          <w:trHeight w:val="576"/>
          <w:ins w:id="264" w:author="snichols" w:date="2013-07-16T14:01:00Z"/>
        </w:trPr>
        <w:tc>
          <w:tcPr>
            <w:tcW w:w="810" w:type="dxa"/>
          </w:tcPr>
          <w:p w:rsidR="00FF3E07" w:rsidRPr="00425356" w:rsidRDefault="00FF3E07">
            <w:pPr>
              <w:numPr>
                <w:ilvl w:val="0"/>
                <w:numId w:val="12"/>
              </w:numPr>
              <w:spacing w:before="20" w:after="20"/>
              <w:ind w:left="864"/>
              <w:rPr>
                <w:ins w:id="265" w:author="snichols" w:date="2013-07-16T14:01:00Z"/>
                <w:rFonts w:ascii="Arial Narrow" w:hAnsi="Arial Narrow"/>
                <w:b/>
              </w:rPr>
              <w:pPrChange w:id="266"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267" w:author="snichols" w:date="2013-07-16T14:01:00Z"/>
                <w:rFonts w:ascii="Arial Narrow" w:hAnsi="Arial Narrow"/>
              </w:rPr>
              <w:pPrChange w:id="268" w:author="snichols" w:date="2013-07-16T14:01:00Z">
                <w:pPr>
                  <w:spacing w:before="20" w:after="20"/>
                </w:pPr>
              </w:pPrChange>
            </w:pPr>
            <w:ins w:id="269" w:author="snichols" w:date="2013-07-16T14:13:00Z">
              <w:r w:rsidRPr="00FF3E07">
                <w:rPr>
                  <w:rFonts w:ascii="Arial Narrow" w:hAnsi="Arial Narrow"/>
                  <w:sz w:val="22"/>
                  <w:szCs w:val="22"/>
                </w:rPr>
                <w:t xml:space="preserve">Press the Enter key </w:t>
              </w:r>
              <w:r>
                <w:rPr>
                  <w:rFonts w:ascii="Arial Narrow" w:hAnsi="Arial Narrow"/>
                  <w:sz w:val="22"/>
                  <w:szCs w:val="22"/>
                </w:rPr>
                <w:t xml:space="preserve">on the </w:t>
              </w:r>
              <w:r w:rsidRPr="00FF3E07">
                <w:rPr>
                  <w:rFonts w:ascii="Arial Narrow" w:hAnsi="Arial Narrow"/>
                  <w:sz w:val="22"/>
                  <w:szCs w:val="22"/>
                </w:rPr>
                <w:t>NumPad until the map legend displays in the main pane.</w:t>
              </w:r>
            </w:ins>
          </w:p>
        </w:tc>
        <w:tc>
          <w:tcPr>
            <w:tcW w:w="2624" w:type="dxa"/>
          </w:tcPr>
          <w:p w:rsidR="008A3CA2" w:rsidRDefault="00CC4B58">
            <w:pPr>
              <w:spacing w:before="20" w:after="20"/>
              <w:rPr>
                <w:ins w:id="270" w:author="snichols" w:date="2013-07-16T14:01:00Z"/>
                <w:rFonts w:ascii="Arial Narrow" w:hAnsi="Arial Narrow"/>
              </w:rPr>
            </w:pPr>
            <w:ins w:id="271" w:author="snichols" w:date="2013-07-16T14:13:00Z">
              <w:r>
                <w:rPr>
                  <w:rFonts w:ascii="Arial Narrow" w:hAnsi="Arial Narrow"/>
                  <w:sz w:val="22"/>
                  <w:szCs w:val="22"/>
                </w:rPr>
                <w:t xml:space="preserve">The </w:t>
              </w:r>
              <w:r w:rsidRPr="00FF3E07">
                <w:rPr>
                  <w:rFonts w:ascii="Arial Narrow" w:hAnsi="Arial Narrow"/>
                  <w:sz w:val="22"/>
                  <w:szCs w:val="22"/>
                </w:rPr>
                <w:t>map legend displays.</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72"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73" w:author="snichols" w:date="2013-07-16T14:01:00Z"/>
                <w:rFonts w:ascii="Arial Narrow" w:hAnsi="Arial Narrow"/>
              </w:rPr>
            </w:pPr>
          </w:p>
        </w:tc>
      </w:tr>
      <w:tr w:rsidR="00FF3E07" w:rsidRPr="00425356" w:rsidTr="00C85642">
        <w:trPr>
          <w:cantSplit/>
          <w:trHeight w:val="576"/>
          <w:ins w:id="274" w:author="snichols" w:date="2013-07-16T14:01:00Z"/>
        </w:trPr>
        <w:tc>
          <w:tcPr>
            <w:tcW w:w="810" w:type="dxa"/>
          </w:tcPr>
          <w:p w:rsidR="00FF3E07" w:rsidRPr="00425356" w:rsidRDefault="00FF3E07">
            <w:pPr>
              <w:numPr>
                <w:ilvl w:val="0"/>
                <w:numId w:val="12"/>
              </w:numPr>
              <w:spacing w:before="20" w:after="20"/>
              <w:ind w:left="864"/>
              <w:rPr>
                <w:ins w:id="275" w:author="snichols" w:date="2013-07-16T14:01:00Z"/>
                <w:rFonts w:ascii="Arial Narrow" w:hAnsi="Arial Narrow"/>
                <w:b/>
              </w:rPr>
              <w:pPrChange w:id="276"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277" w:author="snichols" w:date="2013-07-16T14:01:00Z"/>
                <w:rFonts w:ascii="Arial Narrow" w:hAnsi="Arial Narrow"/>
              </w:rPr>
              <w:pPrChange w:id="278" w:author="snichols" w:date="2013-07-16T14:01:00Z">
                <w:pPr>
                  <w:spacing w:before="20" w:after="20"/>
                </w:pPr>
              </w:pPrChange>
            </w:pPr>
            <w:ins w:id="279" w:author="snichols" w:date="2013-07-16T14:14:00Z">
              <w:r w:rsidRPr="00FF3E07">
                <w:rPr>
                  <w:rFonts w:ascii="Arial Narrow" w:hAnsi="Arial Narrow"/>
                  <w:sz w:val="22"/>
                  <w:szCs w:val="22"/>
                </w:rPr>
                <w:t>MB3 click and hold on the shapefile product ID and select Display Attributes</w:t>
              </w:r>
              <w:r>
                <w:rPr>
                  <w:rFonts w:ascii="Arial Narrow" w:hAnsi="Arial Narrow"/>
                  <w:sz w:val="22"/>
                  <w:szCs w:val="22"/>
                </w:rPr>
                <w:t>.</w:t>
              </w:r>
            </w:ins>
          </w:p>
        </w:tc>
        <w:tc>
          <w:tcPr>
            <w:tcW w:w="2624" w:type="dxa"/>
          </w:tcPr>
          <w:p w:rsidR="00FF3E07" w:rsidRPr="00425356" w:rsidRDefault="00CC4B58" w:rsidP="00C85642">
            <w:pPr>
              <w:spacing w:before="20" w:after="20"/>
              <w:rPr>
                <w:ins w:id="280" w:author="snichols" w:date="2013-07-16T14:01:00Z"/>
                <w:rFonts w:ascii="Arial Narrow" w:hAnsi="Arial Narrow"/>
              </w:rPr>
            </w:pPr>
            <w:ins w:id="281" w:author="snichols" w:date="2013-07-16T14:14:00Z">
              <w:r>
                <w:rPr>
                  <w:rFonts w:ascii="Arial Narrow" w:hAnsi="Arial Narrow"/>
                  <w:sz w:val="22"/>
                  <w:szCs w:val="22"/>
                </w:rPr>
                <w:t>T</w:t>
              </w:r>
              <w:r w:rsidRPr="00FF3E07">
                <w:rPr>
                  <w:rFonts w:ascii="Arial Narrow" w:hAnsi="Arial Narrow"/>
                  <w:sz w:val="22"/>
                  <w:szCs w:val="22"/>
                </w:rPr>
                <w:t>he Attributes: &lt;shapefile&gt; dialog display</w:t>
              </w:r>
              <w:r>
                <w:rPr>
                  <w:rFonts w:ascii="Arial Narrow" w:hAnsi="Arial Narrow"/>
                  <w:sz w:val="22"/>
                  <w:szCs w:val="22"/>
                </w:rPr>
                <w:t>s</w:t>
              </w:r>
              <w:r w:rsidRPr="00FF3E07">
                <w:rPr>
                  <w:rFonts w:ascii="Arial Narrow" w:hAnsi="Arial Narrow"/>
                  <w:sz w:val="22"/>
                  <w:szCs w:val="22"/>
                </w:rPr>
                <w:t>.</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82"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83" w:author="snichols" w:date="2013-07-16T14:01:00Z"/>
                <w:rFonts w:ascii="Arial Narrow" w:hAnsi="Arial Narrow"/>
              </w:rPr>
            </w:pPr>
          </w:p>
        </w:tc>
      </w:tr>
      <w:tr w:rsidR="00FF3E07" w:rsidRPr="00425356" w:rsidTr="00C85642">
        <w:trPr>
          <w:cantSplit/>
          <w:trHeight w:val="576"/>
          <w:ins w:id="284" w:author="snichols" w:date="2013-07-16T14:01:00Z"/>
        </w:trPr>
        <w:tc>
          <w:tcPr>
            <w:tcW w:w="810" w:type="dxa"/>
          </w:tcPr>
          <w:p w:rsidR="00FF3E07" w:rsidRPr="00425356" w:rsidRDefault="00FF3E07">
            <w:pPr>
              <w:numPr>
                <w:ilvl w:val="0"/>
                <w:numId w:val="12"/>
              </w:numPr>
              <w:spacing w:before="20" w:after="20"/>
              <w:ind w:left="864"/>
              <w:rPr>
                <w:ins w:id="285" w:author="snichols" w:date="2013-07-16T14:01:00Z"/>
                <w:rFonts w:ascii="Arial Narrow" w:hAnsi="Arial Narrow"/>
                <w:b/>
              </w:rPr>
              <w:pPrChange w:id="286"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287" w:author="snichols" w:date="2013-07-16T14:01:00Z"/>
                <w:rFonts w:ascii="Arial Narrow" w:hAnsi="Arial Narrow"/>
              </w:rPr>
              <w:pPrChange w:id="288" w:author="snichols" w:date="2013-07-16T14:12:00Z">
                <w:pPr>
                  <w:spacing w:before="20" w:after="20"/>
                </w:pPr>
              </w:pPrChange>
            </w:pPr>
            <w:ins w:id="289" w:author="snichols" w:date="2013-07-16T14:14:00Z">
              <w:r>
                <w:rPr>
                  <w:rFonts w:ascii="Arial Narrow" w:hAnsi="Arial Narrow"/>
                  <w:sz w:val="22"/>
                  <w:szCs w:val="22"/>
                </w:rPr>
                <w:t xml:space="preserve">MB3 click on the </w:t>
              </w:r>
            </w:ins>
            <w:ins w:id="290" w:author="snichols" w:date="2013-07-16T14:15:00Z">
              <w:r>
                <w:rPr>
                  <w:rFonts w:ascii="Arial Narrow" w:hAnsi="Arial Narrow"/>
                  <w:sz w:val="22"/>
                  <w:szCs w:val="22"/>
                </w:rPr>
                <w:t>title bar of the Attributes: &lt;shapefile&gt; dialog and select the option to keep the dialog above all other dialogs (e.g., Advanced -&gt; Keep Above Others).</w:t>
              </w:r>
            </w:ins>
          </w:p>
        </w:tc>
        <w:tc>
          <w:tcPr>
            <w:tcW w:w="2624" w:type="dxa"/>
          </w:tcPr>
          <w:p w:rsidR="00FF3E07" w:rsidRPr="00425356" w:rsidRDefault="00CC4B58" w:rsidP="00C85642">
            <w:pPr>
              <w:spacing w:before="20" w:after="20"/>
              <w:rPr>
                <w:ins w:id="291" w:author="snichols" w:date="2013-07-16T14:01:00Z"/>
                <w:rFonts w:ascii="Arial Narrow" w:hAnsi="Arial Narrow"/>
              </w:rPr>
            </w:pPr>
            <w:ins w:id="292" w:author="snichols" w:date="2013-07-16T14:15:00Z">
              <w:r>
                <w:rPr>
                  <w:rFonts w:ascii="Arial Narrow" w:hAnsi="Arial Narrow"/>
                </w:rPr>
                <w:t xml:space="preserve">The </w:t>
              </w:r>
              <w:r>
                <w:rPr>
                  <w:rFonts w:ascii="Arial Narrow" w:hAnsi="Arial Narrow"/>
                  <w:sz w:val="22"/>
                  <w:szCs w:val="22"/>
                </w:rPr>
                <w:t>Attributes: &lt;shapefile&gt; dialog is set to remain above all other dialogs.</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93"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294" w:author="snichols" w:date="2013-07-16T14:01:00Z"/>
                <w:rFonts w:ascii="Arial Narrow" w:hAnsi="Arial Narrow"/>
              </w:rPr>
            </w:pPr>
          </w:p>
        </w:tc>
      </w:tr>
      <w:tr w:rsidR="00FF3E07" w:rsidRPr="00425356" w:rsidTr="00C85642">
        <w:trPr>
          <w:cantSplit/>
          <w:trHeight w:val="576"/>
          <w:ins w:id="295" w:author="snichols" w:date="2013-07-16T14:01:00Z"/>
        </w:trPr>
        <w:tc>
          <w:tcPr>
            <w:tcW w:w="810" w:type="dxa"/>
          </w:tcPr>
          <w:p w:rsidR="00FF3E07" w:rsidRPr="00425356" w:rsidRDefault="00FF3E07">
            <w:pPr>
              <w:numPr>
                <w:ilvl w:val="0"/>
                <w:numId w:val="12"/>
              </w:numPr>
              <w:spacing w:before="20" w:after="20"/>
              <w:ind w:left="864"/>
              <w:rPr>
                <w:ins w:id="296" w:author="snichols" w:date="2013-07-16T14:01:00Z"/>
                <w:rFonts w:ascii="Arial Narrow" w:hAnsi="Arial Narrow"/>
                <w:b/>
              </w:rPr>
              <w:pPrChange w:id="297"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298" w:author="snichols" w:date="2013-07-16T14:01:00Z"/>
                <w:rFonts w:ascii="Arial Narrow" w:hAnsi="Arial Narrow"/>
              </w:rPr>
              <w:pPrChange w:id="299" w:author="snichols" w:date="2013-07-16T14:13:00Z">
                <w:pPr>
                  <w:spacing w:before="20" w:after="20"/>
                </w:pPr>
              </w:pPrChange>
            </w:pPr>
            <w:ins w:id="300" w:author="snichols" w:date="2013-07-16T14:16:00Z">
              <w:r w:rsidRPr="00FF3E07">
                <w:rPr>
                  <w:rFonts w:ascii="Arial Narrow" w:hAnsi="Arial Narrow"/>
                  <w:sz w:val="22"/>
                  <w:szCs w:val="22"/>
                </w:rPr>
                <w:t>Zoom all the way into the main pane</w:t>
              </w:r>
              <w:r>
                <w:rPr>
                  <w:rFonts w:ascii="Arial Narrow" w:hAnsi="Arial Narrow"/>
                  <w:sz w:val="22"/>
                  <w:szCs w:val="22"/>
                </w:rPr>
                <w:t xml:space="preserve"> until no shapefiles are in view</w:t>
              </w:r>
              <w:r w:rsidRPr="00FF3E07">
                <w:rPr>
                  <w:rFonts w:ascii="Arial Narrow" w:hAnsi="Arial Narrow"/>
                  <w:sz w:val="22"/>
                  <w:szCs w:val="22"/>
                </w:rPr>
                <w:t>.</w:t>
              </w:r>
            </w:ins>
          </w:p>
        </w:tc>
        <w:tc>
          <w:tcPr>
            <w:tcW w:w="2624" w:type="dxa"/>
          </w:tcPr>
          <w:p w:rsidR="008A3CA2" w:rsidRDefault="00CC4B58">
            <w:pPr>
              <w:spacing w:before="20" w:after="20"/>
              <w:rPr>
                <w:ins w:id="301" w:author="snichols" w:date="2013-07-16T14:01:00Z"/>
                <w:rFonts w:ascii="Arial Narrow" w:hAnsi="Arial Narrow"/>
              </w:rPr>
            </w:pPr>
            <w:ins w:id="302" w:author="snichols" w:date="2013-07-16T14:16:00Z">
              <w:r>
                <w:rPr>
                  <w:rFonts w:ascii="Arial Narrow" w:hAnsi="Arial Narrow"/>
                </w:rPr>
                <w:t>No shapefiles are in view.</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03"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04" w:author="snichols" w:date="2013-07-16T14:01:00Z"/>
                <w:rFonts w:ascii="Arial Narrow" w:hAnsi="Arial Narrow"/>
              </w:rPr>
            </w:pPr>
          </w:p>
        </w:tc>
      </w:tr>
      <w:tr w:rsidR="00FF3E07" w:rsidRPr="00425356" w:rsidTr="00C85642">
        <w:trPr>
          <w:cantSplit/>
          <w:trHeight w:val="576"/>
          <w:ins w:id="305" w:author="snichols" w:date="2013-07-16T14:01:00Z"/>
        </w:trPr>
        <w:tc>
          <w:tcPr>
            <w:tcW w:w="810" w:type="dxa"/>
          </w:tcPr>
          <w:p w:rsidR="00FF3E07" w:rsidRPr="00425356" w:rsidRDefault="00FF3E07">
            <w:pPr>
              <w:numPr>
                <w:ilvl w:val="0"/>
                <w:numId w:val="12"/>
              </w:numPr>
              <w:spacing w:before="20" w:after="20"/>
              <w:ind w:left="864"/>
              <w:rPr>
                <w:ins w:id="306" w:author="snichols" w:date="2013-07-16T14:01:00Z"/>
                <w:rFonts w:ascii="Arial Narrow" w:hAnsi="Arial Narrow"/>
                <w:b/>
              </w:rPr>
              <w:pPrChange w:id="307"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308" w:author="snichols" w:date="2013-07-16T14:01:00Z"/>
                <w:rFonts w:ascii="Arial Narrow" w:hAnsi="Arial Narrow"/>
              </w:rPr>
              <w:pPrChange w:id="309" w:author="snichols" w:date="2013-07-16T14:01:00Z">
                <w:pPr>
                  <w:spacing w:before="20" w:after="20"/>
                </w:pPr>
              </w:pPrChange>
            </w:pPr>
            <w:ins w:id="310" w:author="snichols" w:date="2013-07-16T14:16:00Z">
              <w:r w:rsidRPr="00FF3E07">
                <w:rPr>
                  <w:rFonts w:ascii="Arial Narrow" w:hAnsi="Arial Narrow"/>
                  <w:sz w:val="22"/>
                  <w:szCs w:val="22"/>
                </w:rPr>
                <w:t>Double MB1 click on a row in the Attributes table.</w:t>
              </w:r>
            </w:ins>
          </w:p>
        </w:tc>
        <w:tc>
          <w:tcPr>
            <w:tcW w:w="2624" w:type="dxa"/>
          </w:tcPr>
          <w:p w:rsidR="00FF3E07" w:rsidRPr="00425356" w:rsidRDefault="00CC4B58" w:rsidP="00C85642">
            <w:pPr>
              <w:spacing w:before="20" w:after="20"/>
              <w:rPr>
                <w:ins w:id="311" w:author="snichols" w:date="2013-07-16T14:01:00Z"/>
                <w:rFonts w:ascii="Arial Narrow" w:hAnsi="Arial Narrow"/>
              </w:rPr>
            </w:pPr>
            <w:ins w:id="312" w:author="snichols" w:date="2013-07-16T14:16:00Z">
              <w:r>
                <w:rPr>
                  <w:rFonts w:ascii="Arial Narrow" w:hAnsi="Arial Narrow"/>
                  <w:sz w:val="22"/>
                  <w:szCs w:val="22"/>
                </w:rPr>
                <w:t>T</w:t>
              </w:r>
              <w:r w:rsidRPr="00FF3E07">
                <w:rPr>
                  <w:rFonts w:ascii="Arial Narrow" w:hAnsi="Arial Narrow"/>
                  <w:sz w:val="22"/>
                  <w:szCs w:val="22"/>
                </w:rPr>
                <w:t>he main pane updates with the selected area highlighted and centered in the main pane.</w:t>
              </w:r>
            </w:ins>
          </w:p>
        </w:tc>
        <w:tc>
          <w:tcPr>
            <w:tcW w:w="780"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13" w:author="snichols" w:date="2013-07-16T14:01:00Z"/>
                <w:rFonts w:ascii="Arial Narrow" w:hAnsi="Arial Narrow"/>
              </w:rPr>
            </w:pPr>
          </w:p>
        </w:tc>
        <w:tc>
          <w:tcPr>
            <w:tcW w:w="2428" w:type="dxa"/>
          </w:tcPr>
          <w:p w:rsidR="00FF3E07" w:rsidRPr="00425356" w:rsidRDefault="00FF3E07" w:rsidP="00C85642">
            <w:pPr>
              <w:tabs>
                <w:tab w:val="left" w:pos="810"/>
                <w:tab w:val="left" w:pos="1620"/>
                <w:tab w:val="left" w:pos="3420"/>
                <w:tab w:val="left" w:pos="4860"/>
                <w:tab w:val="left" w:pos="6480"/>
                <w:tab w:val="left" w:pos="8010"/>
              </w:tabs>
              <w:spacing w:before="20" w:after="20"/>
              <w:jc w:val="both"/>
              <w:rPr>
                <w:ins w:id="314" w:author="snichols" w:date="2013-07-16T14:01:00Z"/>
                <w:rFonts w:ascii="Arial Narrow" w:hAnsi="Arial Narrow"/>
              </w:rPr>
            </w:pPr>
          </w:p>
        </w:tc>
      </w:tr>
      <w:tr w:rsidR="00CC4B58" w:rsidRPr="00425356" w:rsidTr="00C85642">
        <w:trPr>
          <w:cantSplit/>
          <w:trHeight w:val="576"/>
          <w:ins w:id="315" w:author="snichols" w:date="2013-07-16T14:01:00Z"/>
        </w:trPr>
        <w:tc>
          <w:tcPr>
            <w:tcW w:w="810" w:type="dxa"/>
          </w:tcPr>
          <w:p w:rsidR="00CC4B58" w:rsidRPr="00425356" w:rsidRDefault="00CC4B58">
            <w:pPr>
              <w:numPr>
                <w:ilvl w:val="0"/>
                <w:numId w:val="12"/>
              </w:numPr>
              <w:spacing w:before="20" w:after="20"/>
              <w:ind w:left="864"/>
              <w:rPr>
                <w:ins w:id="316" w:author="snichols" w:date="2013-07-16T14:01:00Z"/>
                <w:rFonts w:ascii="Arial Narrow" w:hAnsi="Arial Narrow"/>
                <w:b/>
              </w:rPr>
              <w:pPrChange w:id="317"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318" w:author="snichols" w:date="2013-07-16T14:01:00Z"/>
                <w:rFonts w:ascii="Arial Narrow" w:hAnsi="Arial Narrow"/>
              </w:rPr>
              <w:pPrChange w:id="319" w:author="snichols" w:date="2013-07-16T14:17:00Z">
                <w:pPr>
                  <w:spacing w:before="20" w:after="20"/>
                </w:pPr>
              </w:pPrChange>
            </w:pPr>
            <w:ins w:id="320" w:author="snichols" w:date="2013-07-16T14:17:00Z">
              <w:r w:rsidRPr="00FF3E07">
                <w:rPr>
                  <w:rFonts w:ascii="Arial Narrow" w:hAnsi="Arial Narrow"/>
                  <w:sz w:val="22"/>
                  <w:szCs w:val="22"/>
                </w:rPr>
                <w:t xml:space="preserve">Zoom all the way </w:t>
              </w:r>
              <w:r>
                <w:rPr>
                  <w:rFonts w:ascii="Arial Narrow" w:hAnsi="Arial Narrow"/>
                  <w:sz w:val="22"/>
                  <w:szCs w:val="22"/>
                </w:rPr>
                <w:t>out until most of the shapefile is in view</w:t>
              </w:r>
              <w:r w:rsidRPr="00FF3E07">
                <w:rPr>
                  <w:rFonts w:ascii="Arial Narrow" w:hAnsi="Arial Narrow"/>
                  <w:sz w:val="22"/>
                  <w:szCs w:val="22"/>
                </w:rPr>
                <w:t>.</w:t>
              </w:r>
            </w:ins>
          </w:p>
        </w:tc>
        <w:tc>
          <w:tcPr>
            <w:tcW w:w="2624" w:type="dxa"/>
          </w:tcPr>
          <w:p w:rsidR="008A3CA2" w:rsidRDefault="00CC4B58">
            <w:pPr>
              <w:spacing w:before="20" w:after="20"/>
              <w:rPr>
                <w:ins w:id="321" w:author="snichols" w:date="2013-07-16T14:01:00Z"/>
                <w:rFonts w:ascii="Arial Narrow" w:hAnsi="Arial Narrow"/>
              </w:rPr>
            </w:pPr>
            <w:ins w:id="322" w:author="snichols" w:date="2013-07-16T14:17:00Z">
              <w:r>
                <w:rPr>
                  <w:rFonts w:ascii="Arial Narrow" w:hAnsi="Arial Narrow"/>
                </w:rPr>
                <w:t xml:space="preserve">Most of the shapefile </w:t>
              </w:r>
            </w:ins>
            <w:ins w:id="323" w:author="snichols" w:date="2013-07-16T14:18:00Z">
              <w:r>
                <w:rPr>
                  <w:rFonts w:ascii="Arial Narrow" w:hAnsi="Arial Narrow"/>
                </w:rPr>
                <w:t>is</w:t>
              </w:r>
            </w:ins>
            <w:ins w:id="324" w:author="snichols" w:date="2013-07-16T14:17:00Z">
              <w:r>
                <w:rPr>
                  <w:rFonts w:ascii="Arial Narrow" w:hAnsi="Arial Narrow"/>
                </w:rPr>
                <w:t xml:space="preserve"> in view.</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25"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26" w:author="snichols" w:date="2013-07-16T14:01:00Z"/>
                <w:rFonts w:ascii="Arial Narrow" w:hAnsi="Arial Narrow"/>
              </w:rPr>
            </w:pPr>
          </w:p>
        </w:tc>
      </w:tr>
      <w:tr w:rsidR="00CC4B58" w:rsidRPr="00425356" w:rsidTr="00C85642">
        <w:trPr>
          <w:cantSplit/>
          <w:trHeight w:val="576"/>
          <w:ins w:id="327" w:author="snichols" w:date="2013-07-16T14:01:00Z"/>
        </w:trPr>
        <w:tc>
          <w:tcPr>
            <w:tcW w:w="810" w:type="dxa"/>
          </w:tcPr>
          <w:p w:rsidR="00CC4B58" w:rsidRPr="00425356" w:rsidRDefault="00CC4B58">
            <w:pPr>
              <w:numPr>
                <w:ilvl w:val="0"/>
                <w:numId w:val="12"/>
              </w:numPr>
              <w:spacing w:before="20" w:after="20"/>
              <w:ind w:left="864"/>
              <w:rPr>
                <w:ins w:id="328" w:author="snichols" w:date="2013-07-16T14:01:00Z"/>
                <w:rFonts w:ascii="Arial Narrow" w:hAnsi="Arial Narrow"/>
                <w:b/>
              </w:rPr>
              <w:pPrChange w:id="329"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330" w:author="snichols" w:date="2013-07-16T14:01:00Z"/>
                <w:rFonts w:ascii="Arial Narrow" w:hAnsi="Arial Narrow"/>
              </w:rPr>
              <w:pPrChange w:id="331" w:author="snichols" w:date="2013-07-16T14:18:00Z">
                <w:pPr>
                  <w:spacing w:before="20" w:after="20"/>
                </w:pPr>
              </w:pPrChange>
            </w:pPr>
            <w:ins w:id="332" w:author="snichols" w:date="2013-07-16T14:18:00Z">
              <w:r w:rsidRPr="00FF3E07">
                <w:rPr>
                  <w:rFonts w:ascii="Arial Narrow" w:hAnsi="Arial Narrow"/>
                  <w:sz w:val="22"/>
                  <w:szCs w:val="22"/>
                </w:rPr>
                <w:t xml:space="preserve">Double MB1 click on a </w:t>
              </w:r>
              <w:r>
                <w:rPr>
                  <w:rFonts w:ascii="Arial Narrow" w:hAnsi="Arial Narrow"/>
                  <w:sz w:val="22"/>
                  <w:szCs w:val="22"/>
                </w:rPr>
                <w:t>shapefile</w:t>
              </w:r>
              <w:r w:rsidRPr="00FF3E07">
                <w:rPr>
                  <w:rFonts w:ascii="Arial Narrow" w:hAnsi="Arial Narrow"/>
                  <w:sz w:val="22"/>
                  <w:szCs w:val="22"/>
                </w:rPr>
                <w:t xml:space="preserve"> in the </w:t>
              </w:r>
              <w:r>
                <w:rPr>
                  <w:rFonts w:ascii="Arial Narrow" w:hAnsi="Arial Narrow"/>
                  <w:sz w:val="22"/>
                  <w:szCs w:val="22"/>
                </w:rPr>
                <w:t>main pane</w:t>
              </w:r>
              <w:r w:rsidRPr="00FF3E07">
                <w:rPr>
                  <w:rFonts w:ascii="Arial Narrow" w:hAnsi="Arial Narrow"/>
                  <w:sz w:val="22"/>
                  <w:szCs w:val="22"/>
                </w:rPr>
                <w:t>.</w:t>
              </w:r>
            </w:ins>
          </w:p>
        </w:tc>
        <w:tc>
          <w:tcPr>
            <w:tcW w:w="2624" w:type="dxa"/>
          </w:tcPr>
          <w:p w:rsidR="008A3CA2" w:rsidRDefault="00CC4B58">
            <w:pPr>
              <w:spacing w:before="20" w:after="20"/>
              <w:rPr>
                <w:ins w:id="333" w:author="snichols" w:date="2013-07-16T14:01:00Z"/>
                <w:rFonts w:ascii="Arial Narrow" w:hAnsi="Arial Narrow"/>
              </w:rPr>
            </w:pPr>
            <w:ins w:id="334" w:author="snichols" w:date="2013-07-16T14:18:00Z">
              <w:r>
                <w:rPr>
                  <w:rFonts w:ascii="Arial Narrow" w:hAnsi="Arial Narrow"/>
                  <w:sz w:val="22"/>
                  <w:szCs w:val="22"/>
                </w:rPr>
                <w:t>T</w:t>
              </w:r>
              <w:r w:rsidRPr="00FF3E07">
                <w:rPr>
                  <w:rFonts w:ascii="Arial Narrow" w:hAnsi="Arial Narrow"/>
                  <w:sz w:val="22"/>
                  <w:szCs w:val="22"/>
                </w:rPr>
                <w:t>he</w:t>
              </w:r>
              <w:r>
                <w:rPr>
                  <w:rFonts w:ascii="Arial Narrow" w:hAnsi="Arial Narrow"/>
                  <w:sz w:val="22"/>
                  <w:szCs w:val="22"/>
                </w:rPr>
                <w:t xml:space="preserve"> row associated with the</w:t>
              </w:r>
              <w:r w:rsidRPr="00FF3E07">
                <w:rPr>
                  <w:rFonts w:ascii="Arial Narrow" w:hAnsi="Arial Narrow"/>
                  <w:sz w:val="22"/>
                  <w:szCs w:val="22"/>
                </w:rPr>
                <w:t xml:space="preserve"> selected area </w:t>
              </w:r>
              <w:r>
                <w:rPr>
                  <w:rFonts w:ascii="Arial Narrow" w:hAnsi="Arial Narrow"/>
                  <w:sz w:val="22"/>
                  <w:szCs w:val="22"/>
                </w:rPr>
                <w:t xml:space="preserve">is </w:t>
              </w:r>
              <w:r w:rsidRPr="00FF3E07">
                <w:rPr>
                  <w:rFonts w:ascii="Arial Narrow" w:hAnsi="Arial Narrow"/>
                  <w:sz w:val="22"/>
                  <w:szCs w:val="22"/>
                </w:rPr>
                <w:t xml:space="preserve">highlighted </w:t>
              </w:r>
              <w:r>
                <w:rPr>
                  <w:rFonts w:ascii="Arial Narrow" w:hAnsi="Arial Narrow"/>
                  <w:sz w:val="22"/>
                  <w:szCs w:val="22"/>
                </w:rPr>
                <w:t xml:space="preserve">in the </w:t>
              </w:r>
            </w:ins>
            <w:ins w:id="335" w:author="snichols" w:date="2013-07-16T14:19:00Z">
              <w:r>
                <w:rPr>
                  <w:rFonts w:ascii="Arial Narrow" w:hAnsi="Arial Narrow"/>
                  <w:sz w:val="22"/>
                  <w:szCs w:val="22"/>
                </w:rPr>
                <w:t>Attributes: &lt;shapefile&gt; dialog</w:t>
              </w:r>
            </w:ins>
            <w:ins w:id="336" w:author="snichols" w:date="2013-07-16T14:18:00Z">
              <w:r w:rsidRPr="00FF3E07">
                <w:rPr>
                  <w:rFonts w:ascii="Arial Narrow" w:hAnsi="Arial Narrow"/>
                  <w:sz w:val="22"/>
                  <w:szCs w:val="22"/>
                </w:rPr>
                <w:t>.</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37"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38" w:author="snichols" w:date="2013-07-16T14:01:00Z"/>
                <w:rFonts w:ascii="Arial Narrow" w:hAnsi="Arial Narrow"/>
              </w:rPr>
            </w:pPr>
          </w:p>
        </w:tc>
      </w:tr>
      <w:tr w:rsidR="00CC4B58" w:rsidRPr="00425356" w:rsidTr="00C85642">
        <w:trPr>
          <w:cantSplit/>
          <w:trHeight w:val="576"/>
          <w:ins w:id="339" w:author="snichols" w:date="2013-07-16T14:01:00Z"/>
        </w:trPr>
        <w:tc>
          <w:tcPr>
            <w:tcW w:w="810" w:type="dxa"/>
          </w:tcPr>
          <w:p w:rsidR="00CC4B58" w:rsidRPr="00425356" w:rsidRDefault="00CC4B58">
            <w:pPr>
              <w:numPr>
                <w:ilvl w:val="0"/>
                <w:numId w:val="12"/>
              </w:numPr>
              <w:spacing w:before="20" w:after="20"/>
              <w:ind w:left="864"/>
              <w:rPr>
                <w:ins w:id="340" w:author="snichols" w:date="2013-07-16T14:01:00Z"/>
                <w:rFonts w:ascii="Arial Narrow" w:hAnsi="Arial Narrow"/>
                <w:b/>
              </w:rPr>
              <w:pPrChange w:id="341"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342" w:author="snichols" w:date="2013-07-16T14:01:00Z"/>
                <w:rFonts w:ascii="Arial Narrow" w:hAnsi="Arial Narrow"/>
              </w:rPr>
              <w:pPrChange w:id="343" w:author="snichols" w:date="2013-07-16T14:01:00Z">
                <w:pPr>
                  <w:spacing w:before="20" w:after="20"/>
                </w:pPr>
              </w:pPrChange>
            </w:pPr>
            <w:ins w:id="344" w:author="snichols" w:date="2013-07-16T14:17:00Z">
              <w:r w:rsidRPr="00FF3E07">
                <w:rPr>
                  <w:rFonts w:ascii="Arial Narrow" w:hAnsi="Arial Narrow"/>
                  <w:sz w:val="22"/>
                  <w:szCs w:val="22"/>
                </w:rPr>
                <w:t>Close the Attributes table.</w:t>
              </w:r>
            </w:ins>
          </w:p>
        </w:tc>
        <w:tc>
          <w:tcPr>
            <w:tcW w:w="2624" w:type="dxa"/>
          </w:tcPr>
          <w:p w:rsidR="00CC4B58" w:rsidRPr="00425356" w:rsidRDefault="00CC4B58" w:rsidP="00C85642">
            <w:pPr>
              <w:spacing w:before="20" w:after="20"/>
              <w:rPr>
                <w:ins w:id="345" w:author="snichols" w:date="2013-07-16T14:01:00Z"/>
                <w:rFonts w:ascii="Arial Narrow" w:hAnsi="Arial Narrow"/>
              </w:rPr>
            </w:pPr>
            <w:ins w:id="346" w:author="snichols" w:date="2013-07-16T14:19:00Z">
              <w:r>
                <w:rPr>
                  <w:rFonts w:ascii="Arial Narrow" w:hAnsi="Arial Narrow"/>
                  <w:sz w:val="22"/>
                  <w:szCs w:val="22"/>
                </w:rPr>
                <w:t>T</w:t>
              </w:r>
              <w:r w:rsidRPr="00FF3E07">
                <w:rPr>
                  <w:rFonts w:ascii="Arial Narrow" w:hAnsi="Arial Narrow"/>
                  <w:sz w:val="22"/>
                  <w:szCs w:val="22"/>
                </w:rPr>
                <w:t>he Attributes table</w:t>
              </w:r>
              <w:r>
                <w:rPr>
                  <w:rFonts w:ascii="Arial Narrow" w:hAnsi="Arial Narrow"/>
                  <w:sz w:val="22"/>
                  <w:szCs w:val="22"/>
                </w:rPr>
                <w:t xml:space="preserve"> closes</w:t>
              </w:r>
              <w:r w:rsidRPr="00FF3E07">
                <w:rPr>
                  <w:rFonts w:ascii="Arial Narrow" w:hAnsi="Arial Narrow"/>
                  <w:sz w:val="22"/>
                  <w:szCs w:val="22"/>
                </w:rPr>
                <w:t>.</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47"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48" w:author="snichols" w:date="2013-07-16T14:01:00Z"/>
                <w:rFonts w:ascii="Arial Narrow" w:hAnsi="Arial Narrow"/>
              </w:rPr>
            </w:pPr>
          </w:p>
        </w:tc>
      </w:tr>
      <w:tr w:rsidR="00CC4B58" w:rsidRPr="00425356" w:rsidTr="00C85642">
        <w:trPr>
          <w:cantSplit/>
          <w:trHeight w:val="576"/>
          <w:ins w:id="349" w:author="snichols" w:date="2013-07-16T14:01:00Z"/>
        </w:trPr>
        <w:tc>
          <w:tcPr>
            <w:tcW w:w="810" w:type="dxa"/>
          </w:tcPr>
          <w:p w:rsidR="00CC4B58" w:rsidRPr="00425356" w:rsidRDefault="00CC4B58">
            <w:pPr>
              <w:numPr>
                <w:ilvl w:val="0"/>
                <w:numId w:val="12"/>
              </w:numPr>
              <w:spacing w:before="20" w:after="20"/>
              <w:ind w:left="864"/>
              <w:rPr>
                <w:ins w:id="350" w:author="snichols" w:date="2013-07-16T14:01:00Z"/>
                <w:rFonts w:ascii="Arial Narrow" w:hAnsi="Arial Narrow"/>
                <w:b/>
              </w:rPr>
              <w:pPrChange w:id="351"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352" w:author="snichols" w:date="2013-07-16T14:01:00Z"/>
                <w:rFonts w:ascii="Arial Narrow" w:hAnsi="Arial Narrow"/>
              </w:rPr>
              <w:pPrChange w:id="353" w:author="snichols" w:date="2013-07-16T14:01:00Z">
                <w:pPr>
                  <w:spacing w:before="20" w:after="20"/>
                </w:pPr>
              </w:pPrChange>
            </w:pPr>
            <w:ins w:id="354" w:author="snichols" w:date="2013-07-16T14:19:00Z">
              <w:r w:rsidRPr="00FF3E07">
                <w:rPr>
                  <w:rFonts w:ascii="Arial Narrow" w:hAnsi="Arial Narrow"/>
                  <w:sz w:val="22"/>
                  <w:szCs w:val="22"/>
                </w:rPr>
                <w:t>MB3 click and hold on the shapefile product ID and select Crop Shape.</w:t>
              </w:r>
            </w:ins>
          </w:p>
        </w:tc>
        <w:tc>
          <w:tcPr>
            <w:tcW w:w="2624" w:type="dxa"/>
          </w:tcPr>
          <w:p w:rsidR="00CC4B58" w:rsidRPr="00425356" w:rsidRDefault="00CC4B58" w:rsidP="00C85642">
            <w:pPr>
              <w:spacing w:before="20" w:after="20"/>
              <w:rPr>
                <w:ins w:id="355" w:author="snichols" w:date="2013-07-16T14:01:00Z"/>
                <w:rFonts w:ascii="Arial Narrow" w:hAnsi="Arial Narrow"/>
              </w:rPr>
            </w:pPr>
            <w:ins w:id="356" w:author="snichols" w:date="2013-07-16T14:19:00Z">
              <w:r>
                <w:rPr>
                  <w:rFonts w:ascii="Arial Narrow" w:hAnsi="Arial Narrow"/>
                </w:rPr>
                <w:t>A ‘Drag to select</w:t>
              </w:r>
            </w:ins>
            <w:ins w:id="357" w:author="snichols" w:date="2013-07-16T14:20:00Z">
              <w:r>
                <w:rPr>
                  <w:rFonts w:ascii="Arial Narrow" w:hAnsi="Arial Narrow"/>
                </w:rPr>
                <w:t>’ label is appended to the cursor.</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58"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59" w:author="snichols" w:date="2013-07-16T14:01:00Z"/>
                <w:rFonts w:ascii="Arial Narrow" w:hAnsi="Arial Narrow"/>
              </w:rPr>
            </w:pPr>
          </w:p>
        </w:tc>
      </w:tr>
      <w:tr w:rsidR="00CC4B58" w:rsidRPr="00425356" w:rsidTr="00C85642">
        <w:trPr>
          <w:cantSplit/>
          <w:trHeight w:val="576"/>
          <w:ins w:id="360" w:author="snichols" w:date="2013-07-16T14:01:00Z"/>
        </w:trPr>
        <w:tc>
          <w:tcPr>
            <w:tcW w:w="810" w:type="dxa"/>
          </w:tcPr>
          <w:p w:rsidR="00CC4B58" w:rsidRPr="00425356" w:rsidRDefault="00CC4B58">
            <w:pPr>
              <w:numPr>
                <w:ilvl w:val="0"/>
                <w:numId w:val="12"/>
              </w:numPr>
              <w:spacing w:before="20" w:after="20"/>
              <w:ind w:left="864"/>
              <w:rPr>
                <w:ins w:id="361" w:author="snichols" w:date="2013-07-16T14:01:00Z"/>
                <w:rFonts w:ascii="Arial Narrow" w:hAnsi="Arial Narrow"/>
                <w:b/>
              </w:rPr>
              <w:pPrChange w:id="362"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363" w:author="snichols" w:date="2013-07-16T14:01:00Z"/>
                <w:rFonts w:ascii="Arial Narrow" w:hAnsi="Arial Narrow"/>
              </w:rPr>
              <w:pPrChange w:id="364" w:author="snichols" w:date="2013-07-16T14:20:00Z">
                <w:pPr>
                  <w:spacing w:before="20" w:after="20"/>
                </w:pPr>
              </w:pPrChange>
            </w:pPr>
            <w:ins w:id="365" w:author="snichols" w:date="2013-07-16T14:20:00Z">
              <w:r w:rsidRPr="00FF3E07">
                <w:rPr>
                  <w:rFonts w:ascii="Arial Narrow" w:hAnsi="Arial Narrow"/>
                  <w:sz w:val="22"/>
                  <w:szCs w:val="22"/>
                </w:rPr>
                <w:t xml:space="preserve">MB1 click and drag on the main pane to draw a green box around a specific area of the shapefile. </w:t>
              </w:r>
              <w:r>
                <w:rPr>
                  <w:rFonts w:ascii="Arial Narrow" w:hAnsi="Arial Narrow"/>
                  <w:sz w:val="22"/>
                  <w:szCs w:val="22"/>
                </w:rPr>
                <w:t xml:space="preserve"> Then r</w:t>
              </w:r>
              <w:r w:rsidRPr="00FF3E07">
                <w:rPr>
                  <w:rFonts w:ascii="Arial Narrow" w:hAnsi="Arial Narrow"/>
                  <w:sz w:val="22"/>
                  <w:szCs w:val="22"/>
                </w:rPr>
                <w:t>elease MB1</w:t>
              </w:r>
            </w:ins>
          </w:p>
        </w:tc>
        <w:tc>
          <w:tcPr>
            <w:tcW w:w="2624" w:type="dxa"/>
          </w:tcPr>
          <w:p w:rsidR="00CC4B58" w:rsidRPr="00425356" w:rsidRDefault="00CC4B58" w:rsidP="00C85642">
            <w:pPr>
              <w:spacing w:before="20" w:after="20"/>
              <w:rPr>
                <w:ins w:id="366" w:author="snichols" w:date="2013-07-16T14:01:00Z"/>
                <w:rFonts w:ascii="Arial Narrow" w:hAnsi="Arial Narrow"/>
              </w:rPr>
            </w:pPr>
            <w:ins w:id="367" w:author="snichols" w:date="2013-07-16T14:20:00Z">
              <w:r>
                <w:rPr>
                  <w:rFonts w:ascii="Arial Narrow" w:hAnsi="Arial Narrow"/>
                  <w:sz w:val="22"/>
                  <w:szCs w:val="22"/>
                </w:rPr>
                <w:t>T</w:t>
              </w:r>
              <w:r w:rsidRPr="00FF3E07">
                <w:rPr>
                  <w:rFonts w:ascii="Arial Narrow" w:hAnsi="Arial Narrow"/>
                  <w:sz w:val="22"/>
                  <w:szCs w:val="22"/>
                </w:rPr>
                <w:t>he area encompassed in the green box remains displayed in the main pane and the other areas outside the green box has been removed from the display.  (Note: Areas that were partially encompassed by the green box will remain displayed in the main pane.)</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68"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69" w:author="snichols" w:date="2013-07-16T14:01:00Z"/>
                <w:rFonts w:ascii="Arial Narrow" w:hAnsi="Arial Narrow"/>
              </w:rPr>
            </w:pPr>
          </w:p>
        </w:tc>
      </w:tr>
      <w:tr w:rsidR="00CC4B58" w:rsidRPr="00425356" w:rsidTr="00C85642">
        <w:trPr>
          <w:cantSplit/>
          <w:trHeight w:val="576"/>
          <w:ins w:id="370" w:author="snichols" w:date="2013-07-16T14:01:00Z"/>
        </w:trPr>
        <w:tc>
          <w:tcPr>
            <w:tcW w:w="810" w:type="dxa"/>
          </w:tcPr>
          <w:p w:rsidR="00CC4B58" w:rsidRPr="00425356" w:rsidRDefault="00CC4B58">
            <w:pPr>
              <w:numPr>
                <w:ilvl w:val="0"/>
                <w:numId w:val="12"/>
              </w:numPr>
              <w:spacing w:before="20" w:after="20"/>
              <w:ind w:left="864"/>
              <w:rPr>
                <w:ins w:id="371" w:author="snichols" w:date="2013-07-16T14:01:00Z"/>
                <w:rFonts w:ascii="Arial Narrow" w:hAnsi="Arial Narrow"/>
                <w:b/>
              </w:rPr>
              <w:pPrChange w:id="372"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373" w:author="snichols" w:date="2013-07-16T14:01:00Z"/>
                <w:rFonts w:ascii="Arial Narrow" w:hAnsi="Arial Narrow"/>
              </w:rPr>
              <w:pPrChange w:id="374" w:author="snichols" w:date="2013-07-16T14:01:00Z">
                <w:pPr>
                  <w:spacing w:before="20" w:after="20"/>
                </w:pPr>
              </w:pPrChange>
            </w:pPr>
            <w:ins w:id="375" w:author="snichols" w:date="2013-07-16T14:21:00Z">
              <w:r w:rsidRPr="00FF3E07">
                <w:rPr>
                  <w:rFonts w:ascii="Arial Narrow" w:hAnsi="Arial Narrow"/>
                  <w:sz w:val="22"/>
                  <w:szCs w:val="22"/>
                </w:rPr>
                <w:t>MB3 click and hold on the shapefile product ID and select Uncrop Shape.</w:t>
              </w:r>
            </w:ins>
          </w:p>
        </w:tc>
        <w:tc>
          <w:tcPr>
            <w:tcW w:w="2624" w:type="dxa"/>
          </w:tcPr>
          <w:p w:rsidR="008A3CA2" w:rsidRDefault="00CC4B58">
            <w:pPr>
              <w:spacing w:before="20" w:after="20"/>
              <w:rPr>
                <w:ins w:id="376" w:author="snichols" w:date="2013-07-16T14:01:00Z"/>
                <w:rFonts w:ascii="Arial Narrow" w:hAnsi="Arial Narrow"/>
              </w:rPr>
            </w:pPr>
            <w:ins w:id="377" w:author="snichols" w:date="2013-07-16T14:21:00Z">
              <w:r>
                <w:rPr>
                  <w:rFonts w:ascii="Arial Narrow" w:hAnsi="Arial Narrow"/>
                  <w:sz w:val="22"/>
                  <w:szCs w:val="22"/>
                </w:rPr>
                <w:t>T</w:t>
              </w:r>
              <w:r w:rsidRPr="00FF3E07">
                <w:rPr>
                  <w:rFonts w:ascii="Arial Narrow" w:hAnsi="Arial Narrow"/>
                  <w:sz w:val="22"/>
                  <w:szCs w:val="22"/>
                </w:rPr>
                <w:t>he shapefile displays in its entirety.</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78"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79" w:author="snichols" w:date="2013-07-16T14:01:00Z"/>
                <w:rFonts w:ascii="Arial Narrow" w:hAnsi="Arial Narrow"/>
              </w:rPr>
            </w:pPr>
          </w:p>
        </w:tc>
      </w:tr>
      <w:tr w:rsidR="00CC4B58" w:rsidRPr="00425356" w:rsidTr="00C85642">
        <w:trPr>
          <w:cantSplit/>
          <w:trHeight w:val="576"/>
          <w:ins w:id="380" w:author="snichols" w:date="2013-07-16T14:01:00Z"/>
        </w:trPr>
        <w:tc>
          <w:tcPr>
            <w:tcW w:w="810" w:type="dxa"/>
          </w:tcPr>
          <w:p w:rsidR="00CC4B58" w:rsidRPr="00425356" w:rsidRDefault="00CC4B58">
            <w:pPr>
              <w:numPr>
                <w:ilvl w:val="0"/>
                <w:numId w:val="12"/>
              </w:numPr>
              <w:spacing w:before="20" w:after="20"/>
              <w:ind w:left="864"/>
              <w:rPr>
                <w:ins w:id="381" w:author="snichols" w:date="2013-07-16T14:01:00Z"/>
                <w:rFonts w:ascii="Arial Narrow" w:hAnsi="Arial Narrow"/>
                <w:b/>
              </w:rPr>
              <w:pPrChange w:id="382" w:author="snichols" w:date="2013-07-16T15:04:00Z">
                <w:pPr>
                  <w:numPr>
                    <w:numId w:val="12"/>
                  </w:numPr>
                  <w:spacing w:before="20" w:after="20"/>
                  <w:ind w:left="720" w:hanging="360"/>
                </w:pPr>
              </w:pPrChange>
            </w:pPr>
          </w:p>
        </w:tc>
        <w:tc>
          <w:tcPr>
            <w:tcW w:w="2718" w:type="dxa"/>
          </w:tcPr>
          <w:p w:rsidR="008A3CA2" w:rsidRDefault="00CC4B58" w:rsidP="008A3CA2">
            <w:pPr>
              <w:widowControl w:val="0"/>
              <w:suppressAutoHyphens/>
              <w:spacing w:before="20" w:after="20"/>
              <w:rPr>
                <w:ins w:id="383" w:author="snichols" w:date="2013-07-16T14:01:00Z"/>
                <w:rFonts w:ascii="Arial Narrow" w:hAnsi="Arial Narrow"/>
              </w:rPr>
              <w:pPrChange w:id="384" w:author="snichols" w:date="2013-07-16T14:21:00Z">
                <w:pPr>
                  <w:spacing w:before="20" w:after="20"/>
                </w:pPr>
              </w:pPrChange>
            </w:pPr>
            <w:ins w:id="385" w:author="snichols" w:date="2013-07-16T14:21:00Z">
              <w:r>
                <w:rPr>
                  <w:rFonts w:ascii="Arial Narrow" w:hAnsi="Arial Narrow"/>
                  <w:sz w:val="22"/>
                  <w:szCs w:val="22"/>
                </w:rPr>
                <w:t>MB1 c</w:t>
              </w:r>
              <w:r w:rsidRPr="00FF3E07">
                <w:rPr>
                  <w:rFonts w:ascii="Arial Narrow" w:hAnsi="Arial Narrow"/>
                  <w:sz w:val="22"/>
                  <w:szCs w:val="22"/>
                </w:rPr>
                <w:t>lick the Clear</w:t>
              </w:r>
              <w:r>
                <w:rPr>
                  <w:rFonts w:ascii="Arial Narrow" w:hAnsi="Arial Narrow"/>
                  <w:sz w:val="22"/>
                  <w:szCs w:val="22"/>
                </w:rPr>
                <w:t>.</w:t>
              </w:r>
            </w:ins>
          </w:p>
        </w:tc>
        <w:tc>
          <w:tcPr>
            <w:tcW w:w="2624" w:type="dxa"/>
          </w:tcPr>
          <w:p w:rsidR="008A3CA2" w:rsidRDefault="00CC4B58">
            <w:pPr>
              <w:spacing w:before="20" w:after="20"/>
              <w:rPr>
                <w:ins w:id="386" w:author="snichols" w:date="2013-07-16T14:01:00Z"/>
                <w:rFonts w:ascii="Arial Narrow" w:hAnsi="Arial Narrow"/>
              </w:rPr>
            </w:pPr>
            <w:ins w:id="387" w:author="snichols" w:date="2013-07-16T14:21:00Z">
              <w:r>
                <w:rPr>
                  <w:rFonts w:ascii="Arial Narrow" w:hAnsi="Arial Narrow"/>
                  <w:sz w:val="22"/>
                  <w:szCs w:val="22"/>
                </w:rPr>
                <w:t>The main</w:t>
              </w:r>
              <w:r w:rsidRPr="00425356">
                <w:rPr>
                  <w:rFonts w:ascii="Arial Narrow" w:hAnsi="Arial Narrow"/>
                  <w:sz w:val="22"/>
                  <w:szCs w:val="22"/>
                </w:rPr>
                <w:t xml:space="preserve"> pane</w:t>
              </w:r>
              <w:r>
                <w:rPr>
                  <w:rFonts w:ascii="Arial Narrow" w:hAnsi="Arial Narrow"/>
                  <w:sz w:val="22"/>
                  <w:szCs w:val="22"/>
                </w:rPr>
                <w:t xml:space="preserve"> i</w:t>
              </w:r>
              <w:r w:rsidRPr="00425356">
                <w:rPr>
                  <w:rFonts w:ascii="Arial Narrow" w:hAnsi="Arial Narrow"/>
                  <w:sz w:val="22"/>
                  <w:szCs w:val="22"/>
                </w:rPr>
                <w:t>s clear</w:t>
              </w:r>
            </w:ins>
            <w:ins w:id="388" w:author="snichols" w:date="2013-07-16T14:22:00Z">
              <w:r>
                <w:rPr>
                  <w:rFonts w:ascii="Arial Narrow" w:hAnsi="Arial Narrow"/>
                  <w:sz w:val="22"/>
                  <w:szCs w:val="22"/>
                </w:rPr>
                <w:t>ed</w:t>
              </w:r>
            </w:ins>
            <w:ins w:id="389" w:author="snichols" w:date="2013-07-16T14:21:00Z">
              <w:r w:rsidRPr="00425356">
                <w:rPr>
                  <w:rFonts w:ascii="Arial Narrow" w:hAnsi="Arial Narrow"/>
                  <w:sz w:val="22"/>
                  <w:szCs w:val="22"/>
                </w:rPr>
                <w:t xml:space="preserve"> leaving a blank D2D.</w:t>
              </w:r>
            </w:ins>
          </w:p>
        </w:tc>
        <w:tc>
          <w:tcPr>
            <w:tcW w:w="780"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90" w:author="snichols" w:date="2013-07-16T14:01:00Z"/>
                <w:rFonts w:ascii="Arial Narrow" w:hAnsi="Arial Narrow"/>
              </w:rPr>
            </w:pPr>
          </w:p>
        </w:tc>
        <w:tc>
          <w:tcPr>
            <w:tcW w:w="2428" w:type="dxa"/>
          </w:tcPr>
          <w:p w:rsidR="00CC4B58" w:rsidRPr="00425356" w:rsidRDefault="00CC4B58" w:rsidP="00C85642">
            <w:pPr>
              <w:tabs>
                <w:tab w:val="left" w:pos="810"/>
                <w:tab w:val="left" w:pos="1620"/>
                <w:tab w:val="left" w:pos="3420"/>
                <w:tab w:val="left" w:pos="4860"/>
                <w:tab w:val="left" w:pos="6480"/>
                <w:tab w:val="left" w:pos="8010"/>
              </w:tabs>
              <w:spacing w:before="20" w:after="20"/>
              <w:jc w:val="both"/>
              <w:rPr>
                <w:ins w:id="391" w:author="snichols" w:date="2013-07-16T14:01:00Z"/>
                <w:rFonts w:ascii="Arial Narrow" w:hAnsi="Arial Narrow"/>
              </w:rPr>
            </w:pPr>
          </w:p>
        </w:tc>
      </w:tr>
      <w:tr w:rsidR="00CC4B58" w:rsidRPr="00425356" w:rsidTr="006D188F">
        <w:trPr>
          <w:cantSplit/>
          <w:trHeight w:val="440"/>
        </w:trPr>
        <w:tc>
          <w:tcPr>
            <w:tcW w:w="9360" w:type="dxa"/>
            <w:gridSpan w:val="5"/>
            <w:shd w:val="clear" w:color="auto" w:fill="D9D9D9"/>
            <w:vAlign w:val="center"/>
          </w:tcPr>
          <w:p w:rsidR="00CC4B58" w:rsidRPr="006D188F" w:rsidRDefault="00CC4B58"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Local Caching Test</w:t>
            </w: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39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In D2D, change the frame count to 12 if not already set to 12.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frame count is set to 12.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39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Disable looping if it is currently enabled.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Looping is disabled.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39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From </w:t>
            </w:r>
            <w:r w:rsidRPr="00425356">
              <w:rPr>
                <w:rFonts w:ascii="Arial Narrow" w:hAnsi="Arial Narrow"/>
                <w:b/>
                <w:sz w:val="22"/>
                <w:szCs w:val="22"/>
              </w:rPr>
              <w:t>CAVE</w:t>
            </w:r>
            <w:r w:rsidRPr="00425356">
              <w:rPr>
                <w:rFonts w:ascii="Arial Narrow" w:hAnsi="Arial Narrow"/>
                <w:sz w:val="22"/>
                <w:szCs w:val="22"/>
              </w:rPr>
              <w:t xml:space="preserve"> menu, select </w:t>
            </w:r>
            <w:r w:rsidRPr="00425356">
              <w:rPr>
                <w:rFonts w:ascii="Arial Narrow" w:hAnsi="Arial Narrow"/>
                <w:b/>
                <w:sz w:val="22"/>
                <w:szCs w:val="22"/>
              </w:rPr>
              <w:t>Preferences -&gt; Thin Client -&gt; Caches.</w:t>
            </w:r>
            <w:r w:rsidRPr="00425356">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39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Uncheck the option “Cache Weather Data”.</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Cache Weather Data is unchecked.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42"/>
        </w:trPr>
        <w:tc>
          <w:tcPr>
            <w:tcW w:w="810" w:type="dxa"/>
          </w:tcPr>
          <w:p w:rsidR="008A3CA2" w:rsidRDefault="008A3CA2" w:rsidP="008A3CA2">
            <w:pPr>
              <w:numPr>
                <w:ilvl w:val="0"/>
                <w:numId w:val="12"/>
              </w:numPr>
              <w:spacing w:before="20" w:after="20"/>
              <w:ind w:left="864"/>
              <w:rPr>
                <w:rFonts w:ascii="Arial Narrow" w:hAnsi="Arial Narrow"/>
                <w:b/>
              </w:rPr>
              <w:pPrChange w:id="39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Apply.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39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OK.</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rsidP="008A3CA2">
            <w:pPr>
              <w:numPr>
                <w:ilvl w:val="0"/>
                <w:numId w:val="12"/>
              </w:numPr>
              <w:spacing w:before="20" w:after="20"/>
              <w:ind w:left="864"/>
              <w:rPr>
                <w:rFonts w:ascii="Arial Narrow" w:hAnsi="Arial Narrow"/>
                <w:b/>
              </w:rPr>
              <w:pPrChange w:id="39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39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120"/>
              <w:rPr>
                <w:rFonts w:ascii="Arial Narrow" w:hAnsi="Arial Narrow"/>
              </w:rPr>
            </w:pPr>
            <w:r w:rsidRPr="00425356">
              <w:rPr>
                <w:rFonts w:ascii="Arial Narrow" w:hAnsi="Arial Narrow"/>
                <w:sz w:val="22"/>
                <w:szCs w:val="22"/>
              </w:rPr>
              <w:t xml:space="preserve">Navigate to the cache directory. </w:t>
            </w:r>
          </w:p>
          <w:p w:rsidR="00CC4B58" w:rsidRPr="00425356" w:rsidRDefault="00CC4B58" w:rsidP="007E0732">
            <w:pPr>
              <w:spacing w:before="20" w:after="20"/>
              <w:rPr>
                <w:rFonts w:ascii="Arial Narrow" w:hAnsi="Arial Narrow"/>
              </w:rPr>
            </w:pPr>
            <w:r w:rsidRPr="00425356">
              <w:rPr>
                <w:rFonts w:ascii="Arial Narrow" w:hAnsi="Arial Narrow"/>
                <w:sz w:val="22"/>
                <w:szCs w:val="22"/>
              </w:rPr>
              <w:t>C:\Users\&lt;username&gt;\caveData\cache</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cache directory is open displaying a long list of cached files.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0" w:author="snichols" w:date="2013-07-16T15:04:00Z">
                <w:pPr>
                  <w:numPr>
                    <w:numId w:val="37"/>
                  </w:numPr>
                  <w:spacing w:before="20" w:after="20"/>
                  <w:ind w:left="864" w:hanging="360"/>
                </w:pPr>
              </w:pPrChange>
            </w:pPr>
          </w:p>
        </w:tc>
        <w:tc>
          <w:tcPr>
            <w:tcW w:w="2718" w:type="dxa"/>
          </w:tcPr>
          <w:p w:rsidR="00CC4B58" w:rsidRDefault="00CC4B58" w:rsidP="007E0732">
            <w:pPr>
              <w:spacing w:before="20" w:after="120"/>
              <w:rPr>
                <w:rFonts w:ascii="Arial Narrow" w:hAnsi="Arial Narrow"/>
              </w:rPr>
            </w:pPr>
            <w:r w:rsidRPr="00425356">
              <w:rPr>
                <w:rFonts w:ascii="Arial Narrow" w:hAnsi="Arial Narrow"/>
                <w:sz w:val="22"/>
                <w:szCs w:val="22"/>
              </w:rPr>
              <w:t>Clear the cache directory by deleting/removing all files except for the following:</w:t>
            </w:r>
            <w:r>
              <w:rPr>
                <w:rFonts w:ascii="Arial Narrow" w:hAnsi="Arial Narrow"/>
                <w:sz w:val="22"/>
                <w:szCs w:val="22"/>
              </w:rPr>
              <w:t xml:space="preserve"> </w:t>
            </w:r>
          </w:p>
          <w:p w:rsidR="00CC4B58" w:rsidRDefault="00CC4B58" w:rsidP="0048622E">
            <w:pPr>
              <w:pStyle w:val="ListParagraph"/>
              <w:numPr>
                <w:ilvl w:val="0"/>
                <w:numId w:val="20"/>
              </w:numPr>
              <w:spacing w:before="20" w:after="20"/>
              <w:rPr>
                <w:rFonts w:ascii="Arial Narrow" w:hAnsi="Arial Narrow"/>
              </w:rPr>
            </w:pPr>
            <w:r w:rsidRPr="00AA45F8">
              <w:rPr>
                <w:rFonts w:ascii="Arial Narrow" w:hAnsi="Arial Narrow"/>
                <w:sz w:val="22"/>
                <w:szCs w:val="22"/>
              </w:rPr>
              <w:t>geometry.cache</w:t>
            </w:r>
          </w:p>
          <w:p w:rsidR="00CC4B58" w:rsidRDefault="00CC4B58" w:rsidP="0048622E">
            <w:pPr>
              <w:pStyle w:val="ListParagraph"/>
              <w:numPr>
                <w:ilvl w:val="0"/>
                <w:numId w:val="20"/>
              </w:numPr>
              <w:spacing w:before="20" w:after="20"/>
              <w:rPr>
                <w:rFonts w:ascii="Arial Narrow" w:hAnsi="Arial Narrow"/>
              </w:rPr>
            </w:pPr>
            <w:r w:rsidRPr="00AA45F8">
              <w:rPr>
                <w:rFonts w:ascii="Arial Narrow" w:hAnsi="Arial Narrow"/>
                <w:sz w:val="22"/>
                <w:szCs w:val="22"/>
              </w:rPr>
              <w:t>localization.cache</w:t>
            </w:r>
          </w:p>
          <w:p w:rsidR="00CC4B58" w:rsidRPr="00AA45F8" w:rsidRDefault="00CC4B58" w:rsidP="0048622E">
            <w:pPr>
              <w:pStyle w:val="ListParagraph"/>
              <w:numPr>
                <w:ilvl w:val="0"/>
                <w:numId w:val="20"/>
              </w:numPr>
              <w:spacing w:before="20" w:after="20"/>
              <w:rPr>
                <w:rFonts w:ascii="Arial Narrow" w:hAnsi="Arial Narrow"/>
              </w:rPr>
            </w:pPr>
            <w:r w:rsidRPr="00AA45F8">
              <w:rPr>
                <w:rFonts w:ascii="Arial Narrow" w:hAnsi="Arial Narrow"/>
                <w:sz w:val="22"/>
                <w:szCs w:val="22"/>
              </w:rPr>
              <w:t>maps.cache.</w:t>
            </w:r>
          </w:p>
        </w:tc>
        <w:tc>
          <w:tcPr>
            <w:tcW w:w="2624" w:type="dxa"/>
          </w:tcPr>
          <w:p w:rsidR="00CC4B58" w:rsidRDefault="00CC4B58" w:rsidP="007E0732">
            <w:pPr>
              <w:spacing w:before="20" w:after="120"/>
              <w:rPr>
                <w:rFonts w:ascii="Arial Narrow" w:hAnsi="Arial Narrow"/>
              </w:rPr>
            </w:pPr>
            <w:r w:rsidRPr="00425356">
              <w:rPr>
                <w:rFonts w:ascii="Arial Narrow" w:hAnsi="Arial Narrow"/>
                <w:sz w:val="22"/>
                <w:szCs w:val="22"/>
              </w:rPr>
              <w:t>All files have been removed with the exception of</w:t>
            </w:r>
            <w:r>
              <w:rPr>
                <w:rFonts w:ascii="Arial Narrow" w:hAnsi="Arial Narrow"/>
                <w:sz w:val="22"/>
                <w:szCs w:val="22"/>
              </w:rPr>
              <w:t>:</w:t>
            </w:r>
          </w:p>
          <w:p w:rsidR="00CC4B58" w:rsidRDefault="00CC4B58" w:rsidP="0048622E">
            <w:pPr>
              <w:pStyle w:val="ListParagraph"/>
              <w:numPr>
                <w:ilvl w:val="0"/>
                <w:numId w:val="20"/>
              </w:numPr>
              <w:spacing w:before="20" w:after="20"/>
              <w:rPr>
                <w:rFonts w:ascii="Arial Narrow" w:hAnsi="Arial Narrow"/>
              </w:rPr>
            </w:pPr>
            <w:r w:rsidRPr="00AA45F8">
              <w:rPr>
                <w:rFonts w:ascii="Arial Narrow" w:hAnsi="Arial Narrow"/>
                <w:sz w:val="22"/>
                <w:szCs w:val="22"/>
              </w:rPr>
              <w:t>geometry.cache</w:t>
            </w:r>
          </w:p>
          <w:p w:rsidR="00CC4B58" w:rsidRDefault="00CC4B58" w:rsidP="0048622E">
            <w:pPr>
              <w:pStyle w:val="ListParagraph"/>
              <w:numPr>
                <w:ilvl w:val="0"/>
                <w:numId w:val="20"/>
              </w:numPr>
              <w:spacing w:before="20" w:after="20"/>
              <w:rPr>
                <w:rFonts w:ascii="Arial Narrow" w:hAnsi="Arial Narrow"/>
              </w:rPr>
            </w:pPr>
            <w:r w:rsidRPr="00AA45F8">
              <w:rPr>
                <w:rFonts w:ascii="Arial Narrow" w:hAnsi="Arial Narrow"/>
                <w:sz w:val="22"/>
                <w:szCs w:val="22"/>
              </w:rPr>
              <w:t>localization.cache</w:t>
            </w:r>
          </w:p>
          <w:p w:rsidR="00CC4B58" w:rsidRPr="00AA45F8" w:rsidRDefault="00CC4B58" w:rsidP="0048622E">
            <w:pPr>
              <w:pStyle w:val="ListParagraph"/>
              <w:numPr>
                <w:ilvl w:val="0"/>
                <w:numId w:val="20"/>
              </w:numPr>
              <w:spacing w:before="20" w:after="20"/>
              <w:rPr>
                <w:rFonts w:ascii="Arial Narrow" w:hAnsi="Arial Narrow"/>
              </w:rPr>
            </w:pPr>
            <w:r w:rsidRPr="00AA45F8">
              <w:rPr>
                <w:rFonts w:ascii="Arial Narrow" w:hAnsi="Arial Narrow"/>
                <w:sz w:val="22"/>
                <w:szCs w:val="22"/>
              </w:rPr>
              <w:t>maps.cache.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1"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CAVE launches.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260"/>
        </w:trPr>
        <w:tc>
          <w:tcPr>
            <w:tcW w:w="810" w:type="dxa"/>
          </w:tcPr>
          <w:p w:rsidR="008A3CA2" w:rsidRDefault="008A3CA2" w:rsidP="008A3CA2">
            <w:pPr>
              <w:numPr>
                <w:ilvl w:val="0"/>
                <w:numId w:val="12"/>
              </w:numPr>
              <w:spacing w:before="20" w:after="20"/>
              <w:ind w:left="864"/>
              <w:rPr>
                <w:rFonts w:ascii="Arial Narrow" w:hAnsi="Arial Narrow"/>
                <w:b/>
              </w:rPr>
              <w:pPrChange w:id="40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the </w:t>
            </w:r>
            <w:r w:rsidRPr="00D450E1">
              <w:rPr>
                <w:rFonts w:ascii="Arial Narrow" w:hAnsi="Arial Narrow"/>
                <w:b/>
                <w:sz w:val="22"/>
                <w:szCs w:val="22"/>
              </w:rPr>
              <w:t>Satellite</w:t>
            </w:r>
            <w:r w:rsidRPr="00425356">
              <w:rPr>
                <w:rFonts w:ascii="Arial Narrow" w:hAnsi="Arial Narrow"/>
                <w:sz w:val="22"/>
                <w:szCs w:val="22"/>
              </w:rPr>
              <w:t xml:space="preserve"> menu.</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D450E1">
              <w:rPr>
                <w:rFonts w:ascii="Arial Narrow" w:hAnsi="Arial Narrow"/>
                <w:b/>
                <w:sz w:val="22"/>
                <w:szCs w:val="22"/>
              </w:rPr>
              <w:t>IR Window</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rPr>
              <w:t xml:space="preserve">Right click on one of the side panes. </w:t>
            </w:r>
          </w:p>
        </w:tc>
        <w:tc>
          <w:tcPr>
            <w:tcW w:w="2624" w:type="dxa"/>
          </w:tcPr>
          <w:p w:rsidR="00CC4B58" w:rsidRPr="00425356" w:rsidRDefault="00CC4B58" w:rsidP="007E0732">
            <w:pPr>
              <w:spacing w:before="20" w:after="20"/>
              <w:rPr>
                <w:rFonts w:ascii="Arial Narrow" w:hAnsi="Arial Narrow"/>
              </w:rPr>
            </w:pPr>
            <w:r>
              <w:rPr>
                <w:rFonts w:ascii="Arial Narrow" w:hAnsi="Arial Narrow"/>
              </w:rPr>
              <w:t>The IR Satellite image is swapped into the side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From the </w:t>
            </w:r>
            <w:r w:rsidRPr="00DF763C">
              <w:rPr>
                <w:rFonts w:ascii="Arial Narrow" w:hAnsi="Arial Narrow"/>
                <w:b/>
                <w:sz w:val="22"/>
                <w:szCs w:val="22"/>
              </w:rPr>
              <w:t>Volume</w:t>
            </w:r>
            <w:r w:rsidRPr="00425356">
              <w:rPr>
                <w:rFonts w:ascii="Arial Narrow" w:hAnsi="Arial Narrow"/>
                <w:sz w:val="22"/>
                <w:szCs w:val="22"/>
              </w:rPr>
              <w:t xml:space="preserve"> menu, select </w:t>
            </w:r>
            <w:r w:rsidRPr="00DF763C">
              <w:rPr>
                <w:rFonts w:ascii="Arial Narrow" w:hAnsi="Arial Narrow"/>
                <w:b/>
                <w:sz w:val="22"/>
                <w:szCs w:val="22"/>
              </w:rPr>
              <w:t>Basic Families -&gt; GFS40.</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GFS40 model family is loaded in the main pane.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Verify no new cache files have been created in the cache directory.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geometry.cache, localization.cache and maps.cache are the only files listed in the cache directory.</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7" w:author="snichols" w:date="2013-07-16T15:04:00Z">
                <w:pPr>
                  <w:numPr>
                    <w:numId w:val="37"/>
                  </w:numPr>
                  <w:spacing w:before="20" w:after="20"/>
                  <w:ind w:left="864" w:hanging="360"/>
                </w:pPr>
              </w:pPrChange>
            </w:pPr>
          </w:p>
        </w:tc>
        <w:tc>
          <w:tcPr>
            <w:tcW w:w="2718" w:type="dxa"/>
          </w:tcPr>
          <w:p w:rsidR="00CC4B58" w:rsidRPr="00447F51" w:rsidRDefault="00CC4B58" w:rsidP="007E0732">
            <w:pPr>
              <w:spacing w:before="20" w:after="20"/>
              <w:rPr>
                <w:rFonts w:ascii="Arial Narrow" w:hAnsi="Arial Narrow"/>
              </w:rPr>
            </w:pPr>
            <w:r w:rsidRPr="00447F51">
              <w:rPr>
                <w:rFonts w:ascii="Arial Narrow" w:hAnsi="Arial Narrow"/>
                <w:sz w:val="22"/>
                <w:szCs w:val="22"/>
              </w:rPr>
              <w:t xml:space="preserve">From the </w:t>
            </w:r>
            <w:r w:rsidRPr="00DF763C">
              <w:rPr>
                <w:rFonts w:ascii="Arial Narrow" w:hAnsi="Arial Narrow"/>
                <w:b/>
                <w:sz w:val="22"/>
                <w:szCs w:val="22"/>
              </w:rPr>
              <w:t>CAVE</w:t>
            </w:r>
            <w:r w:rsidRPr="00447F51">
              <w:rPr>
                <w:rFonts w:ascii="Arial Narrow" w:hAnsi="Arial Narrow"/>
                <w:sz w:val="22"/>
                <w:szCs w:val="22"/>
              </w:rPr>
              <w:t xml:space="preserve"> menu, </w:t>
            </w:r>
            <w:r w:rsidRPr="00DF763C">
              <w:rPr>
                <w:rFonts w:ascii="Arial Narrow" w:hAnsi="Arial Narrow"/>
                <w:sz w:val="22"/>
                <w:szCs w:val="22"/>
              </w:rPr>
              <w:t>select</w:t>
            </w:r>
            <w:r w:rsidRPr="00DF763C">
              <w:rPr>
                <w:rFonts w:ascii="Arial Narrow" w:hAnsi="Arial Narrow"/>
                <w:b/>
                <w:sz w:val="22"/>
                <w:szCs w:val="22"/>
              </w:rPr>
              <w:t xml:space="preserve"> Preferences -&gt; Thin Client -&gt; Caches.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Check the option “Cache Weather Data”.</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Cache Weather Data is checked.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0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DF763C">
              <w:rPr>
                <w:rFonts w:ascii="Arial Narrow" w:hAnsi="Arial Narrow"/>
                <w:b/>
                <w:sz w:val="22"/>
                <w:szCs w:val="22"/>
              </w:rPr>
              <w:t>Apply</w:t>
            </w:r>
            <w:r w:rsidRPr="00425356">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1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DF763C">
              <w:rPr>
                <w:rFonts w:ascii="Arial Narrow" w:hAnsi="Arial Narrow"/>
                <w:b/>
                <w:sz w:val="22"/>
                <w:szCs w:val="22"/>
              </w:rPr>
              <w:t>OK</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42"/>
        </w:trPr>
        <w:tc>
          <w:tcPr>
            <w:tcW w:w="810" w:type="dxa"/>
          </w:tcPr>
          <w:p w:rsidR="008A3CA2" w:rsidRDefault="008A3CA2" w:rsidP="008A3CA2">
            <w:pPr>
              <w:numPr>
                <w:ilvl w:val="0"/>
                <w:numId w:val="12"/>
              </w:numPr>
              <w:spacing w:before="20" w:after="20"/>
              <w:ind w:left="864"/>
              <w:rPr>
                <w:rFonts w:ascii="Arial Narrow" w:hAnsi="Arial Narrow"/>
                <w:b/>
              </w:rPr>
              <w:pPrChange w:id="411"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1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CAVE launches.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rsidP="008A3CA2">
            <w:pPr>
              <w:numPr>
                <w:ilvl w:val="0"/>
                <w:numId w:val="12"/>
              </w:numPr>
              <w:spacing w:before="20" w:after="20"/>
              <w:ind w:left="864"/>
              <w:rPr>
                <w:rFonts w:ascii="Arial Narrow" w:hAnsi="Arial Narrow"/>
                <w:b/>
              </w:rPr>
              <w:pPrChange w:id="41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the </w:t>
            </w:r>
            <w:r w:rsidRPr="00D450E1">
              <w:rPr>
                <w:rFonts w:ascii="Arial Narrow" w:hAnsi="Arial Narrow"/>
                <w:b/>
                <w:sz w:val="22"/>
                <w:szCs w:val="22"/>
              </w:rPr>
              <w:t>Satellite</w:t>
            </w:r>
            <w:r w:rsidRPr="00425356">
              <w:rPr>
                <w:rFonts w:ascii="Arial Narrow" w:hAnsi="Arial Narrow"/>
                <w:sz w:val="22"/>
                <w:szCs w:val="22"/>
              </w:rPr>
              <w:t xml:space="preserve"> menu.</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1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D450E1">
              <w:rPr>
                <w:rFonts w:ascii="Arial Narrow" w:hAnsi="Arial Narrow"/>
                <w:b/>
                <w:sz w:val="22"/>
                <w:szCs w:val="22"/>
              </w:rPr>
              <w:t>IR Window</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1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rPr>
              <w:t xml:space="preserve">Right click on one of the side panes. </w:t>
            </w:r>
          </w:p>
        </w:tc>
        <w:tc>
          <w:tcPr>
            <w:tcW w:w="2624" w:type="dxa"/>
          </w:tcPr>
          <w:p w:rsidR="00CC4B58" w:rsidRPr="00425356" w:rsidRDefault="00CC4B58" w:rsidP="007E0732">
            <w:pPr>
              <w:spacing w:before="20" w:after="20"/>
              <w:rPr>
                <w:rFonts w:ascii="Arial Narrow" w:hAnsi="Arial Narrow"/>
              </w:rPr>
            </w:pPr>
            <w:r>
              <w:rPr>
                <w:rFonts w:ascii="Arial Narrow" w:hAnsi="Arial Narrow"/>
              </w:rPr>
              <w:t>The IR Satellite image is swapped into the side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1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From the </w:t>
            </w:r>
            <w:r w:rsidRPr="00DF763C">
              <w:rPr>
                <w:rFonts w:ascii="Arial Narrow" w:hAnsi="Arial Narrow"/>
                <w:b/>
                <w:sz w:val="22"/>
                <w:szCs w:val="22"/>
              </w:rPr>
              <w:t>Volume</w:t>
            </w:r>
            <w:r w:rsidRPr="00425356">
              <w:rPr>
                <w:rFonts w:ascii="Arial Narrow" w:hAnsi="Arial Narrow"/>
                <w:sz w:val="22"/>
                <w:szCs w:val="22"/>
              </w:rPr>
              <w:t xml:space="preserve"> menu, select </w:t>
            </w:r>
            <w:r w:rsidRPr="00DF763C">
              <w:rPr>
                <w:rFonts w:ascii="Arial Narrow" w:hAnsi="Arial Narrow"/>
                <w:b/>
                <w:sz w:val="22"/>
                <w:szCs w:val="22"/>
              </w:rPr>
              <w:t>Basic Families -&gt; GFS40.</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GFS40 model family is loaded in the main pane. Time has been recorded.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1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Check the cache directory. Verify cache files were created. </w:t>
            </w:r>
          </w:p>
        </w:tc>
        <w:tc>
          <w:tcPr>
            <w:tcW w:w="2624" w:type="dxa"/>
          </w:tcPr>
          <w:p w:rsidR="00CC4B58" w:rsidRDefault="00CC4B58" w:rsidP="007E0732">
            <w:pPr>
              <w:spacing w:before="20" w:after="120"/>
              <w:rPr>
                <w:rFonts w:ascii="Arial Narrow" w:hAnsi="Arial Narrow"/>
              </w:rPr>
            </w:pPr>
            <w:r>
              <w:rPr>
                <w:rFonts w:ascii="Arial Narrow" w:hAnsi="Arial Narrow"/>
                <w:sz w:val="22"/>
                <w:szCs w:val="22"/>
              </w:rPr>
              <w:t xml:space="preserve">Several cache files were created besides the existing </w:t>
            </w:r>
          </w:p>
          <w:p w:rsidR="00CC4B58" w:rsidRPr="00425356" w:rsidRDefault="00CC4B58" w:rsidP="007E0732">
            <w:pPr>
              <w:spacing w:before="20" w:after="20"/>
              <w:rPr>
                <w:rFonts w:ascii="Arial Narrow" w:hAnsi="Arial Narrow"/>
              </w:rPr>
            </w:pPr>
            <w:r w:rsidRPr="00425356">
              <w:rPr>
                <w:rFonts w:ascii="Arial Narrow" w:hAnsi="Arial Narrow"/>
                <w:sz w:val="22"/>
                <w:szCs w:val="22"/>
              </w:rPr>
              <w:t>geometry.cache, localization.cache and maps.cache</w:t>
            </w:r>
            <w:r>
              <w:rPr>
                <w:rFonts w:ascii="Arial Narrow" w:hAnsi="Arial Narrow"/>
                <w:sz w:val="22"/>
                <w:szCs w:val="22"/>
              </w:rPr>
              <w:t>.</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18" w:author="snichols" w:date="2013-07-16T15:04:00Z">
                <w:pPr>
                  <w:numPr>
                    <w:numId w:val="37"/>
                  </w:numPr>
                  <w:spacing w:before="20" w:after="20"/>
                  <w:ind w:left="864" w:hanging="360"/>
                </w:pPr>
              </w:pPrChange>
            </w:pPr>
          </w:p>
        </w:tc>
        <w:tc>
          <w:tcPr>
            <w:tcW w:w="2718" w:type="dxa"/>
          </w:tcPr>
          <w:p w:rsidR="00CC4B58" w:rsidRPr="00447F51" w:rsidRDefault="00CC4B58" w:rsidP="007E0732">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1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Uncheck the option </w:t>
            </w:r>
            <w:r w:rsidRPr="00605F8F">
              <w:rPr>
                <w:rFonts w:ascii="Arial Narrow" w:hAnsi="Arial Narrow"/>
                <w:b/>
                <w:sz w:val="22"/>
                <w:szCs w:val="22"/>
              </w:rPr>
              <w:t>“Cache Map Data”.</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“Cache Map Data” setting is unchecked.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2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21"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42"/>
        </w:trPr>
        <w:tc>
          <w:tcPr>
            <w:tcW w:w="810" w:type="dxa"/>
          </w:tcPr>
          <w:p w:rsidR="008A3CA2" w:rsidRDefault="008A3CA2" w:rsidP="008A3CA2">
            <w:pPr>
              <w:numPr>
                <w:ilvl w:val="0"/>
                <w:numId w:val="12"/>
              </w:numPr>
              <w:spacing w:before="20" w:after="20"/>
              <w:ind w:left="864"/>
              <w:rPr>
                <w:rFonts w:ascii="Arial Narrow" w:hAnsi="Arial Narrow"/>
                <w:b/>
              </w:rPr>
              <w:pPrChange w:id="42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2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120"/>
              <w:rPr>
                <w:rFonts w:ascii="Arial Narrow" w:hAnsi="Arial Narrow"/>
              </w:rPr>
            </w:pPr>
            <w:r w:rsidRPr="00425356">
              <w:rPr>
                <w:rFonts w:ascii="Arial Narrow" w:hAnsi="Arial Narrow"/>
                <w:sz w:val="22"/>
                <w:szCs w:val="22"/>
              </w:rPr>
              <w:t xml:space="preserve">Navigate to the cache directory. </w:t>
            </w:r>
          </w:p>
          <w:p w:rsidR="00CC4B58" w:rsidRPr="00425356" w:rsidRDefault="00CC4B58" w:rsidP="007E0732">
            <w:pPr>
              <w:spacing w:before="20" w:after="20"/>
              <w:rPr>
                <w:rFonts w:ascii="Arial Narrow" w:hAnsi="Arial Narrow"/>
              </w:rPr>
            </w:pPr>
            <w:r w:rsidRPr="00425356">
              <w:rPr>
                <w:rFonts w:ascii="Arial Narrow" w:hAnsi="Arial Narrow"/>
                <w:sz w:val="22"/>
                <w:szCs w:val="22"/>
              </w:rPr>
              <w:t>C:\Users\&lt;username&gt;\caveData\cache</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cache directory is open displaying a long list of cached files.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2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120"/>
              <w:rPr>
                <w:rFonts w:ascii="Arial Narrow" w:hAnsi="Arial Narrow"/>
              </w:rPr>
            </w:pPr>
            <w:r w:rsidRPr="00425356">
              <w:rPr>
                <w:rFonts w:ascii="Arial Narrow" w:hAnsi="Arial Narrow"/>
                <w:sz w:val="22"/>
                <w:szCs w:val="22"/>
              </w:rPr>
              <w:t xml:space="preserve">Clear the cache directory by deleting/removing all files </w:t>
            </w:r>
            <w:r>
              <w:rPr>
                <w:rFonts w:ascii="Arial Narrow" w:hAnsi="Arial Narrow"/>
                <w:sz w:val="22"/>
                <w:szCs w:val="22"/>
              </w:rPr>
              <w:t>e</w:t>
            </w:r>
            <w:r w:rsidRPr="00425356">
              <w:rPr>
                <w:rFonts w:ascii="Arial Narrow" w:hAnsi="Arial Narrow"/>
                <w:sz w:val="22"/>
                <w:szCs w:val="22"/>
              </w:rPr>
              <w:t>xcept for the following:</w:t>
            </w:r>
          </w:p>
          <w:p w:rsidR="00CC4B58" w:rsidRPr="00425356" w:rsidRDefault="00CC4B58" w:rsidP="0048622E">
            <w:pPr>
              <w:pStyle w:val="ListParagraph"/>
              <w:numPr>
                <w:ilvl w:val="0"/>
                <w:numId w:val="19"/>
              </w:numPr>
              <w:spacing w:before="20" w:after="20"/>
              <w:rPr>
                <w:rFonts w:ascii="Arial Narrow" w:hAnsi="Arial Narrow"/>
              </w:rPr>
            </w:pPr>
            <w:r w:rsidRPr="00425356">
              <w:rPr>
                <w:rFonts w:ascii="Arial Narrow" w:hAnsi="Arial Narrow"/>
                <w:sz w:val="22"/>
                <w:szCs w:val="22"/>
              </w:rPr>
              <w:t>geometry.cache</w:t>
            </w:r>
          </w:p>
          <w:p w:rsidR="00CC4B58" w:rsidRPr="00605F8F" w:rsidRDefault="00CC4B58" w:rsidP="0048622E">
            <w:pPr>
              <w:pStyle w:val="ListParagraph"/>
              <w:numPr>
                <w:ilvl w:val="0"/>
                <w:numId w:val="19"/>
              </w:numPr>
              <w:spacing w:before="20" w:after="20"/>
              <w:rPr>
                <w:rFonts w:ascii="Arial Narrow" w:hAnsi="Arial Narrow"/>
              </w:rPr>
            </w:pPr>
            <w:r w:rsidRPr="00425356">
              <w:rPr>
                <w:rFonts w:ascii="Arial Narrow" w:hAnsi="Arial Narrow"/>
                <w:sz w:val="22"/>
                <w:szCs w:val="22"/>
              </w:rPr>
              <w:t>localization.cache</w:t>
            </w:r>
          </w:p>
        </w:tc>
        <w:tc>
          <w:tcPr>
            <w:tcW w:w="2624" w:type="dxa"/>
          </w:tcPr>
          <w:p w:rsidR="00CC4B58" w:rsidRDefault="00CC4B58" w:rsidP="007E0732">
            <w:pPr>
              <w:spacing w:before="20" w:after="120"/>
              <w:rPr>
                <w:rFonts w:ascii="Arial Narrow" w:hAnsi="Arial Narrow"/>
              </w:rPr>
            </w:pPr>
            <w:r w:rsidRPr="00425356">
              <w:rPr>
                <w:rFonts w:ascii="Arial Narrow" w:hAnsi="Arial Narrow"/>
                <w:sz w:val="22"/>
                <w:szCs w:val="22"/>
              </w:rPr>
              <w:t>All files have bee</w:t>
            </w:r>
            <w:r>
              <w:rPr>
                <w:rFonts w:ascii="Arial Narrow" w:hAnsi="Arial Narrow"/>
                <w:sz w:val="22"/>
                <w:szCs w:val="22"/>
              </w:rPr>
              <w:t>n removed with the exception of:</w:t>
            </w:r>
          </w:p>
          <w:p w:rsidR="00CC4B58" w:rsidRDefault="00CC4B58" w:rsidP="0048622E">
            <w:pPr>
              <w:pStyle w:val="ListParagraph"/>
              <w:numPr>
                <w:ilvl w:val="0"/>
                <w:numId w:val="19"/>
              </w:numPr>
              <w:spacing w:before="20" w:after="20"/>
              <w:rPr>
                <w:rFonts w:ascii="Arial Narrow" w:hAnsi="Arial Narrow"/>
              </w:rPr>
            </w:pPr>
            <w:r w:rsidRPr="00447F51">
              <w:rPr>
                <w:rFonts w:ascii="Arial Narrow" w:hAnsi="Arial Narrow"/>
                <w:sz w:val="22"/>
                <w:szCs w:val="22"/>
              </w:rPr>
              <w:t>geometry.cache</w:t>
            </w:r>
          </w:p>
          <w:p w:rsidR="00CC4B58" w:rsidRPr="00605F8F" w:rsidRDefault="00CC4B58" w:rsidP="0048622E">
            <w:pPr>
              <w:pStyle w:val="ListParagraph"/>
              <w:numPr>
                <w:ilvl w:val="0"/>
                <w:numId w:val="19"/>
              </w:numPr>
              <w:spacing w:before="20" w:after="20"/>
              <w:rPr>
                <w:rFonts w:ascii="Arial Narrow" w:hAnsi="Arial Narrow"/>
              </w:rPr>
            </w:pPr>
            <w:r w:rsidRPr="00447F51">
              <w:rPr>
                <w:rFonts w:ascii="Arial Narrow" w:hAnsi="Arial Narrow"/>
                <w:sz w:val="22"/>
                <w:szCs w:val="22"/>
              </w:rPr>
              <w:t>localization.cach</w:t>
            </w:r>
            <w:r>
              <w:rPr>
                <w:rFonts w:ascii="Arial Narrow" w:hAnsi="Arial Narrow"/>
                <w:sz w:val="22"/>
                <w:szCs w:val="22"/>
              </w:rPr>
              <w:t>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2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26"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87"/>
        </w:trPr>
        <w:tc>
          <w:tcPr>
            <w:tcW w:w="810" w:type="dxa"/>
          </w:tcPr>
          <w:p w:rsidR="008A3CA2" w:rsidRDefault="008A3CA2" w:rsidP="008A3CA2">
            <w:pPr>
              <w:numPr>
                <w:ilvl w:val="0"/>
                <w:numId w:val="12"/>
              </w:numPr>
              <w:spacing w:before="20" w:after="20"/>
              <w:ind w:left="864"/>
              <w:rPr>
                <w:rFonts w:ascii="Arial Narrow" w:hAnsi="Arial Narrow"/>
                <w:b/>
              </w:rPr>
              <w:pPrChange w:id="42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The display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rsidP="008A3CA2">
            <w:pPr>
              <w:numPr>
                <w:ilvl w:val="0"/>
                <w:numId w:val="12"/>
              </w:numPr>
              <w:spacing w:before="20" w:after="20"/>
              <w:ind w:left="864"/>
              <w:rPr>
                <w:rFonts w:ascii="Arial Narrow" w:hAnsi="Arial Narrow"/>
                <w:b/>
              </w:rPr>
              <w:pPrChange w:id="42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Exit CAVE.</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CAVE closes.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2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Wait a minute, then check the cache directory and verify a maps.cache file was never created.</w:t>
            </w:r>
          </w:p>
        </w:tc>
        <w:tc>
          <w:tcPr>
            <w:tcW w:w="2624" w:type="dxa"/>
          </w:tcPr>
          <w:p w:rsidR="00CC4B58" w:rsidRDefault="00CC4B58" w:rsidP="007E0732">
            <w:pPr>
              <w:spacing w:before="20" w:after="120"/>
              <w:rPr>
                <w:rFonts w:ascii="Arial Narrow" w:hAnsi="Arial Narrow"/>
              </w:rPr>
            </w:pPr>
            <w:r>
              <w:rPr>
                <w:rFonts w:ascii="Arial Narrow" w:hAnsi="Arial Narrow"/>
                <w:sz w:val="22"/>
                <w:szCs w:val="22"/>
              </w:rPr>
              <w:t>The only files that exist in the cache directory are:</w:t>
            </w:r>
          </w:p>
          <w:p w:rsidR="00CC4B58" w:rsidRPr="00406485" w:rsidRDefault="00CC4B58" w:rsidP="0048622E">
            <w:pPr>
              <w:pStyle w:val="ListParagraph"/>
              <w:numPr>
                <w:ilvl w:val="0"/>
                <w:numId w:val="19"/>
              </w:numPr>
              <w:spacing w:before="20" w:after="20"/>
              <w:rPr>
                <w:rFonts w:ascii="Arial Narrow" w:hAnsi="Arial Narrow"/>
              </w:rPr>
            </w:pPr>
            <w:r w:rsidRPr="00447F51">
              <w:rPr>
                <w:rFonts w:ascii="Arial Narrow" w:hAnsi="Arial Narrow"/>
                <w:sz w:val="22"/>
                <w:szCs w:val="22"/>
              </w:rPr>
              <w:t>geometry.cache</w:t>
            </w:r>
          </w:p>
          <w:p w:rsidR="00CC4B58" w:rsidRPr="00406485" w:rsidRDefault="00CC4B58" w:rsidP="0048622E">
            <w:pPr>
              <w:pStyle w:val="ListParagraph"/>
              <w:numPr>
                <w:ilvl w:val="0"/>
                <w:numId w:val="19"/>
              </w:numPr>
              <w:spacing w:before="20" w:after="20"/>
              <w:rPr>
                <w:rFonts w:ascii="Arial Narrow" w:hAnsi="Arial Narrow"/>
              </w:rPr>
            </w:pPr>
            <w:r w:rsidRPr="00406485">
              <w:rPr>
                <w:rFonts w:ascii="Arial Narrow" w:hAnsi="Arial Narrow"/>
                <w:sz w:val="22"/>
                <w:szCs w:val="22"/>
              </w:rPr>
              <w:t>localization.cache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3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31" w:author="snichols" w:date="2013-07-16T15:04:00Z">
                <w:pPr>
                  <w:numPr>
                    <w:numId w:val="37"/>
                  </w:numPr>
                  <w:spacing w:before="20" w:after="20"/>
                  <w:ind w:left="864" w:hanging="360"/>
                </w:pPr>
              </w:pPrChange>
            </w:pPr>
          </w:p>
        </w:tc>
        <w:tc>
          <w:tcPr>
            <w:tcW w:w="2718" w:type="dxa"/>
          </w:tcPr>
          <w:p w:rsidR="00CC4B58" w:rsidRPr="00447F51" w:rsidRDefault="00CC4B58" w:rsidP="007E0732">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3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C</w:t>
            </w:r>
            <w:r w:rsidRPr="00425356">
              <w:rPr>
                <w:rFonts w:ascii="Arial Narrow" w:hAnsi="Arial Narrow"/>
                <w:sz w:val="22"/>
                <w:szCs w:val="22"/>
              </w:rPr>
              <w:t xml:space="preserve">heck the option </w:t>
            </w:r>
            <w:r w:rsidRPr="00605F8F">
              <w:rPr>
                <w:rFonts w:ascii="Arial Narrow" w:hAnsi="Arial Narrow"/>
                <w:b/>
                <w:sz w:val="22"/>
                <w:szCs w:val="22"/>
              </w:rPr>
              <w:t>“Cache Map Data”.</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w:t>
            </w:r>
            <w:r>
              <w:rPr>
                <w:rFonts w:ascii="Arial Narrow" w:hAnsi="Arial Narrow"/>
                <w:sz w:val="22"/>
                <w:szCs w:val="22"/>
              </w:rPr>
              <w:t xml:space="preserve">e </w:t>
            </w:r>
            <w:r w:rsidRPr="00406485">
              <w:rPr>
                <w:rFonts w:ascii="Arial Narrow" w:hAnsi="Arial Narrow"/>
                <w:b/>
                <w:sz w:val="22"/>
                <w:szCs w:val="22"/>
              </w:rPr>
              <w:t>“Cache Map Data”</w:t>
            </w:r>
            <w:r>
              <w:rPr>
                <w:rFonts w:ascii="Arial Narrow" w:hAnsi="Arial Narrow"/>
                <w:sz w:val="22"/>
                <w:szCs w:val="22"/>
              </w:rPr>
              <w:t xml:space="preserve"> setting is </w:t>
            </w:r>
            <w:r w:rsidRPr="00425356">
              <w:rPr>
                <w:rFonts w:ascii="Arial Narrow" w:hAnsi="Arial Narrow"/>
                <w:sz w:val="22"/>
                <w:szCs w:val="22"/>
              </w:rPr>
              <w:t>checked.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242"/>
        </w:trPr>
        <w:tc>
          <w:tcPr>
            <w:tcW w:w="810" w:type="dxa"/>
          </w:tcPr>
          <w:p w:rsidR="008A3CA2" w:rsidRDefault="008A3CA2" w:rsidP="008A3CA2">
            <w:pPr>
              <w:numPr>
                <w:ilvl w:val="0"/>
                <w:numId w:val="12"/>
              </w:numPr>
              <w:spacing w:before="20" w:after="20"/>
              <w:ind w:left="864"/>
              <w:rPr>
                <w:rFonts w:ascii="Arial Narrow" w:hAnsi="Arial Narrow"/>
                <w:b/>
              </w:rPr>
              <w:pPrChange w:id="43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3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323"/>
        </w:trPr>
        <w:tc>
          <w:tcPr>
            <w:tcW w:w="810" w:type="dxa"/>
          </w:tcPr>
          <w:p w:rsidR="008A3CA2" w:rsidRDefault="008A3CA2" w:rsidP="008A3CA2">
            <w:pPr>
              <w:numPr>
                <w:ilvl w:val="0"/>
                <w:numId w:val="12"/>
              </w:numPr>
              <w:spacing w:before="20" w:after="20"/>
              <w:ind w:left="864"/>
              <w:rPr>
                <w:rFonts w:ascii="Arial Narrow" w:hAnsi="Arial Narrow"/>
                <w:b/>
              </w:rPr>
              <w:pPrChange w:id="43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36" w:author="snichols" w:date="2013-07-16T15:04:00Z">
                <w:pPr>
                  <w:numPr>
                    <w:numId w:val="37"/>
                  </w:numPr>
                  <w:spacing w:before="20" w:after="20"/>
                  <w:ind w:left="864" w:hanging="360"/>
                </w:pPr>
              </w:pPrChange>
            </w:pPr>
          </w:p>
        </w:tc>
        <w:tc>
          <w:tcPr>
            <w:tcW w:w="2718" w:type="dxa"/>
          </w:tcPr>
          <w:p w:rsidR="00CC4B58" w:rsidRDefault="00CC4B58" w:rsidP="007E0732">
            <w:pPr>
              <w:spacing w:before="20" w:after="120"/>
              <w:rPr>
                <w:rFonts w:ascii="Arial Narrow" w:hAnsi="Arial Narrow"/>
              </w:rPr>
            </w:pPr>
            <w:r>
              <w:rPr>
                <w:rFonts w:ascii="Arial Narrow" w:hAnsi="Arial Narrow"/>
                <w:sz w:val="22"/>
                <w:szCs w:val="22"/>
              </w:rPr>
              <w:t>Wait a minute. Then verify a maps.cache file was created in the /caveData/cache directory.</w:t>
            </w:r>
          </w:p>
          <w:p w:rsidR="00CC4B58" w:rsidRPr="00425356" w:rsidRDefault="00CC4B58" w:rsidP="007E0732">
            <w:pPr>
              <w:spacing w:before="20" w:after="20"/>
              <w:rPr>
                <w:rFonts w:ascii="Arial Narrow" w:hAnsi="Arial Narrow"/>
              </w:rPr>
            </w:pPr>
            <w:r w:rsidRPr="007E0732">
              <w:rPr>
                <w:rFonts w:ascii="Arial Narrow" w:hAnsi="Arial Narrow"/>
                <w:b/>
                <w:sz w:val="22"/>
                <w:szCs w:val="22"/>
              </w:rPr>
              <w:t>Note:</w:t>
            </w:r>
            <w:r>
              <w:rPr>
                <w:rFonts w:ascii="Arial Narrow" w:hAnsi="Arial Narrow"/>
                <w:sz w:val="22"/>
                <w:szCs w:val="22"/>
              </w:rPr>
              <w:t xml:space="preserve"> The file size will be small.</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maps.cache was created in /home/&lt;username&gt;/caveData/cache.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3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38"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60"/>
        </w:trPr>
        <w:tc>
          <w:tcPr>
            <w:tcW w:w="810" w:type="dxa"/>
          </w:tcPr>
          <w:p w:rsidR="008A3CA2" w:rsidRDefault="008A3CA2" w:rsidP="008A3CA2">
            <w:pPr>
              <w:numPr>
                <w:ilvl w:val="0"/>
                <w:numId w:val="12"/>
              </w:numPr>
              <w:spacing w:before="20" w:after="20"/>
              <w:ind w:left="864"/>
              <w:rPr>
                <w:rFonts w:ascii="Arial Narrow" w:hAnsi="Arial Narrow"/>
                <w:b/>
              </w:rPr>
              <w:pPrChange w:id="439"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The display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87"/>
        </w:trPr>
        <w:tc>
          <w:tcPr>
            <w:tcW w:w="810" w:type="dxa"/>
          </w:tcPr>
          <w:p w:rsidR="008A3CA2" w:rsidRDefault="008A3CA2" w:rsidP="008A3CA2">
            <w:pPr>
              <w:numPr>
                <w:ilvl w:val="0"/>
                <w:numId w:val="12"/>
              </w:numPr>
              <w:spacing w:before="20" w:after="20"/>
              <w:ind w:left="864"/>
              <w:rPr>
                <w:rFonts w:ascii="Arial Narrow" w:hAnsi="Arial Narrow"/>
                <w:b/>
              </w:rPr>
              <w:pPrChange w:id="440"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41" w:author="snichols" w:date="2013-07-16T15:04:00Z">
                <w:pPr>
                  <w:numPr>
                    <w:numId w:val="37"/>
                  </w:numPr>
                  <w:spacing w:before="20" w:after="20"/>
                  <w:ind w:left="864" w:hanging="360"/>
                </w:pPr>
              </w:pPrChange>
            </w:pPr>
          </w:p>
        </w:tc>
        <w:tc>
          <w:tcPr>
            <w:tcW w:w="2718" w:type="dxa"/>
          </w:tcPr>
          <w:p w:rsidR="00CC4B58" w:rsidRPr="00425356" w:rsidRDefault="00CC4B58" w:rsidP="006D188F">
            <w:pPr>
              <w:spacing w:before="20" w:after="20"/>
              <w:rPr>
                <w:rFonts w:ascii="Arial Narrow" w:hAnsi="Arial Narrow"/>
              </w:rPr>
            </w:pPr>
            <w:r>
              <w:rPr>
                <w:rFonts w:ascii="Arial Narrow" w:hAnsi="Arial Narrow"/>
                <w:sz w:val="22"/>
                <w:szCs w:val="22"/>
              </w:rPr>
              <w:t xml:space="preserve">Wait a minute. Then check the maps.cache file in the cache directory. Record the size of the file. </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File size is recorded.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File size:  ____________</w:t>
            </w: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42"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43"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78"/>
        </w:trPr>
        <w:tc>
          <w:tcPr>
            <w:tcW w:w="810" w:type="dxa"/>
          </w:tcPr>
          <w:p w:rsidR="008A3CA2" w:rsidRDefault="008A3CA2" w:rsidP="008A3CA2">
            <w:pPr>
              <w:numPr>
                <w:ilvl w:val="0"/>
                <w:numId w:val="12"/>
              </w:numPr>
              <w:spacing w:before="20" w:after="20"/>
              <w:ind w:left="864"/>
              <w:rPr>
                <w:rFonts w:ascii="Arial Narrow" w:hAnsi="Arial Narrow"/>
                <w:b/>
              </w:rPr>
              <w:pPrChange w:id="444"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The display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rsidP="008A3CA2">
            <w:pPr>
              <w:numPr>
                <w:ilvl w:val="0"/>
                <w:numId w:val="12"/>
              </w:numPr>
              <w:spacing w:before="20" w:after="20"/>
              <w:ind w:left="864"/>
              <w:rPr>
                <w:rFonts w:ascii="Arial Narrow" w:hAnsi="Arial Narrow"/>
                <w:b/>
              </w:rPr>
              <w:pPrChange w:id="445"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46" w:author="snichols" w:date="2013-07-16T15:04:00Z">
                <w:pPr>
                  <w:numPr>
                    <w:numId w:val="37"/>
                  </w:numPr>
                  <w:spacing w:before="20" w:after="20"/>
                  <w:ind w:left="864" w:hanging="360"/>
                </w:pPr>
              </w:pPrChange>
            </w:pPr>
          </w:p>
        </w:tc>
        <w:tc>
          <w:tcPr>
            <w:tcW w:w="2718" w:type="dxa"/>
          </w:tcPr>
          <w:p w:rsidR="00CC4B58" w:rsidRPr="00425356" w:rsidRDefault="00CC4B58" w:rsidP="006D188F">
            <w:pPr>
              <w:spacing w:before="20" w:after="20"/>
              <w:rPr>
                <w:rFonts w:ascii="Arial Narrow" w:hAnsi="Arial Narrow"/>
              </w:rPr>
            </w:pPr>
            <w:r>
              <w:rPr>
                <w:rFonts w:ascii="Arial Narrow" w:hAnsi="Arial Narrow"/>
                <w:sz w:val="22"/>
                <w:szCs w:val="22"/>
              </w:rPr>
              <w:t xml:space="preserve">Wait a minute,. Then check the maps.cache file. Verify that the maps.cache file size is the same size recorded in step 122. </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File size matches recorded file size in step 122.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332"/>
        </w:trPr>
        <w:tc>
          <w:tcPr>
            <w:tcW w:w="9360" w:type="dxa"/>
            <w:gridSpan w:val="5"/>
            <w:shd w:val="clear" w:color="auto" w:fill="D9D9D9"/>
            <w:vAlign w:val="center"/>
          </w:tcPr>
          <w:p w:rsidR="00CC4B58" w:rsidRPr="006D188F" w:rsidRDefault="00CC4B58"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Manual Auto-Update Settings Test</w:t>
            </w: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47" w:author="snichols" w:date="2013-07-16T15:04: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48"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49"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Change the “</w:t>
            </w:r>
            <w:r w:rsidRPr="00425356">
              <w:rPr>
                <w:rFonts w:ascii="Arial Narrow" w:hAnsi="Arial Narrow"/>
                <w:b/>
                <w:sz w:val="22"/>
                <w:szCs w:val="22"/>
              </w:rPr>
              <w:t>Data Update Interval (min)</w:t>
            </w:r>
            <w:r>
              <w:rPr>
                <w:rFonts w:ascii="Arial Narrow" w:hAnsi="Arial Narrow"/>
                <w:sz w:val="22"/>
                <w:szCs w:val="22"/>
              </w:rPr>
              <w:t>” setting to 10</w:t>
            </w:r>
            <w:r w:rsidRPr="00425356">
              <w:rPr>
                <w:rFonts w:ascii="Arial Narrow" w:hAnsi="Arial Narrow"/>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“Da</w:t>
            </w:r>
            <w:r>
              <w:rPr>
                <w:rFonts w:ascii="Arial Narrow" w:hAnsi="Arial Narrow"/>
                <w:sz w:val="22"/>
                <w:szCs w:val="22"/>
              </w:rPr>
              <w:t>ta Update Interval” is set to 10</w:t>
            </w:r>
            <w:r w:rsidRPr="00425356">
              <w:rPr>
                <w:rFonts w:ascii="Arial Narrow" w:hAnsi="Arial Narrow"/>
                <w:sz w:val="22"/>
                <w:szCs w:val="22"/>
              </w:rPr>
              <w:t xml:space="preserve"> minutes.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60"/>
        </w:trPr>
        <w:tc>
          <w:tcPr>
            <w:tcW w:w="810" w:type="dxa"/>
          </w:tcPr>
          <w:p w:rsidR="008A3CA2" w:rsidRDefault="008A3CA2" w:rsidP="008A3CA2">
            <w:pPr>
              <w:numPr>
                <w:ilvl w:val="0"/>
                <w:numId w:val="12"/>
              </w:numPr>
              <w:spacing w:before="20" w:after="20"/>
              <w:ind w:left="864"/>
              <w:rPr>
                <w:rFonts w:ascii="Arial Narrow" w:hAnsi="Arial Narrow"/>
                <w:b/>
              </w:rPr>
              <w:pPrChange w:id="450"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Apply.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51"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OK.</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42"/>
        </w:trPr>
        <w:tc>
          <w:tcPr>
            <w:tcW w:w="810" w:type="dxa"/>
          </w:tcPr>
          <w:p w:rsidR="008A3CA2" w:rsidRDefault="008A3CA2" w:rsidP="008A3CA2">
            <w:pPr>
              <w:numPr>
                <w:ilvl w:val="0"/>
                <w:numId w:val="12"/>
              </w:numPr>
              <w:spacing w:before="20" w:after="20"/>
              <w:ind w:left="864"/>
              <w:rPr>
                <w:rFonts w:ascii="Arial Narrow" w:hAnsi="Arial Narrow"/>
                <w:b/>
              </w:rPr>
              <w:pPrChange w:id="452"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53"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54"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the local radar menu &lt;kxxx&gt; where xxx stands for the radar ID.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&lt;kxxx&gt; radar menu opens.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55"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Select &lt;kxxx&gt; Best Res Refl -&gt; 0.5 Refl</w:t>
            </w:r>
          </w:p>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Take note of your local time (time the product was loaded). Take note of the menu time. Record times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0.5 &lt;kxxx&gt; Best Res Refl is loaded in the main pane.</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1721D4">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Current Local Time:  _____________</w:t>
            </w:r>
          </w:p>
          <w:p w:rsidR="00CC4B58" w:rsidRPr="00425356" w:rsidRDefault="00CC4B58" w:rsidP="001721D4">
            <w:pPr>
              <w:tabs>
                <w:tab w:val="left" w:pos="810"/>
                <w:tab w:val="left" w:pos="1620"/>
                <w:tab w:val="left" w:pos="3420"/>
                <w:tab w:val="left" w:pos="4860"/>
                <w:tab w:val="left" w:pos="6480"/>
                <w:tab w:val="left" w:pos="8010"/>
              </w:tabs>
              <w:spacing w:before="20" w:after="20"/>
              <w:rPr>
                <w:rFonts w:ascii="Arial Narrow" w:hAnsi="Arial Narrow"/>
              </w:rPr>
            </w:pPr>
          </w:p>
          <w:p w:rsidR="00CC4B58" w:rsidRPr="00425356" w:rsidRDefault="00CC4B58" w:rsidP="001721D4">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Menu Time:  _____________</w:t>
            </w: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56"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Take note of the Product time in the Product Legend and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time of the most recent frame in the Product Legend is recorded. The Menu Time in Step </w:t>
            </w:r>
            <w:r>
              <w:rPr>
                <w:rFonts w:ascii="Arial Narrow" w:hAnsi="Arial Narrow"/>
                <w:sz w:val="22"/>
                <w:szCs w:val="22"/>
              </w:rPr>
              <w:t xml:space="preserve">127 </w:t>
            </w:r>
            <w:r w:rsidRPr="00425356">
              <w:rPr>
                <w:rFonts w:ascii="Arial Narrow" w:hAnsi="Arial Narrow"/>
                <w:sz w:val="22"/>
                <w:szCs w:val="22"/>
              </w:rPr>
              <w:t xml:space="preserve">should match the Product Legend Time in Step </w:t>
            </w:r>
            <w:r>
              <w:rPr>
                <w:rFonts w:ascii="Arial Narrow" w:hAnsi="Arial Narrow"/>
                <w:sz w:val="22"/>
                <w:szCs w:val="22"/>
              </w:rPr>
              <w:t>128</w:t>
            </w:r>
            <w:r w:rsidRPr="00425356">
              <w:rPr>
                <w:rFonts w:ascii="Arial Narrow" w:hAnsi="Arial Narrow"/>
                <w:sz w:val="22"/>
                <w:szCs w:val="22"/>
              </w:rPr>
              <w:t>.</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1721D4">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Product Legend Time:  _____________</w:t>
            </w: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57"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Verify</w:t>
            </w:r>
            <w:r>
              <w:rPr>
                <w:rFonts w:ascii="Arial Narrow" w:hAnsi="Arial Narrow"/>
                <w:sz w:val="22"/>
                <w:szCs w:val="22"/>
              </w:rPr>
              <w:t xml:space="preserve"> that</w:t>
            </w:r>
            <w:r w:rsidRPr="00425356">
              <w:rPr>
                <w:rFonts w:ascii="Arial Narrow" w:hAnsi="Arial Narrow"/>
                <w:sz w:val="22"/>
                <w:szCs w:val="22"/>
              </w:rPr>
              <w:t xml:space="preserve"> the 0.5 Best Res menu time updates with the most current radar product time 5 minutes after the Current Local Time listed in Step 146. </w:t>
            </w:r>
          </w:p>
          <w:p w:rsidR="00CC4B58" w:rsidRPr="00425356" w:rsidRDefault="00CC4B58" w:rsidP="001721D4">
            <w:pPr>
              <w:spacing w:before="20" w:after="20"/>
              <w:rPr>
                <w:rFonts w:ascii="Arial Narrow" w:hAnsi="Arial Narrow"/>
              </w:rPr>
            </w:pPr>
            <w:r>
              <w:rPr>
                <w:rFonts w:ascii="Arial Narrow" w:hAnsi="Arial Narrow"/>
                <w:b/>
                <w:sz w:val="22"/>
                <w:szCs w:val="22"/>
              </w:rPr>
              <w:t>Note:</w:t>
            </w:r>
            <w:r w:rsidRPr="00425356">
              <w:rPr>
                <w:rFonts w:ascii="Arial Narrow" w:hAnsi="Arial Narrow"/>
                <w:sz w:val="22"/>
                <w:szCs w:val="22"/>
              </w:rPr>
              <w:t xml:space="preserve"> The menu time will not update if new radar data has not come in since the loading of the product.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Menu time has updated.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58"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Verify t</w:t>
            </w:r>
            <w:r>
              <w:rPr>
                <w:rFonts w:ascii="Arial Narrow" w:hAnsi="Arial Narrow"/>
                <w:sz w:val="22"/>
                <w:szCs w:val="22"/>
              </w:rPr>
              <w:t>hat t</w:t>
            </w:r>
            <w:r w:rsidRPr="00425356">
              <w:rPr>
                <w:rFonts w:ascii="Arial Narrow" w:hAnsi="Arial Narrow"/>
                <w:sz w:val="22"/>
                <w:szCs w:val="22"/>
              </w:rPr>
              <w:t>he 0.5 Best Res image auto</w:t>
            </w:r>
            <w:r>
              <w:rPr>
                <w:rFonts w:ascii="Arial Narrow" w:hAnsi="Arial Narrow"/>
                <w:sz w:val="22"/>
                <w:szCs w:val="22"/>
              </w:rPr>
              <w:t xml:space="preserve"> updates in the main pane once 1</w:t>
            </w:r>
            <w:r w:rsidRPr="00425356">
              <w:rPr>
                <w:rFonts w:ascii="Arial Narrow" w:hAnsi="Arial Narrow"/>
                <w:sz w:val="22"/>
                <w:szCs w:val="22"/>
              </w:rPr>
              <w:t>0 minutes has elapsed.</w:t>
            </w:r>
          </w:p>
          <w:p w:rsidR="00CC4B58" w:rsidRPr="00425356" w:rsidRDefault="00CC4B58" w:rsidP="001721D4">
            <w:pPr>
              <w:spacing w:before="20" w:after="20"/>
              <w:rPr>
                <w:rFonts w:ascii="Arial Narrow" w:hAnsi="Arial Narrow"/>
              </w:rPr>
            </w:pPr>
            <w:r>
              <w:rPr>
                <w:rFonts w:ascii="Arial Narrow" w:hAnsi="Arial Narrow"/>
                <w:b/>
                <w:sz w:val="22"/>
                <w:szCs w:val="22"/>
              </w:rPr>
              <w:t>Note:</w:t>
            </w:r>
            <w:r w:rsidRPr="00AA45F8">
              <w:rPr>
                <w:rFonts w:ascii="Arial Narrow" w:hAnsi="Arial Narrow"/>
                <w:b/>
                <w:sz w:val="22"/>
                <w:szCs w:val="22"/>
              </w:rPr>
              <w:t xml:space="preserve"> </w:t>
            </w:r>
            <w:r w:rsidRPr="00425356">
              <w:rPr>
                <w:rFonts w:ascii="Arial Narrow" w:hAnsi="Arial Narrow"/>
                <w:sz w:val="22"/>
                <w:szCs w:val="22"/>
              </w:rPr>
              <w:t>The product will not auto update if new dat</w:t>
            </w:r>
            <w:r>
              <w:rPr>
                <w:rFonts w:ascii="Arial Narrow" w:hAnsi="Arial Narrow"/>
                <w:sz w:val="22"/>
                <w:szCs w:val="22"/>
              </w:rPr>
              <w:t>a has not ingested in the last 1</w:t>
            </w:r>
            <w:r w:rsidRPr="00425356">
              <w:rPr>
                <w:rFonts w:ascii="Arial Narrow" w:hAnsi="Arial Narrow"/>
                <w:sz w:val="22"/>
                <w:szCs w:val="22"/>
              </w:rPr>
              <w:t>0 minutes.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0.5 Best Refl image auto updated </w:t>
            </w:r>
            <w:r>
              <w:rPr>
                <w:rFonts w:ascii="Arial Narrow" w:hAnsi="Arial Narrow"/>
                <w:sz w:val="22"/>
                <w:szCs w:val="22"/>
              </w:rPr>
              <w:t>in the main pane approximately 1</w:t>
            </w:r>
            <w:r w:rsidRPr="00425356">
              <w:rPr>
                <w:rFonts w:ascii="Arial Narrow" w:hAnsi="Arial Narrow"/>
                <w:sz w:val="22"/>
                <w:szCs w:val="22"/>
              </w:rPr>
              <w:t>0 minutes after initial loading.</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59"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the Clear button.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radar image has been cleared from the main pane</w:t>
            </w:r>
            <w:r>
              <w:rPr>
                <w:rFonts w:ascii="Arial Narrow" w:hAnsi="Arial Narrow"/>
                <w:sz w:val="22"/>
                <w:szCs w:val="22"/>
              </w:rPr>
              <w:t xml:space="preserve">.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60"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AA45F8">
              <w:rPr>
                <w:rFonts w:ascii="Arial Narrow" w:hAnsi="Arial Narrow"/>
                <w:b/>
                <w:i/>
                <w:sz w:val="22"/>
                <w:szCs w:val="22"/>
              </w:rPr>
              <w:t>CAVE -&gt; Preferences -&gt; Thin Client -&gt; Connections</w:t>
            </w:r>
            <w:r w:rsidRPr="00425356">
              <w:rPr>
                <w:rFonts w:ascii="Arial Narrow" w:hAnsi="Arial Narrow"/>
                <w:b/>
                <w:sz w:val="22"/>
                <w:szCs w:val="22"/>
              </w:rPr>
              <w:t>.</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61"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Check the option “Disable Menu Times”.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“Disable Menu Times” setting is checked and the Menu Time Update Interval is grayed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62"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Change ‘Update Data Interval’ to </w:t>
            </w:r>
            <w:r>
              <w:rPr>
                <w:rFonts w:ascii="Arial Narrow" w:hAnsi="Arial Narrow"/>
                <w:sz w:val="22"/>
                <w:szCs w:val="22"/>
              </w:rPr>
              <w:t>5</w:t>
            </w:r>
            <w:r w:rsidRPr="00425356">
              <w:rPr>
                <w:rFonts w:ascii="Arial Narrow" w:hAnsi="Arial Narrow"/>
                <w:sz w:val="22"/>
                <w:szCs w:val="22"/>
              </w:rPr>
              <w:t xml:space="preserve"> minutes.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U</w:t>
            </w:r>
            <w:r>
              <w:rPr>
                <w:rFonts w:ascii="Arial Narrow" w:hAnsi="Arial Narrow"/>
                <w:sz w:val="22"/>
                <w:szCs w:val="22"/>
              </w:rPr>
              <w:t>pdate Data Interval is set to 5</w:t>
            </w:r>
            <w:r w:rsidRPr="00425356">
              <w:rPr>
                <w:rFonts w:ascii="Arial Narrow" w:hAnsi="Arial Narrow"/>
                <w:sz w:val="22"/>
                <w:szCs w:val="22"/>
              </w:rPr>
              <w:t xml:space="preserve"> minutes.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rsidP="008A3CA2">
            <w:pPr>
              <w:numPr>
                <w:ilvl w:val="0"/>
                <w:numId w:val="12"/>
              </w:numPr>
              <w:spacing w:before="20" w:after="20"/>
              <w:ind w:left="864"/>
              <w:rPr>
                <w:rFonts w:ascii="Arial Narrow" w:hAnsi="Arial Narrow"/>
                <w:b/>
              </w:rPr>
              <w:pPrChange w:id="463"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Apply.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64"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OK.</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15"/>
        </w:trPr>
        <w:tc>
          <w:tcPr>
            <w:tcW w:w="810" w:type="dxa"/>
          </w:tcPr>
          <w:p w:rsidR="008A3CA2" w:rsidRDefault="008A3CA2" w:rsidP="008A3CA2">
            <w:pPr>
              <w:numPr>
                <w:ilvl w:val="0"/>
                <w:numId w:val="12"/>
              </w:numPr>
              <w:spacing w:before="20" w:after="20"/>
              <w:ind w:left="864"/>
              <w:rPr>
                <w:rFonts w:ascii="Arial Narrow" w:hAnsi="Arial Narrow"/>
                <w:b/>
              </w:rPr>
              <w:pPrChange w:id="465"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66"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67"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the local radar menu &lt;kxxx&gt; where xxx stands for the radar ID.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&lt;kxxx&gt; radar menu opens.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68"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Select &lt;kxxx&gt; Best Res Refl -&gt; 0.5 Refl</w:t>
            </w:r>
          </w:p>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Take note of the current time on the Windows laptop.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0.5 &lt;kxxx&gt; Best Res Refl is loaded in the main pane. Times have been recorded.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6D188F">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Current Local Time:  _____________</w:t>
            </w:r>
          </w:p>
          <w:p w:rsidR="00CC4B58" w:rsidRPr="00425356" w:rsidRDefault="00CC4B58" w:rsidP="006D188F">
            <w:pPr>
              <w:tabs>
                <w:tab w:val="left" w:pos="810"/>
                <w:tab w:val="left" w:pos="1620"/>
                <w:tab w:val="left" w:pos="3420"/>
                <w:tab w:val="left" w:pos="4860"/>
                <w:tab w:val="left" w:pos="6480"/>
                <w:tab w:val="left" w:pos="8010"/>
              </w:tabs>
              <w:spacing w:before="20" w:after="20"/>
              <w:rPr>
                <w:rFonts w:ascii="Arial Narrow" w:hAnsi="Arial Narrow"/>
              </w:rPr>
            </w:pPr>
          </w:p>
          <w:p w:rsidR="00CC4B58" w:rsidRPr="00425356" w:rsidRDefault="00CC4B58" w:rsidP="006D188F">
            <w:pPr>
              <w:tabs>
                <w:tab w:val="left" w:pos="810"/>
                <w:tab w:val="left" w:pos="1620"/>
                <w:tab w:val="left" w:pos="3420"/>
                <w:tab w:val="left" w:pos="4860"/>
                <w:tab w:val="left" w:pos="6480"/>
                <w:tab w:val="left" w:pos="8010"/>
              </w:tabs>
              <w:spacing w:before="20" w:after="20"/>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69"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Take note of the Product time in the Product Legend and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time of the most recent frame in the Product Legend is recorded.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6D188F">
            <w:pPr>
              <w:tabs>
                <w:tab w:val="left" w:pos="810"/>
                <w:tab w:val="left" w:pos="1620"/>
                <w:tab w:val="left" w:pos="3420"/>
                <w:tab w:val="left" w:pos="4860"/>
                <w:tab w:val="left" w:pos="6480"/>
                <w:tab w:val="left" w:pos="8010"/>
              </w:tabs>
              <w:spacing w:before="20" w:after="20"/>
              <w:rPr>
                <w:rFonts w:ascii="Arial Narrow" w:hAnsi="Arial Narrow"/>
              </w:rPr>
            </w:pPr>
            <w:r w:rsidRPr="00425356">
              <w:rPr>
                <w:rFonts w:ascii="Arial Narrow" w:hAnsi="Arial Narrow"/>
                <w:sz w:val="22"/>
                <w:szCs w:val="22"/>
              </w:rPr>
              <w:t>Product Legend Time:  _____________</w:t>
            </w: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70"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Verify </w:t>
            </w:r>
            <w:r>
              <w:rPr>
                <w:rFonts w:ascii="Arial Narrow" w:hAnsi="Arial Narrow"/>
                <w:sz w:val="22"/>
                <w:szCs w:val="22"/>
              </w:rPr>
              <w:t xml:space="preserve">that </w:t>
            </w:r>
            <w:r w:rsidRPr="00425356">
              <w:rPr>
                <w:rFonts w:ascii="Arial Narrow" w:hAnsi="Arial Narrow"/>
                <w:sz w:val="22"/>
                <w:szCs w:val="22"/>
              </w:rPr>
              <w:t>???? appear in place of the menu times.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menu times are question marks.</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71"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Verify t</w:t>
            </w:r>
            <w:r>
              <w:rPr>
                <w:rFonts w:ascii="Arial Narrow" w:hAnsi="Arial Narrow"/>
                <w:sz w:val="22"/>
                <w:szCs w:val="22"/>
              </w:rPr>
              <w:t>hat t</w:t>
            </w:r>
            <w:r w:rsidRPr="00425356">
              <w:rPr>
                <w:rFonts w:ascii="Arial Narrow" w:hAnsi="Arial Narrow"/>
                <w:sz w:val="22"/>
                <w:szCs w:val="22"/>
              </w:rPr>
              <w:t xml:space="preserve">he 0.5 Best Res image auto </w:t>
            </w:r>
            <w:r>
              <w:rPr>
                <w:rFonts w:ascii="Arial Narrow" w:hAnsi="Arial Narrow"/>
                <w:sz w:val="22"/>
                <w:szCs w:val="22"/>
              </w:rPr>
              <w:t>updates in the main pane once 5</w:t>
            </w:r>
            <w:r w:rsidRPr="00425356">
              <w:rPr>
                <w:rFonts w:ascii="Arial Narrow" w:hAnsi="Arial Narrow"/>
                <w:sz w:val="22"/>
                <w:szCs w:val="22"/>
              </w:rPr>
              <w:t xml:space="preserve"> minutes has elapsed. </w:t>
            </w:r>
          </w:p>
          <w:p w:rsidR="00CC4B58" w:rsidRPr="00425356" w:rsidRDefault="00CC4B58" w:rsidP="001721D4">
            <w:pPr>
              <w:spacing w:before="20" w:after="20"/>
              <w:rPr>
                <w:rFonts w:ascii="Arial Narrow" w:hAnsi="Arial Narrow"/>
              </w:rPr>
            </w:pPr>
            <w:r w:rsidRPr="00425356">
              <w:rPr>
                <w:rFonts w:ascii="Arial Narrow" w:hAnsi="Arial Narrow"/>
                <w:b/>
                <w:sz w:val="22"/>
                <w:szCs w:val="22"/>
              </w:rPr>
              <w:t>N</w:t>
            </w:r>
            <w:r>
              <w:rPr>
                <w:rFonts w:ascii="Arial Narrow" w:hAnsi="Arial Narrow"/>
                <w:b/>
                <w:sz w:val="22"/>
                <w:szCs w:val="22"/>
              </w:rPr>
              <w:t>ote</w:t>
            </w:r>
            <w:r w:rsidRPr="00425356">
              <w:rPr>
                <w:rFonts w:ascii="Arial Narrow" w:hAnsi="Arial Narrow"/>
                <w:sz w:val="22"/>
                <w:szCs w:val="22"/>
              </w:rPr>
              <w:t>: The product will not auto update if new data has</w:t>
            </w:r>
            <w:r>
              <w:rPr>
                <w:rFonts w:ascii="Arial Narrow" w:hAnsi="Arial Narrow"/>
                <w:sz w:val="22"/>
                <w:szCs w:val="22"/>
              </w:rPr>
              <w:t xml:space="preserve"> not ingested within the last 10</w:t>
            </w:r>
            <w:r w:rsidRPr="00425356">
              <w:rPr>
                <w:rFonts w:ascii="Arial Narrow" w:hAnsi="Arial Narrow"/>
                <w:sz w:val="22"/>
                <w:szCs w:val="22"/>
              </w:rPr>
              <w:t xml:space="preserve"> minutes.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0.5 Best Refl image </w:t>
            </w:r>
            <w:r>
              <w:rPr>
                <w:rFonts w:ascii="Arial Narrow" w:hAnsi="Arial Narrow"/>
                <w:sz w:val="22"/>
                <w:szCs w:val="22"/>
              </w:rPr>
              <w:t>auto updated in the main pane 5</w:t>
            </w:r>
            <w:r w:rsidRPr="00425356">
              <w:rPr>
                <w:rFonts w:ascii="Arial Narrow" w:hAnsi="Arial Narrow"/>
                <w:sz w:val="22"/>
                <w:szCs w:val="22"/>
              </w:rPr>
              <w:t xml:space="preserve"> minutes after initial loading.</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72"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73"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Uncheck the option “Disable Menu Times”.</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“Disable Menu Times” setting is unchecked.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15"/>
        </w:trPr>
        <w:tc>
          <w:tcPr>
            <w:tcW w:w="810" w:type="dxa"/>
          </w:tcPr>
          <w:p w:rsidR="008A3CA2" w:rsidRDefault="008A3CA2" w:rsidP="008A3CA2">
            <w:pPr>
              <w:numPr>
                <w:ilvl w:val="0"/>
                <w:numId w:val="12"/>
              </w:numPr>
              <w:spacing w:before="20" w:after="20"/>
              <w:ind w:left="864"/>
              <w:rPr>
                <w:rFonts w:ascii="Arial Narrow" w:hAnsi="Arial Narrow"/>
                <w:b/>
              </w:rPr>
              <w:pPrChange w:id="474"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Select Apply.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422"/>
        </w:trPr>
        <w:tc>
          <w:tcPr>
            <w:tcW w:w="810" w:type="dxa"/>
          </w:tcPr>
          <w:p w:rsidR="008A3CA2" w:rsidRDefault="008A3CA2" w:rsidP="008A3CA2">
            <w:pPr>
              <w:numPr>
                <w:ilvl w:val="0"/>
                <w:numId w:val="12"/>
              </w:numPr>
              <w:spacing w:before="20" w:after="20"/>
              <w:ind w:left="864"/>
              <w:rPr>
                <w:rFonts w:ascii="Arial Narrow" w:hAnsi="Arial Narrow"/>
                <w:b/>
              </w:rPr>
              <w:pPrChange w:id="475"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Select OK.</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233"/>
        </w:trPr>
        <w:tc>
          <w:tcPr>
            <w:tcW w:w="810" w:type="dxa"/>
          </w:tcPr>
          <w:p w:rsidR="008A3CA2" w:rsidRDefault="008A3CA2" w:rsidP="008A3CA2">
            <w:pPr>
              <w:numPr>
                <w:ilvl w:val="0"/>
                <w:numId w:val="12"/>
              </w:numPr>
              <w:spacing w:before="20" w:after="20"/>
              <w:ind w:left="864"/>
              <w:rPr>
                <w:rFonts w:ascii="Arial Narrow" w:hAnsi="Arial Narrow"/>
                <w:b/>
              </w:rPr>
              <w:pPrChange w:id="476"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Exit CAVE.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77"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9928DE">
        <w:trPr>
          <w:cantSplit/>
          <w:trHeight w:val="332"/>
        </w:trPr>
        <w:tc>
          <w:tcPr>
            <w:tcW w:w="9360" w:type="dxa"/>
            <w:gridSpan w:val="5"/>
            <w:shd w:val="clear" w:color="auto" w:fill="D9D9D9"/>
            <w:vAlign w:val="center"/>
          </w:tcPr>
          <w:p w:rsidR="00CC4B58" w:rsidRPr="006D188F" w:rsidRDefault="00CC4B58" w:rsidP="006D188F">
            <w:pPr>
              <w:keepNext/>
              <w:tabs>
                <w:tab w:val="left" w:pos="810"/>
                <w:tab w:val="left" w:pos="1620"/>
                <w:tab w:val="left" w:pos="3420"/>
                <w:tab w:val="left" w:pos="4860"/>
                <w:tab w:val="left" w:pos="6480"/>
                <w:tab w:val="left" w:pos="8010"/>
              </w:tabs>
              <w:spacing w:before="120" w:after="40"/>
              <w:rPr>
                <w:rFonts w:ascii="Arial Narrow" w:hAnsi="Arial Narrow"/>
                <w:b/>
              </w:rPr>
            </w:pPr>
            <w:r w:rsidRPr="006D188F">
              <w:rPr>
                <w:rFonts w:ascii="Arial Narrow" w:hAnsi="Arial Narrow"/>
                <w:b/>
              </w:rPr>
              <w:t>Network Failure Test</w:t>
            </w: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78" w:author="snichols" w:date="2013-07-16T15:05:00Z">
                <w:pPr>
                  <w:numPr>
                    <w:numId w:val="37"/>
                  </w:numPr>
                  <w:spacing w:before="20" w:after="20"/>
                  <w:ind w:left="864" w:hanging="360"/>
                </w:pPr>
              </w:pPrChange>
            </w:pPr>
          </w:p>
        </w:tc>
        <w:tc>
          <w:tcPr>
            <w:tcW w:w="2718" w:type="dxa"/>
          </w:tcPr>
          <w:p w:rsidR="00CC4B58" w:rsidRPr="00425356" w:rsidRDefault="00CC4B58" w:rsidP="001721D4">
            <w:pPr>
              <w:spacing w:before="20" w:after="120"/>
              <w:rPr>
                <w:rFonts w:ascii="Arial Narrow" w:hAnsi="Arial Narrow"/>
              </w:rPr>
            </w:pPr>
            <w:r w:rsidRPr="00425356">
              <w:rPr>
                <w:rFonts w:ascii="Arial Narrow" w:hAnsi="Arial Narrow"/>
                <w:sz w:val="22"/>
                <w:szCs w:val="22"/>
              </w:rPr>
              <w:t xml:space="preserve">Select the </w:t>
            </w:r>
            <w:r w:rsidRPr="00AE047C">
              <w:rPr>
                <w:rFonts w:ascii="Arial Narrow" w:hAnsi="Arial Narrow"/>
                <w:b/>
                <w:sz w:val="22"/>
                <w:szCs w:val="22"/>
              </w:rPr>
              <w:t>Satellite</w:t>
            </w:r>
            <w:r w:rsidRPr="00425356">
              <w:rPr>
                <w:rFonts w:ascii="Arial Narrow" w:hAnsi="Arial Narrow"/>
                <w:sz w:val="22"/>
                <w:szCs w:val="22"/>
              </w:rPr>
              <w:t xml:space="preserve"> menu -&gt; </w:t>
            </w:r>
            <w:r w:rsidRPr="00AE047C">
              <w:rPr>
                <w:rFonts w:ascii="Arial Narrow" w:hAnsi="Arial Narrow"/>
                <w:b/>
                <w:sz w:val="22"/>
                <w:szCs w:val="22"/>
              </w:rPr>
              <w:t>IR Window</w:t>
            </w:r>
            <w:r w:rsidRPr="00425356">
              <w:rPr>
                <w:rFonts w:ascii="Arial Narrow" w:hAnsi="Arial Narrow"/>
                <w:sz w:val="22"/>
                <w:szCs w:val="22"/>
              </w:rPr>
              <w:t>.</w:t>
            </w:r>
          </w:p>
          <w:p w:rsidR="00CC4B58" w:rsidRPr="00425356" w:rsidRDefault="00CC4B58" w:rsidP="001721D4">
            <w:pPr>
              <w:spacing w:before="20" w:after="20"/>
              <w:rPr>
                <w:rFonts w:ascii="Arial Narrow" w:hAnsi="Arial Narrow"/>
              </w:rPr>
            </w:pPr>
            <w:r>
              <w:rPr>
                <w:rFonts w:ascii="Arial Narrow" w:hAnsi="Arial Narrow"/>
                <w:b/>
                <w:sz w:val="22"/>
                <w:szCs w:val="22"/>
              </w:rPr>
              <w:t>Note:</w:t>
            </w:r>
            <w:r>
              <w:rPr>
                <w:rFonts w:ascii="Arial Narrow" w:hAnsi="Arial Narrow"/>
                <w:sz w:val="22"/>
                <w:szCs w:val="22"/>
              </w:rPr>
              <w:t xml:space="preserve">  T</w:t>
            </w:r>
            <w:r w:rsidRPr="00425356">
              <w:rPr>
                <w:rFonts w:ascii="Arial Narrow" w:hAnsi="Arial Narrow"/>
                <w:sz w:val="22"/>
                <w:szCs w:val="22"/>
              </w:rPr>
              <w:t>he product must be available in the data inventory (</w:t>
            </w:r>
            <w:r>
              <w:rPr>
                <w:rFonts w:ascii="Arial Narrow" w:hAnsi="Arial Narrow"/>
                <w:sz w:val="22"/>
                <w:szCs w:val="22"/>
              </w:rPr>
              <w:t xml:space="preserve">as </w:t>
            </w:r>
            <w:r w:rsidRPr="00425356">
              <w:rPr>
                <w:rFonts w:ascii="Arial Narrow" w:hAnsi="Arial Narrow"/>
                <w:sz w:val="22"/>
                <w:szCs w:val="22"/>
              </w:rPr>
              <w:t>indicated by an associated menu time)</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IR imagery displays in main pane.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6D188F">
        <w:trPr>
          <w:cantSplit/>
          <w:trHeight w:val="170"/>
        </w:trPr>
        <w:tc>
          <w:tcPr>
            <w:tcW w:w="810" w:type="dxa"/>
          </w:tcPr>
          <w:p w:rsidR="008A3CA2" w:rsidRDefault="008A3CA2" w:rsidP="008A3CA2">
            <w:pPr>
              <w:numPr>
                <w:ilvl w:val="0"/>
                <w:numId w:val="12"/>
              </w:numPr>
              <w:spacing w:before="20" w:after="20"/>
              <w:ind w:left="864"/>
              <w:rPr>
                <w:rFonts w:ascii="Arial Narrow" w:hAnsi="Arial Narrow"/>
                <w:b/>
              </w:rPr>
              <w:pPrChange w:id="479"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Enable Looping</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Looping is turned on.</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80"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Disconnect the network cable.</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Network connection is disabled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81"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Verify the IR Window product is still viewable in the main pane.</w:t>
            </w:r>
          </w:p>
          <w:p w:rsidR="00CC4B58" w:rsidRPr="00425356" w:rsidRDefault="00CC4B58" w:rsidP="007E0732">
            <w:pPr>
              <w:spacing w:before="20" w:after="20"/>
              <w:rPr>
                <w:rFonts w:ascii="Arial Narrow" w:hAnsi="Arial Narrow"/>
              </w:rPr>
            </w:pP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IR Window product is viewable. No errors are received. </w:t>
            </w:r>
            <w:r w:rsidRPr="00425356">
              <w:rPr>
                <w:rFonts w:ascii="Arial Narrow" w:hAnsi="Arial Narrow"/>
                <w:b/>
                <w:sz w:val="22"/>
                <w:szCs w:val="22"/>
              </w:rPr>
              <w:t>CAVE</w:t>
            </w:r>
            <w:r w:rsidRPr="00425356">
              <w:rPr>
                <w:rFonts w:ascii="Arial Narrow" w:hAnsi="Arial Narrow"/>
                <w:sz w:val="22"/>
                <w:szCs w:val="22"/>
              </w:rPr>
              <w:t xml:space="preserve"> did not crash.</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82"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Right click on a side pane to swap the main pane out.</w:t>
            </w:r>
          </w:p>
        </w:tc>
        <w:tc>
          <w:tcPr>
            <w:tcW w:w="2624" w:type="dxa"/>
          </w:tcPr>
          <w:p w:rsidR="00CC4B58" w:rsidRDefault="00CC4B58" w:rsidP="007E0732">
            <w:pPr>
              <w:spacing w:before="20" w:after="120"/>
              <w:rPr>
                <w:rFonts w:ascii="Arial Narrow" w:hAnsi="Arial Narrow"/>
              </w:rPr>
            </w:pPr>
            <w:r>
              <w:rPr>
                <w:rFonts w:ascii="Arial Narrow" w:hAnsi="Arial Narrow"/>
                <w:sz w:val="22"/>
                <w:szCs w:val="22"/>
              </w:rPr>
              <w:t>The IR Satellite image is swapped out to the side pane.</w:t>
            </w:r>
          </w:p>
          <w:p w:rsidR="00CC4B58" w:rsidRPr="00425356" w:rsidRDefault="00CC4B58" w:rsidP="007E0732">
            <w:pPr>
              <w:spacing w:before="20" w:after="20"/>
              <w:rPr>
                <w:rFonts w:ascii="Arial Narrow" w:hAnsi="Arial Narrow"/>
              </w:rPr>
            </w:pPr>
            <w:r w:rsidRPr="001721D4">
              <w:rPr>
                <w:rFonts w:ascii="Arial Narrow" w:hAnsi="Arial Narrow"/>
                <w:b/>
                <w:sz w:val="22"/>
                <w:szCs w:val="22"/>
              </w:rPr>
              <w:t>Note:</w:t>
            </w:r>
            <w:r>
              <w:rPr>
                <w:rFonts w:ascii="Arial Narrow" w:hAnsi="Arial Narrow"/>
                <w:sz w:val="22"/>
                <w:szCs w:val="22"/>
              </w:rPr>
              <w:t xml:space="preserve"> May receive AlertViz pop-ups due to loss of network connection.</w:t>
            </w:r>
            <w:r w:rsidRPr="00425356">
              <w:rPr>
                <w:rFonts w:ascii="Arial Narrow" w:hAnsi="Arial Narrow"/>
                <w:sz w:val="22"/>
                <w:szCs w:val="22"/>
              </w:rPr>
              <w:t xml:space="preserve">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83"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Plug the network cable back into the computer.</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Network connection is restored.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1721D4">
        <w:trPr>
          <w:cantSplit/>
          <w:trHeight w:val="576"/>
        </w:trPr>
        <w:tc>
          <w:tcPr>
            <w:tcW w:w="810" w:type="dxa"/>
          </w:tcPr>
          <w:p w:rsidR="008A3CA2" w:rsidRDefault="008A3CA2" w:rsidP="008A3CA2">
            <w:pPr>
              <w:numPr>
                <w:ilvl w:val="0"/>
                <w:numId w:val="12"/>
              </w:numPr>
              <w:spacing w:before="20" w:after="20"/>
              <w:ind w:left="864"/>
              <w:rPr>
                <w:rFonts w:ascii="Arial Narrow" w:hAnsi="Arial Narrow"/>
                <w:b/>
              </w:rPr>
              <w:pPrChange w:id="484"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Pr>
                <w:rFonts w:ascii="Arial Narrow" w:hAnsi="Arial Narrow"/>
                <w:sz w:val="22"/>
                <w:szCs w:val="22"/>
              </w:rPr>
              <w:t>Right click on the IR Satellite image in the side pane.</w:t>
            </w:r>
          </w:p>
        </w:tc>
        <w:tc>
          <w:tcPr>
            <w:tcW w:w="2624" w:type="dxa"/>
          </w:tcPr>
          <w:p w:rsidR="00CC4B58" w:rsidRPr="00425356" w:rsidRDefault="00CC4B58" w:rsidP="007E0732">
            <w:pPr>
              <w:spacing w:before="20" w:after="20"/>
              <w:rPr>
                <w:rFonts w:ascii="Arial Narrow" w:hAnsi="Arial Narrow"/>
              </w:rPr>
            </w:pPr>
            <w:r>
              <w:rPr>
                <w:rFonts w:ascii="Arial Narrow" w:hAnsi="Arial Narrow"/>
                <w:sz w:val="22"/>
                <w:szCs w:val="22"/>
              </w:rPr>
              <w:t xml:space="preserve">The IR Satellite image is swapped back into the main pane. No AlertViz errors are received. The Satellite image fully recovers.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6D188F">
        <w:trPr>
          <w:cantSplit/>
          <w:trHeight w:val="215"/>
        </w:trPr>
        <w:tc>
          <w:tcPr>
            <w:tcW w:w="810" w:type="dxa"/>
          </w:tcPr>
          <w:p w:rsidR="008A3CA2" w:rsidRDefault="008A3CA2" w:rsidP="008A3CA2">
            <w:pPr>
              <w:numPr>
                <w:ilvl w:val="0"/>
                <w:numId w:val="12"/>
              </w:numPr>
              <w:spacing w:before="20" w:after="20"/>
              <w:ind w:left="864"/>
              <w:rPr>
                <w:rFonts w:ascii="Arial Narrow" w:hAnsi="Arial Narrow"/>
                <w:b/>
              </w:rPr>
              <w:pPrChange w:id="485" w:author="snichols" w:date="2013-07-16T15:05:00Z">
                <w:pPr>
                  <w:numPr>
                    <w:numId w:val="37"/>
                  </w:numPr>
                  <w:spacing w:before="20" w:after="20"/>
                  <w:ind w:left="864" w:hanging="360"/>
                </w:pPr>
              </w:pPrChange>
            </w:pPr>
          </w:p>
        </w:tc>
        <w:tc>
          <w:tcPr>
            <w:tcW w:w="2718"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Turn off Looping. </w:t>
            </w:r>
          </w:p>
        </w:tc>
        <w:tc>
          <w:tcPr>
            <w:tcW w:w="2624" w:type="dxa"/>
          </w:tcPr>
          <w:p w:rsidR="00CC4B58" w:rsidRPr="00425356" w:rsidRDefault="00CC4B58" w:rsidP="007E0732">
            <w:pPr>
              <w:spacing w:before="20" w:after="20"/>
              <w:rPr>
                <w:rFonts w:ascii="Arial Narrow" w:hAnsi="Arial Narrow"/>
              </w:rPr>
            </w:pPr>
            <w:r w:rsidRPr="00425356">
              <w:rPr>
                <w:rFonts w:ascii="Arial Narrow" w:hAnsi="Arial Narrow"/>
                <w:sz w:val="22"/>
                <w:szCs w:val="22"/>
              </w:rPr>
              <w:t xml:space="preserve">Looping is disabled. </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6D188F">
        <w:trPr>
          <w:cantSplit/>
          <w:trHeight w:val="215"/>
        </w:trPr>
        <w:tc>
          <w:tcPr>
            <w:tcW w:w="810" w:type="dxa"/>
          </w:tcPr>
          <w:p w:rsidR="008A3CA2" w:rsidRDefault="008A3CA2" w:rsidP="008A3CA2">
            <w:pPr>
              <w:numPr>
                <w:ilvl w:val="0"/>
                <w:numId w:val="12"/>
              </w:numPr>
              <w:spacing w:before="20" w:after="20"/>
              <w:ind w:left="864"/>
              <w:rPr>
                <w:rFonts w:ascii="Arial Narrow" w:hAnsi="Arial Narrow"/>
                <w:b/>
              </w:rPr>
              <w:pPrChange w:id="486" w:author="snichols" w:date="2013-07-16T15:05:00Z">
                <w:pPr>
                  <w:numPr>
                    <w:numId w:val="37"/>
                  </w:numPr>
                  <w:spacing w:before="20" w:after="20"/>
                  <w:ind w:left="864" w:hanging="360"/>
                </w:pPr>
              </w:pPrChange>
            </w:pPr>
          </w:p>
        </w:tc>
        <w:tc>
          <w:tcPr>
            <w:tcW w:w="2718"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 xml:space="preserve">Select the </w:t>
            </w:r>
            <w:r w:rsidRPr="00AE047C">
              <w:rPr>
                <w:rFonts w:ascii="Arial Narrow" w:hAnsi="Arial Narrow"/>
                <w:b/>
                <w:sz w:val="22"/>
                <w:szCs w:val="22"/>
              </w:rPr>
              <w:t>Clear</w:t>
            </w:r>
            <w:r w:rsidRPr="00425356">
              <w:rPr>
                <w:rFonts w:ascii="Arial Narrow" w:hAnsi="Arial Narrow"/>
                <w:sz w:val="22"/>
                <w:szCs w:val="22"/>
              </w:rPr>
              <w:t xml:space="preserve"> button.</w:t>
            </w:r>
          </w:p>
        </w:tc>
        <w:tc>
          <w:tcPr>
            <w:tcW w:w="2624"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The main pane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6D188F">
        <w:trPr>
          <w:cantSplit/>
          <w:trHeight w:val="215"/>
        </w:trPr>
        <w:tc>
          <w:tcPr>
            <w:tcW w:w="810" w:type="dxa"/>
          </w:tcPr>
          <w:p w:rsidR="008A3CA2" w:rsidRDefault="008A3CA2" w:rsidP="008A3CA2">
            <w:pPr>
              <w:numPr>
                <w:ilvl w:val="0"/>
                <w:numId w:val="12"/>
              </w:numPr>
              <w:spacing w:before="20" w:after="20"/>
              <w:ind w:left="864"/>
              <w:rPr>
                <w:rFonts w:ascii="Arial Narrow" w:hAnsi="Arial Narrow"/>
                <w:b/>
              </w:rPr>
              <w:pPrChange w:id="487" w:author="snichols" w:date="2013-07-16T15:05:00Z">
                <w:pPr>
                  <w:numPr>
                    <w:numId w:val="37"/>
                  </w:numPr>
                  <w:spacing w:before="20" w:after="20"/>
                  <w:ind w:left="864" w:hanging="360"/>
                </w:pPr>
              </w:pPrChange>
            </w:pPr>
          </w:p>
        </w:tc>
        <w:tc>
          <w:tcPr>
            <w:tcW w:w="2718" w:type="dxa"/>
          </w:tcPr>
          <w:p w:rsidR="00CC4B58" w:rsidRPr="00425356" w:rsidRDefault="00CC4B58" w:rsidP="00B52E0A">
            <w:pPr>
              <w:spacing w:before="20" w:after="120"/>
              <w:rPr>
                <w:rFonts w:ascii="Arial Narrow" w:hAnsi="Arial Narrow"/>
              </w:rPr>
            </w:pPr>
            <w:r w:rsidRPr="00425356">
              <w:rPr>
                <w:rFonts w:ascii="Arial Narrow" w:hAnsi="Arial Narrow"/>
                <w:sz w:val="22"/>
                <w:szCs w:val="22"/>
              </w:rPr>
              <w:t xml:space="preserve">Select the </w:t>
            </w:r>
            <w:r w:rsidRPr="00AE047C">
              <w:rPr>
                <w:rFonts w:ascii="Arial Narrow" w:hAnsi="Arial Narrow"/>
                <w:b/>
                <w:sz w:val="22"/>
                <w:szCs w:val="22"/>
              </w:rPr>
              <w:t>Satellite</w:t>
            </w:r>
            <w:r w:rsidRPr="00425356">
              <w:rPr>
                <w:rFonts w:ascii="Arial Narrow" w:hAnsi="Arial Narrow"/>
                <w:sz w:val="22"/>
                <w:szCs w:val="22"/>
              </w:rPr>
              <w:t xml:space="preserve"> menu -&gt; </w:t>
            </w:r>
            <w:r w:rsidRPr="00AE047C">
              <w:rPr>
                <w:rFonts w:ascii="Arial Narrow" w:hAnsi="Arial Narrow"/>
                <w:b/>
                <w:sz w:val="22"/>
                <w:szCs w:val="22"/>
              </w:rPr>
              <w:t>IR Window</w:t>
            </w:r>
            <w:r w:rsidRPr="00425356">
              <w:rPr>
                <w:rFonts w:ascii="Arial Narrow" w:hAnsi="Arial Narrow"/>
                <w:sz w:val="22"/>
                <w:szCs w:val="22"/>
              </w:rPr>
              <w:t>.</w:t>
            </w:r>
          </w:p>
          <w:p w:rsidR="00CC4B58" w:rsidRPr="00425356" w:rsidRDefault="00CC4B58" w:rsidP="00B52E0A">
            <w:pPr>
              <w:spacing w:before="20" w:after="20"/>
              <w:rPr>
                <w:rFonts w:ascii="Arial Narrow" w:hAnsi="Arial Narrow"/>
              </w:rPr>
            </w:pPr>
            <w:r>
              <w:rPr>
                <w:rFonts w:ascii="Arial Narrow" w:hAnsi="Arial Narrow"/>
                <w:b/>
                <w:sz w:val="22"/>
                <w:szCs w:val="22"/>
              </w:rPr>
              <w:t>Note:</w:t>
            </w:r>
            <w:r>
              <w:rPr>
                <w:rFonts w:ascii="Arial Narrow" w:hAnsi="Arial Narrow"/>
                <w:sz w:val="22"/>
                <w:szCs w:val="22"/>
              </w:rPr>
              <w:t xml:space="preserve"> T</w:t>
            </w:r>
            <w:r w:rsidRPr="00425356">
              <w:rPr>
                <w:rFonts w:ascii="Arial Narrow" w:hAnsi="Arial Narrow"/>
                <w:sz w:val="22"/>
                <w:szCs w:val="22"/>
              </w:rPr>
              <w:t>he product must be available in the data inventory (</w:t>
            </w:r>
            <w:r>
              <w:rPr>
                <w:rFonts w:ascii="Arial Narrow" w:hAnsi="Arial Narrow"/>
                <w:sz w:val="22"/>
                <w:szCs w:val="22"/>
              </w:rPr>
              <w:t xml:space="preserve">as </w:t>
            </w:r>
            <w:r w:rsidRPr="00425356">
              <w:rPr>
                <w:rFonts w:ascii="Arial Narrow" w:hAnsi="Arial Narrow"/>
                <w:sz w:val="22"/>
                <w:szCs w:val="22"/>
              </w:rPr>
              <w:t>indicated by an associated menu time)</w:t>
            </w:r>
          </w:p>
        </w:tc>
        <w:tc>
          <w:tcPr>
            <w:tcW w:w="2624"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 xml:space="preserve">IR imagery displays in main pane. No errors are received. </w:t>
            </w:r>
            <w:r w:rsidRPr="00425356">
              <w:rPr>
                <w:rFonts w:ascii="Arial Narrow" w:hAnsi="Arial Narrow"/>
                <w:b/>
                <w:sz w:val="22"/>
                <w:szCs w:val="22"/>
              </w:rPr>
              <w:t>CAVE</w:t>
            </w:r>
            <w:r w:rsidRPr="00425356">
              <w:rPr>
                <w:rFonts w:ascii="Arial Narrow" w:hAnsi="Arial Narrow"/>
                <w:sz w:val="22"/>
                <w:szCs w:val="22"/>
              </w:rPr>
              <w:t xml:space="preserve"> did not crash.</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6D188F">
        <w:trPr>
          <w:cantSplit/>
          <w:trHeight w:val="215"/>
        </w:trPr>
        <w:tc>
          <w:tcPr>
            <w:tcW w:w="810" w:type="dxa"/>
          </w:tcPr>
          <w:p w:rsidR="008A3CA2" w:rsidRDefault="008A3CA2" w:rsidP="008A3CA2">
            <w:pPr>
              <w:numPr>
                <w:ilvl w:val="0"/>
                <w:numId w:val="12"/>
              </w:numPr>
              <w:spacing w:before="20" w:after="20"/>
              <w:ind w:left="864"/>
              <w:rPr>
                <w:rFonts w:ascii="Arial Narrow" w:hAnsi="Arial Narrow"/>
                <w:b/>
              </w:rPr>
              <w:pPrChange w:id="488" w:author="snichols" w:date="2013-07-16T15:05:00Z">
                <w:pPr>
                  <w:numPr>
                    <w:numId w:val="37"/>
                  </w:numPr>
                  <w:spacing w:before="20" w:after="20"/>
                  <w:ind w:left="864" w:hanging="360"/>
                </w:pPr>
              </w:pPrChange>
            </w:pPr>
          </w:p>
        </w:tc>
        <w:tc>
          <w:tcPr>
            <w:tcW w:w="2718"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 xml:space="preserve">Select the </w:t>
            </w:r>
            <w:r w:rsidRPr="00AE047C">
              <w:rPr>
                <w:rFonts w:ascii="Arial Narrow" w:hAnsi="Arial Narrow"/>
                <w:b/>
                <w:sz w:val="22"/>
                <w:szCs w:val="22"/>
              </w:rPr>
              <w:t>Clear</w:t>
            </w:r>
            <w:r w:rsidRPr="00425356">
              <w:rPr>
                <w:rFonts w:ascii="Arial Narrow" w:hAnsi="Arial Narrow"/>
                <w:sz w:val="22"/>
                <w:szCs w:val="22"/>
              </w:rPr>
              <w:t xml:space="preserve"> button.</w:t>
            </w:r>
          </w:p>
        </w:tc>
        <w:tc>
          <w:tcPr>
            <w:tcW w:w="2624" w:type="dxa"/>
          </w:tcPr>
          <w:p w:rsidR="00CC4B58" w:rsidRPr="00425356" w:rsidRDefault="00CC4B58" w:rsidP="00B52E0A">
            <w:pPr>
              <w:spacing w:before="20" w:after="20"/>
              <w:rPr>
                <w:rFonts w:ascii="Arial Narrow" w:hAnsi="Arial Narrow"/>
              </w:rPr>
            </w:pPr>
            <w:r w:rsidRPr="00425356">
              <w:rPr>
                <w:rFonts w:ascii="Arial Narrow" w:hAnsi="Arial Narrow"/>
                <w:sz w:val="22"/>
                <w:szCs w:val="22"/>
              </w:rPr>
              <w:t>The main pane is cleared.</w:t>
            </w:r>
          </w:p>
        </w:tc>
        <w:tc>
          <w:tcPr>
            <w:tcW w:w="780" w:type="dxa"/>
          </w:tcPr>
          <w:p w:rsidR="00CC4B58" w:rsidRPr="00425356" w:rsidRDefault="00CC4B58" w:rsidP="007E0732">
            <w:pPr>
              <w:tabs>
                <w:tab w:val="left" w:pos="810"/>
                <w:tab w:val="left" w:pos="1620"/>
                <w:tab w:val="left" w:pos="3420"/>
                <w:tab w:val="left" w:pos="4860"/>
                <w:tab w:val="left" w:pos="6480"/>
                <w:tab w:val="left" w:pos="8010"/>
              </w:tabs>
              <w:spacing w:before="20" w:after="20"/>
              <w:jc w:val="center"/>
              <w:rPr>
                <w:b/>
              </w:rPr>
            </w:pPr>
          </w:p>
        </w:tc>
        <w:tc>
          <w:tcPr>
            <w:tcW w:w="2428" w:type="dxa"/>
          </w:tcPr>
          <w:p w:rsidR="00CC4B58" w:rsidRPr="00425356" w:rsidRDefault="00CC4B58" w:rsidP="007E0732">
            <w:pPr>
              <w:tabs>
                <w:tab w:val="left" w:pos="810"/>
                <w:tab w:val="left" w:pos="1620"/>
                <w:tab w:val="left" w:pos="3420"/>
                <w:tab w:val="left" w:pos="4860"/>
                <w:tab w:val="left" w:pos="6480"/>
                <w:tab w:val="left" w:pos="8010"/>
              </w:tabs>
              <w:spacing w:before="20" w:after="20"/>
              <w:jc w:val="both"/>
            </w:pPr>
          </w:p>
        </w:tc>
      </w:tr>
      <w:tr w:rsidR="00CC4B58" w:rsidRPr="00425356" w:rsidTr="009928DE">
        <w:trPr>
          <w:cantSplit/>
          <w:trHeight w:val="332"/>
        </w:trPr>
        <w:tc>
          <w:tcPr>
            <w:tcW w:w="9360" w:type="dxa"/>
            <w:gridSpan w:val="5"/>
            <w:shd w:val="clear" w:color="auto" w:fill="D9D9D9"/>
            <w:vAlign w:val="center"/>
          </w:tcPr>
          <w:p w:rsidR="00CC4B58" w:rsidRPr="009928DE" w:rsidRDefault="00CC4B58" w:rsidP="009928DE">
            <w:pPr>
              <w:tabs>
                <w:tab w:val="left" w:pos="810"/>
                <w:tab w:val="left" w:pos="1620"/>
                <w:tab w:val="left" w:pos="3420"/>
                <w:tab w:val="left" w:pos="4860"/>
                <w:tab w:val="left" w:pos="6480"/>
                <w:tab w:val="left" w:pos="8010"/>
              </w:tabs>
              <w:spacing w:before="120" w:after="40"/>
              <w:rPr>
                <w:rFonts w:ascii="Arial Narrow" w:hAnsi="Arial Narrow"/>
                <w:b/>
              </w:rPr>
            </w:pPr>
            <w:r w:rsidRPr="009928DE">
              <w:rPr>
                <w:rFonts w:ascii="Arial Narrow" w:hAnsi="Arial Narrow"/>
                <w:b/>
              </w:rPr>
              <w:t>End of Test</w:t>
            </w:r>
          </w:p>
        </w:tc>
      </w:tr>
    </w:tbl>
    <w:p w:rsidR="000F72EE" w:rsidRDefault="000F72EE" w:rsidP="00855B5D">
      <w:pPr>
        <w:rPr>
          <w:rFonts w:ascii="Arial Narrow" w:hAnsi="Arial Narrow"/>
        </w:rPr>
      </w:pPr>
    </w:p>
    <w:p w:rsidR="000F72EE" w:rsidRPr="00C41650" w:rsidRDefault="000F72EE" w:rsidP="00E150E5">
      <w:pPr>
        <w:pStyle w:val="Heading1"/>
        <w:numPr>
          <w:ilvl w:val="0"/>
          <w:numId w:val="21"/>
        </w:numPr>
        <w:spacing w:before="0"/>
        <w:jc w:val="left"/>
        <w:rPr>
          <w:rFonts w:ascii="Arial" w:hAnsi="Arial"/>
        </w:rPr>
      </w:pPr>
      <w:bookmarkStart w:id="489" w:name="_Toc292791787"/>
      <w:bookmarkStart w:id="490" w:name="_Toc292792186"/>
      <w:bookmarkStart w:id="491" w:name="_Toc292792648"/>
      <w:bookmarkStart w:id="492" w:name="_Toc292903312"/>
      <w:bookmarkStart w:id="493" w:name="_Toc292903826"/>
      <w:bookmarkEnd w:id="166"/>
      <w:bookmarkEnd w:id="167"/>
      <w:bookmarkEnd w:id="168"/>
      <w:bookmarkEnd w:id="169"/>
      <w:r>
        <w:rPr>
          <w:rFonts w:ascii="Arial Narrow" w:hAnsi="Arial Narrow"/>
        </w:rPr>
        <w:br w:type="page"/>
      </w:r>
      <w:r w:rsidRPr="002966E7">
        <w:rPr>
          <w:rFonts w:ascii="Arial Narrow" w:hAnsi="Arial Narrow"/>
        </w:rPr>
        <w:lastRenderedPageBreak/>
        <w:t xml:space="preserve"> </w:t>
      </w:r>
      <w:bookmarkStart w:id="494" w:name="_Toc361748281"/>
      <w:r w:rsidRPr="00C41650">
        <w:rPr>
          <w:rFonts w:ascii="Arial" w:hAnsi="Arial"/>
        </w:rPr>
        <w:t>Thin Client for IMET with BGAN Satellite Link</w:t>
      </w:r>
      <w:bookmarkEnd w:id="494"/>
    </w:p>
    <w:p w:rsidR="000F72EE" w:rsidRPr="00D33729" w:rsidRDefault="000F72EE" w:rsidP="00DE2E22">
      <w:pPr>
        <w:pStyle w:val="BodyText1"/>
      </w:pPr>
      <w:r w:rsidRPr="00D33729">
        <w:t xml:space="preserve">This section tests </w:t>
      </w:r>
      <w:r>
        <w:t xml:space="preserve">how well the CAVE in </w:t>
      </w:r>
      <w:r w:rsidRPr="00D33729">
        <w:t>Thin Client</w:t>
      </w:r>
      <w:r>
        <w:t xml:space="preserve"> mode</w:t>
      </w:r>
      <w:r w:rsidRPr="00D33729">
        <w:t xml:space="preserve"> </w:t>
      </w:r>
      <w:r>
        <w:t xml:space="preserve">running </w:t>
      </w:r>
      <w:r w:rsidRPr="00D33729">
        <w:t xml:space="preserve">on a Windows laptop </w:t>
      </w:r>
      <w:r>
        <w:t>under minimal bandwidth conditions imposed by a BGAN satellite connection will support the IMET</w:t>
      </w:r>
      <w:r w:rsidRPr="00D33729">
        <w:t>.</w:t>
      </w:r>
      <w:r>
        <w:t xml:space="preserve"> Table 1 identifies the test steps and their expected results.</w:t>
      </w:r>
    </w:p>
    <w:p w:rsidR="000F72EE" w:rsidRDefault="000F72EE" w:rsidP="006105D4">
      <w:pPr>
        <w:pStyle w:val="BodyText1"/>
      </w:pPr>
      <w:r w:rsidRPr="00773377">
        <w:rPr>
          <w:b/>
        </w:rPr>
        <w:t>NOTE:</w:t>
      </w:r>
      <w:r>
        <w:t xml:space="preserve">  If a BGAN satellite connection cannot be established, a BGAN simulator can be setup by the System Administrator. Please refer to Appendix </w:t>
      </w:r>
      <w:r w:rsidR="00596A5D">
        <w:t>A</w:t>
      </w:r>
      <w:r>
        <w:t xml:space="preserve"> for instructions on setting up the BGAN simulation.</w:t>
      </w:r>
    </w:p>
    <w:p w:rsidR="000F72EE" w:rsidRPr="00647F8E" w:rsidRDefault="000F72EE" w:rsidP="00A932F1">
      <w:pPr>
        <w:pStyle w:val="TableTitle"/>
      </w:pPr>
      <w:bookmarkStart w:id="495" w:name="_Toc336943237"/>
      <w:bookmarkStart w:id="496" w:name="_Toc361748288"/>
      <w:r w:rsidRPr="00647F8E">
        <w:t xml:space="preserve">Table </w:t>
      </w:r>
      <w:r w:rsidR="004236A2" w:rsidRPr="00647F8E">
        <w:fldChar w:fldCharType="begin"/>
      </w:r>
      <w:r w:rsidRPr="00647F8E">
        <w:instrText xml:space="preserve"> SEQ Table \* ARABIC </w:instrText>
      </w:r>
      <w:r w:rsidR="004236A2" w:rsidRPr="00647F8E">
        <w:fldChar w:fldCharType="separate"/>
      </w:r>
      <w:r>
        <w:rPr>
          <w:noProof/>
        </w:rPr>
        <w:t>2</w:t>
      </w:r>
      <w:r w:rsidR="004236A2" w:rsidRPr="00647F8E">
        <w:fldChar w:fldCharType="end"/>
      </w:r>
      <w:r>
        <w:t xml:space="preserve">. </w:t>
      </w:r>
      <w:r w:rsidRPr="00647F8E">
        <w:t>Test Steps and Expected Results</w:t>
      </w:r>
      <w:r w:rsidR="00704FA9">
        <w:t xml:space="preserve"> (Thin Client for IMET with BGAN Satellite Link)</w:t>
      </w:r>
      <w:bookmarkEnd w:id="495"/>
      <w:bookmarkEnd w:id="49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2717"/>
        <w:gridCol w:w="2624"/>
        <w:gridCol w:w="780"/>
        <w:gridCol w:w="2429"/>
      </w:tblGrid>
      <w:tr w:rsidR="000F72EE" w:rsidRPr="006105D4" w:rsidTr="007766A5">
        <w:trPr>
          <w:cantSplit/>
          <w:trHeight w:val="332"/>
          <w:tblHeader/>
        </w:trPr>
        <w:tc>
          <w:tcPr>
            <w:tcW w:w="810" w:type="dxa"/>
            <w:tcBorders>
              <w:right w:val="single" w:sz="4" w:space="0" w:color="FFFFFF"/>
            </w:tcBorders>
            <w:shd w:val="clear" w:color="auto" w:fill="002060"/>
            <w:vAlign w:val="center"/>
          </w:tcPr>
          <w:p w:rsidR="000F72EE" w:rsidRPr="00946A1E" w:rsidRDefault="000F72EE" w:rsidP="00190788">
            <w:pPr>
              <w:spacing w:before="60" w:after="60"/>
              <w:jc w:val="center"/>
              <w:rPr>
                <w:rFonts w:ascii="Arial Narrow" w:hAnsi="Arial Narrow"/>
                <w:b/>
                <w:color w:val="FFFFFF"/>
              </w:rPr>
            </w:pPr>
            <w:r w:rsidRPr="00946A1E">
              <w:rPr>
                <w:rFonts w:ascii="Arial Narrow" w:hAnsi="Arial Narrow"/>
                <w:b/>
                <w:color w:val="FFFFFF"/>
              </w:rPr>
              <w:t>Step #</w:t>
            </w:r>
          </w:p>
        </w:tc>
        <w:tc>
          <w:tcPr>
            <w:tcW w:w="2715" w:type="dxa"/>
            <w:tcBorders>
              <w:left w:val="single" w:sz="4" w:space="0" w:color="FFFFFF"/>
              <w:right w:val="single" w:sz="4" w:space="0" w:color="FFFFFF"/>
            </w:tcBorders>
            <w:shd w:val="clear" w:color="auto" w:fill="002060"/>
            <w:vAlign w:val="center"/>
          </w:tcPr>
          <w:p w:rsidR="000F72EE" w:rsidRPr="00946A1E" w:rsidRDefault="000F72EE" w:rsidP="00190788">
            <w:pPr>
              <w:spacing w:before="60" w:after="60"/>
              <w:jc w:val="center"/>
              <w:rPr>
                <w:rFonts w:ascii="Arial Narrow" w:hAnsi="Arial Narrow"/>
                <w:b/>
                <w:color w:val="FFFFFF"/>
              </w:rPr>
            </w:pPr>
            <w:r w:rsidRPr="00946A1E">
              <w:rPr>
                <w:rFonts w:ascii="Arial Narrow" w:hAnsi="Arial Narrow"/>
                <w:b/>
                <w:color w:val="FFFFFF"/>
              </w:rPr>
              <w:t>Action / Inputs</w:t>
            </w:r>
          </w:p>
        </w:tc>
        <w:tc>
          <w:tcPr>
            <w:tcW w:w="2625" w:type="dxa"/>
            <w:tcBorders>
              <w:left w:val="single" w:sz="4" w:space="0" w:color="FFFFFF"/>
              <w:right w:val="single" w:sz="4" w:space="0" w:color="FFFFFF"/>
            </w:tcBorders>
            <w:shd w:val="clear" w:color="auto" w:fill="002060"/>
            <w:vAlign w:val="center"/>
          </w:tcPr>
          <w:p w:rsidR="000F72EE" w:rsidRPr="00946A1E" w:rsidRDefault="000F72EE" w:rsidP="00190788">
            <w:pPr>
              <w:spacing w:before="60" w:after="60"/>
              <w:jc w:val="center"/>
              <w:rPr>
                <w:rFonts w:ascii="Arial Narrow" w:hAnsi="Arial Narrow"/>
                <w:b/>
                <w:color w:val="FFFFFF"/>
              </w:rPr>
            </w:pPr>
            <w:r w:rsidRPr="00946A1E">
              <w:rPr>
                <w:rFonts w:ascii="Arial Narrow" w:hAnsi="Arial Narrow"/>
                <w:b/>
                <w:color w:val="FFFFFF"/>
              </w:rPr>
              <w:t>Expected Results</w:t>
            </w:r>
          </w:p>
        </w:tc>
        <w:tc>
          <w:tcPr>
            <w:tcW w:w="780" w:type="dxa"/>
            <w:tcBorders>
              <w:left w:val="single" w:sz="4" w:space="0" w:color="FFFFFF"/>
              <w:right w:val="single" w:sz="4" w:space="0" w:color="FFFFFF"/>
            </w:tcBorders>
            <w:shd w:val="clear" w:color="auto" w:fill="002060"/>
            <w:vAlign w:val="center"/>
          </w:tcPr>
          <w:p w:rsidR="000F72EE" w:rsidRPr="00946A1E" w:rsidRDefault="000F72EE" w:rsidP="00190788">
            <w:pPr>
              <w:spacing w:before="60" w:after="60"/>
              <w:jc w:val="center"/>
              <w:rPr>
                <w:rFonts w:ascii="Arial Narrow" w:hAnsi="Arial Narrow"/>
                <w:b/>
                <w:color w:val="FFFFFF"/>
              </w:rPr>
            </w:pPr>
            <w:r w:rsidRPr="00946A1E">
              <w:rPr>
                <w:rFonts w:ascii="Arial Narrow" w:hAnsi="Arial Narrow"/>
                <w:b/>
                <w:color w:val="FFFFFF"/>
              </w:rPr>
              <w:t>P/F</w:t>
            </w:r>
          </w:p>
        </w:tc>
        <w:tc>
          <w:tcPr>
            <w:tcW w:w="2430" w:type="dxa"/>
            <w:tcBorders>
              <w:left w:val="single" w:sz="4" w:space="0" w:color="FFFFFF"/>
            </w:tcBorders>
            <w:shd w:val="clear" w:color="auto" w:fill="002060"/>
            <w:vAlign w:val="center"/>
          </w:tcPr>
          <w:p w:rsidR="000F72EE" w:rsidRPr="00946A1E" w:rsidRDefault="000F72EE" w:rsidP="00190788">
            <w:pPr>
              <w:tabs>
                <w:tab w:val="left" w:pos="1137"/>
              </w:tabs>
              <w:spacing w:before="60" w:after="60"/>
              <w:jc w:val="center"/>
              <w:rPr>
                <w:rFonts w:ascii="Arial Narrow" w:hAnsi="Arial Narrow"/>
                <w:b/>
                <w:color w:val="FFFFFF"/>
              </w:rPr>
            </w:pPr>
            <w:r w:rsidRPr="00946A1E">
              <w:rPr>
                <w:rFonts w:ascii="Arial Narrow" w:hAnsi="Arial Narrow"/>
                <w:b/>
                <w:color w:val="FFFFFF"/>
              </w:rPr>
              <w:t>Comments</w:t>
            </w: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190788">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AlertViz and CAVE Start-Up</w:t>
            </w:r>
          </w:p>
        </w:tc>
      </w:tr>
      <w:tr w:rsidR="000F72EE" w:rsidRPr="00425356" w:rsidTr="007766A5">
        <w:trPr>
          <w:cantSplit/>
          <w:trHeight w:val="576"/>
        </w:trPr>
        <w:tc>
          <w:tcPr>
            <w:tcW w:w="810" w:type="dxa"/>
          </w:tcPr>
          <w:p w:rsidR="000F72EE" w:rsidRPr="00425356" w:rsidRDefault="000F72EE" w:rsidP="007766A5">
            <w:pPr>
              <w:numPr>
                <w:ilvl w:val="0"/>
                <w:numId w:val="14"/>
              </w:numPr>
              <w:tabs>
                <w:tab w:val="right" w:pos="25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Pr>
                <w:rFonts w:ascii="Arial Narrow" w:hAnsi="Arial Narrow"/>
                <w:sz w:val="22"/>
                <w:szCs w:val="22"/>
              </w:rPr>
              <w:t xml:space="preserve">Login to the Windows laptop using an authorized username and password. </w:t>
            </w:r>
          </w:p>
        </w:tc>
        <w:tc>
          <w:tcPr>
            <w:tcW w:w="2625" w:type="dxa"/>
          </w:tcPr>
          <w:p w:rsidR="000F72EE" w:rsidRPr="00425356" w:rsidRDefault="000F72EE" w:rsidP="00190788">
            <w:pPr>
              <w:spacing w:before="20" w:after="20"/>
              <w:rPr>
                <w:rFonts w:ascii="Arial Narrow" w:hAnsi="Arial Narrow"/>
              </w:rPr>
            </w:pPr>
            <w:r>
              <w:rPr>
                <w:rFonts w:ascii="Arial Narrow" w:hAnsi="Arial Narrow"/>
                <w:sz w:val="22"/>
                <w:szCs w:val="22"/>
              </w:rPr>
              <w:t>User is logged into the laptop.</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On the Windows laptop, start AlertViz by double clicking the AlertViz icon on the desktop.</w:t>
            </w:r>
          </w:p>
        </w:tc>
        <w:tc>
          <w:tcPr>
            <w:tcW w:w="262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A CMD window pops up with the message, “Starting ALERTVIZ”;</w:t>
            </w:r>
          </w:p>
          <w:p w:rsidR="000F72EE" w:rsidRPr="00425356" w:rsidRDefault="000F72EE" w:rsidP="006105D4">
            <w:pPr>
              <w:spacing w:after="120"/>
              <w:rPr>
                <w:rFonts w:ascii="Arial Narrow" w:hAnsi="Arial Narrow"/>
              </w:rPr>
            </w:pPr>
            <w:r w:rsidRPr="00425356">
              <w:rPr>
                <w:rFonts w:ascii="Arial Narrow" w:hAnsi="Arial Narrow"/>
                <w:sz w:val="22"/>
                <w:szCs w:val="22"/>
              </w:rPr>
              <w:t>Leave this CMD window open to enable AlertViz ‘restart’.”</w:t>
            </w:r>
          </w:p>
          <w:p w:rsidR="000F72EE" w:rsidRPr="00425356" w:rsidRDefault="000F72EE" w:rsidP="00190788">
            <w:pPr>
              <w:spacing w:after="20"/>
              <w:rPr>
                <w:rFonts w:ascii="Arial Narrow" w:hAnsi="Arial Narrow"/>
              </w:rPr>
            </w:pPr>
            <w:r w:rsidRPr="00425356">
              <w:rPr>
                <w:rFonts w:ascii="Arial Narrow" w:hAnsi="Arial Narrow"/>
                <w:sz w:val="22"/>
                <w:szCs w:val="22"/>
              </w:rPr>
              <w:t>The AlertViz message bar launches.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ind w:left="576"/>
              <w:jc w:val="right"/>
              <w:rPr>
                <w:rFonts w:ascii="Arial Narrow" w:hAnsi="Arial Narrow"/>
                <w:b/>
              </w:rPr>
            </w:pPr>
          </w:p>
        </w:tc>
        <w:tc>
          <w:tcPr>
            <w:tcW w:w="2715" w:type="dxa"/>
          </w:tcPr>
          <w:p w:rsidR="000F72EE" w:rsidRPr="00425356" w:rsidRDefault="000F72EE" w:rsidP="006D6843">
            <w:pPr>
              <w:rPr>
                <w:rFonts w:ascii="Arial Narrow" w:hAnsi="Arial Narrow"/>
              </w:rPr>
            </w:pPr>
            <w:r w:rsidRPr="00425356">
              <w:rPr>
                <w:rFonts w:ascii="Arial Narrow" w:hAnsi="Arial Narrow"/>
                <w:sz w:val="22"/>
                <w:szCs w:val="22"/>
              </w:rPr>
              <w:t xml:space="preserve">Minimize the AlertViz CMD window. </w:t>
            </w:r>
          </w:p>
        </w:tc>
        <w:tc>
          <w:tcPr>
            <w:tcW w:w="2625" w:type="dxa"/>
          </w:tcPr>
          <w:p w:rsidR="000F72EE" w:rsidRPr="00425356" w:rsidRDefault="000F72EE" w:rsidP="006D6843">
            <w:pPr>
              <w:rPr>
                <w:rFonts w:ascii="Arial Narrow" w:hAnsi="Arial Narrow"/>
              </w:rPr>
            </w:pPr>
            <w:r w:rsidRPr="00425356">
              <w:rPr>
                <w:rFonts w:ascii="Arial Narrow" w:hAnsi="Arial Narrow"/>
                <w:sz w:val="22"/>
                <w:szCs w:val="22"/>
              </w:rPr>
              <w:t>AlertViz CMD window is minimized.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Launch CAVE by double clicking the CAVE icon on the desktop. </w:t>
            </w:r>
          </w:p>
        </w:tc>
        <w:tc>
          <w:tcPr>
            <w:tcW w:w="262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A CMD window pops up with the message, “This CMD window can be closed at any time!”</w:t>
            </w:r>
          </w:p>
          <w:p w:rsidR="000F72EE" w:rsidRPr="00425356" w:rsidRDefault="000F72EE" w:rsidP="00190788">
            <w:pPr>
              <w:spacing w:after="20"/>
              <w:rPr>
                <w:rFonts w:ascii="Arial Narrow" w:hAnsi="Arial Narrow"/>
              </w:rPr>
            </w:pPr>
            <w:r w:rsidRPr="00425356">
              <w:rPr>
                <w:rFonts w:ascii="Arial Narrow" w:hAnsi="Arial Narrow"/>
                <w:sz w:val="22"/>
                <w:szCs w:val="22"/>
              </w:rPr>
              <w:t xml:space="preserve">CAVE launches without error.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tabs>
                <w:tab w:val="left" w:pos="16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Minimize the CAVE CMD window.</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CAVE CMD window is minimized.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190788">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CAVE Thin Client Preference Settings</w:t>
            </w: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Click the CAVE menu.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CAVE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Preferences.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Preferences dialog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Double click on thin client.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Thin client is expanded listing Caches, Connections, Servers.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7766A5">
            <w:pPr>
              <w:numPr>
                <w:ilvl w:val="0"/>
                <w:numId w:val="14"/>
              </w:numPr>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Click on Caches.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Cache options display in the Preference dialog.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If not already set up, set the Cache Directory to </w:t>
            </w:r>
          </w:p>
          <w:p w:rsidR="000F72EE" w:rsidRPr="00425356" w:rsidRDefault="000F72EE" w:rsidP="00190788">
            <w:pPr>
              <w:spacing w:before="20" w:after="20"/>
              <w:rPr>
                <w:rFonts w:ascii="Arial Narrow" w:hAnsi="Arial Narrow"/>
              </w:rPr>
            </w:pPr>
            <w:r w:rsidRPr="00425356">
              <w:rPr>
                <w:rFonts w:ascii="Arial Narrow" w:hAnsi="Arial Narrow"/>
                <w:sz w:val="22"/>
                <w:szCs w:val="22"/>
              </w:rPr>
              <w:t>C:\Users\&lt;username&gt;\caveData\cache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Cache directory is set.</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If not currently set, change the Cache preference settings so that Cache Weather Data, Cache Localization Files and Cache Map Data are checked (enabled).</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Cache Weather Data, Cache Localization Files and Cache Map Data are checked (enabled).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If not already set, uncheck ‘Use Only Cached Localization Files’ so that it is disabled.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Use Only Cached Localization Files is unchecked.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on Connections.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Connection options display in the Preference dialog.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If not currently set, change the Connection settings so that ‘Disable JMS’ is checked and ‘Disable Menu Times’ is checked.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Disable JMS and Disable Menu Times are both checked.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Change the Data Update Interval to 5 minutes.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Data Update Interval is set to 5 minutes.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on Servers.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Server options display in the Preference dialog.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If not set by default, check the ‘Use Proxy Servers’ box.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Use Proxy Servers box is checked.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 xml:space="preserve">If not already set, enter the appropriate Services and Pypies Addresses. </w:t>
            </w:r>
          </w:p>
          <w:p w:rsidR="000F72EE" w:rsidRPr="00425356" w:rsidRDefault="000F72EE" w:rsidP="00190788">
            <w:pPr>
              <w:spacing w:after="20"/>
              <w:rPr>
                <w:rFonts w:ascii="Arial Narrow" w:hAnsi="Arial Narrow"/>
              </w:rPr>
            </w:pPr>
            <w:r>
              <w:rPr>
                <w:rFonts w:ascii="Arial Narrow" w:hAnsi="Arial Narrow"/>
                <w:b/>
                <w:sz w:val="22"/>
                <w:szCs w:val="22"/>
              </w:rPr>
              <w:t>NOTE:</w:t>
            </w:r>
            <w:r w:rsidRPr="00425356">
              <w:rPr>
                <w:rFonts w:ascii="Arial Narrow" w:hAnsi="Arial Narrow"/>
                <w:sz w:val="22"/>
                <w:szCs w:val="22"/>
              </w:rPr>
              <w:t xml:space="preserve"> If unsure, you will need to contact the System Administrator for this information.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proxy server addresses are set.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33"/>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Apply.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settings are applied.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OK.</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Preferences dialog closes.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right" w:pos="252"/>
                <w:tab w:val="right" w:pos="342"/>
              </w:tabs>
              <w:spacing w:before="20" w:after="20"/>
              <w:ind w:left="576"/>
              <w:jc w:val="right"/>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190788">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D2D Application Test</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In CAVE, select the Radar menu.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Radar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Select the 0.5 Reflectivity Mosaic.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0.5 Reflectivity Mosaic loads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Zoom in and out of the display.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Zooming capabilities work with little to no flickering.</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Loop button in the D2D toolbar.</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Looping is enabled.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Swap the Radar image into a side pane.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Radar image is swapped out to a side pane. A blank map editor is in the main pane.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the Scale button and change scales to State.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map scale is set to State.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Select the local radar menu &lt;kxxx&gt; where xxx stands for the radar ID.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&lt;kxxx&gt; radar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0.5Z/SRM8 from the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The&lt; kxxx&gt; 0.5Z/SRM8 image loads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60"/>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Clear the display.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Display is cleared.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Select the local radar menu &lt;kxxx&gt; where xxx stands for the radar ID.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&lt;kxxx&gt; radar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kxxx 4 panel  and load any current 4</w:t>
            </w:r>
            <w:r>
              <w:rPr>
                <w:rFonts w:ascii="Arial Narrow" w:hAnsi="Arial Narrow"/>
                <w:sz w:val="22"/>
                <w:szCs w:val="22"/>
              </w:rPr>
              <w:t>-</w:t>
            </w:r>
            <w:r w:rsidRPr="00425356">
              <w:rPr>
                <w:rFonts w:ascii="Arial Narrow" w:hAnsi="Arial Narrow"/>
                <w:sz w:val="22"/>
                <w:szCs w:val="22"/>
              </w:rPr>
              <w:t xml:space="preserve">panel product.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4 panel radar displays successfully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Loop button in the D2D toolbar.</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Looping is enabled.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Swap the Radar image into a side pane.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Radar image is swapped out to a side pane. A blank map editor is in the main pane.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the Scale button and change scales to CONUS.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map scale is set to CONUS.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Satellite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IR Window.</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the Obs menu button.</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Obs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Select METAR Station plots. </w:t>
            </w:r>
          </w:p>
          <w:p w:rsidR="000F72EE" w:rsidRPr="00425356" w:rsidRDefault="000F72EE" w:rsidP="00190788">
            <w:pPr>
              <w:spacing w:before="20" w:after="20"/>
              <w:rPr>
                <w:rFonts w:ascii="Arial Narrow" w:hAnsi="Arial Narrow"/>
              </w:rPr>
            </w:pP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METAR Station plots display on top of the Satellite image.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Pr>
                <w:rFonts w:ascii="Arial Narrow" w:hAnsi="Arial Narrow"/>
                <w:sz w:val="22"/>
                <w:szCs w:val="22"/>
              </w:rPr>
              <w:t xml:space="preserve">From the File menu select Print. </w:t>
            </w:r>
          </w:p>
        </w:tc>
        <w:tc>
          <w:tcPr>
            <w:tcW w:w="2625" w:type="dxa"/>
          </w:tcPr>
          <w:p w:rsidR="000F72EE" w:rsidRPr="00425356" w:rsidRDefault="000F72EE" w:rsidP="00190788">
            <w:pPr>
              <w:spacing w:before="20" w:after="20"/>
              <w:rPr>
                <w:rFonts w:ascii="Arial Narrow" w:hAnsi="Arial Narrow"/>
              </w:rPr>
            </w:pPr>
            <w:r>
              <w:rPr>
                <w:rFonts w:ascii="Arial Narrow" w:hAnsi="Arial Narrow"/>
                <w:sz w:val="22"/>
                <w:szCs w:val="22"/>
              </w:rPr>
              <w:t>The Satellite image with METARS is printed out filling the entire page or good portion of the page.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Zoom in and out of the display.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METAR plots fill in as user zooms in. METAR plots disappear as user zooms out.</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Swap the Satellite image into a side pane.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Satellite image is swapped out to a side pane. A blank map editor is in the main pane.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the Scale button and change scales to CONUS.</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map scale is set to CONUS.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Volume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Volume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Basic Families -&gt; GFS40 family.</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GFS40 model family loads in the main display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Right click and hold on GFS40 Precipitation in the Product Legend.</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A pop</w:t>
            </w:r>
            <w:r>
              <w:rPr>
                <w:rFonts w:ascii="Arial Narrow" w:hAnsi="Arial Narrow"/>
                <w:sz w:val="22"/>
                <w:szCs w:val="22"/>
              </w:rPr>
              <w:t>-</w:t>
            </w:r>
            <w:r w:rsidRPr="00425356">
              <w:rPr>
                <w:rFonts w:ascii="Arial Narrow" w:hAnsi="Arial Narrow"/>
                <w:sz w:val="22"/>
                <w:szCs w:val="22"/>
              </w:rPr>
              <w:t>up menu appears.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‘Load as Image’.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Precipitation is loaded as an image.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Step through the frames by either clicking the single arrow buttons in the D2D toolbar or by using the right and left arrow keys on the keyboard.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full model run is available. </w:t>
            </w:r>
          </w:p>
          <w:p w:rsidR="000F72EE" w:rsidRPr="00425356" w:rsidRDefault="000F72EE" w:rsidP="00190788">
            <w:pPr>
              <w:spacing w:before="20" w:after="20"/>
              <w:rPr>
                <w:rFonts w:ascii="Arial Narrow" w:hAnsi="Arial Narrow"/>
              </w:rPr>
            </w:pPr>
            <w:r w:rsidRPr="00425356">
              <w:rPr>
                <w:rFonts w:ascii="Arial Narrow" w:hAnsi="Arial Narrow"/>
                <w:sz w:val="22"/>
                <w:szCs w:val="22"/>
              </w:rPr>
              <w:t>No errors were received while stepping through frames.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Loop button in the D2D toolbar.</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Looping is enabled. No errors are received.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Swap the GFS40 model family into a side pane.</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GFS40 model family is swapped out to a side pane. A blank map editor is in the main pane.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In the D2D toolbar, select the baselines button.</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Baselines display in the main pane.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Move LineA  to desired location.</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LineA is in place.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Volume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Volume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Browser from the Volume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Volume Browser dialog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Click on Plan View and select Cross Section.</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Volume Browser dialog updates to Cross Section.</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Under Sources, select Volume -&gt; NAM12.</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NAM12 is listed in the Source window.</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Under Fields, select Basic -&gt; Height, Basic -&gt; Temperature, Basic -&gt; Rel Humidity, Basic -&gt; Wind.</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Height, Temperature, Rel Humidity and Wind are listed in the Fields window.</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Under Planes, select </w:t>
            </w:r>
            <w:r>
              <w:rPr>
                <w:rFonts w:ascii="Arial Narrow" w:hAnsi="Arial Narrow"/>
                <w:sz w:val="22"/>
                <w:szCs w:val="22"/>
              </w:rPr>
              <w:t>Specified</w:t>
            </w:r>
            <w:r w:rsidRPr="00425356">
              <w:rPr>
                <w:rFonts w:ascii="Arial Narrow" w:hAnsi="Arial Narrow"/>
                <w:sz w:val="22"/>
                <w:szCs w:val="22"/>
              </w:rPr>
              <w:t xml:space="preserve"> -&gt; Line A.</w:t>
            </w:r>
          </w:p>
          <w:p w:rsidR="000F72EE" w:rsidRPr="00425356" w:rsidRDefault="000F72EE" w:rsidP="00190788">
            <w:pPr>
              <w:spacing w:before="20" w:after="20"/>
              <w:rPr>
                <w:rFonts w:ascii="Arial Narrow" w:hAnsi="Arial Narrow"/>
              </w:rPr>
            </w:pPr>
          </w:p>
        </w:tc>
        <w:tc>
          <w:tcPr>
            <w:tcW w:w="262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LineA is listed in the Planes window.</w:t>
            </w:r>
          </w:p>
          <w:p w:rsidR="000F72EE" w:rsidRPr="00425356" w:rsidRDefault="000F72EE" w:rsidP="00190788">
            <w:pPr>
              <w:spacing w:after="20"/>
              <w:rPr>
                <w:rFonts w:ascii="Arial Narrow" w:hAnsi="Arial Narrow"/>
              </w:rPr>
            </w:pPr>
            <w:r w:rsidRPr="00425356">
              <w:rPr>
                <w:rFonts w:ascii="Arial Narrow" w:hAnsi="Arial Narrow"/>
                <w:sz w:val="22"/>
                <w:szCs w:val="22"/>
              </w:rPr>
              <w:t>All four products are listed in the Product Selection List.</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Middle click on the NAM12 LineA Rel Humidity in the Product Selection List.</w:t>
            </w:r>
          </w:p>
        </w:tc>
        <w:tc>
          <w:tcPr>
            <w:tcW w:w="262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Rel Humidity is now listed as an image identified as 'Img'</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Load.</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A cross section tab opens. The cross section loads without error. Relative Humidity is loaded as an image.</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the Upper Air menu.</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Upper Air menu opens.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US Central -&gt; Omaha, NE (KOAX)</w:t>
            </w:r>
          </w:p>
        </w:tc>
        <w:tc>
          <w:tcPr>
            <w:tcW w:w="2625" w:type="dxa"/>
          </w:tcPr>
          <w:p w:rsidR="000F72EE" w:rsidRPr="00425356" w:rsidRDefault="000F72EE" w:rsidP="00190788">
            <w:pPr>
              <w:spacing w:before="20" w:after="120"/>
              <w:rPr>
                <w:rFonts w:ascii="Arial Narrow" w:hAnsi="Arial Narrow"/>
              </w:rPr>
            </w:pPr>
            <w:r w:rsidRPr="00425356">
              <w:rPr>
                <w:rFonts w:ascii="Arial Narrow" w:hAnsi="Arial Narrow"/>
                <w:sz w:val="22"/>
                <w:szCs w:val="22"/>
              </w:rPr>
              <w:t xml:space="preserve">The NSHARP </w:t>
            </w:r>
            <w:r>
              <w:rPr>
                <w:rFonts w:ascii="Arial Narrow" w:hAnsi="Arial Narrow"/>
                <w:sz w:val="22"/>
                <w:szCs w:val="22"/>
              </w:rPr>
              <w:t>Skew-T</w:t>
            </w:r>
            <w:r w:rsidRPr="00425356">
              <w:rPr>
                <w:rFonts w:ascii="Arial Narrow" w:hAnsi="Arial Narrow"/>
                <w:sz w:val="22"/>
                <w:szCs w:val="22"/>
              </w:rPr>
              <w:t xml:space="preserve"> tab opens. </w:t>
            </w:r>
          </w:p>
          <w:p w:rsidR="000F72EE" w:rsidRPr="00425356" w:rsidRDefault="000F72EE" w:rsidP="00190788">
            <w:pPr>
              <w:spacing w:before="20" w:after="20"/>
              <w:rPr>
                <w:rFonts w:ascii="Arial Narrow" w:hAnsi="Arial Narrow"/>
              </w:rPr>
            </w:pPr>
            <w:r w:rsidRPr="00425356">
              <w:rPr>
                <w:rFonts w:ascii="Arial Narrow" w:hAnsi="Arial Narrow"/>
                <w:sz w:val="22"/>
                <w:szCs w:val="22"/>
              </w:rPr>
              <w:t>The KOAX sounding displays without error.</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Zoom in and out of the display.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Zooming capabilities work with little to no flickering.</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widowControl w:val="0"/>
              <w:suppressAutoHyphens/>
              <w:spacing w:before="20" w:after="20"/>
              <w:rPr>
                <w:rFonts w:ascii="Arial Narrow" w:hAnsi="Arial Narrow"/>
              </w:rPr>
            </w:pPr>
            <w:r w:rsidRPr="00425356">
              <w:rPr>
                <w:rFonts w:ascii="Arial Narrow" w:hAnsi="Arial Narrow"/>
                <w:sz w:val="22"/>
                <w:szCs w:val="22"/>
              </w:rPr>
              <w:t xml:space="preserve">Step through the frames by either clicking the single arrow buttons in the D2D toolbar or by using the right and left arrow keys on the keyboard.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No errors received while stepping through frames.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Clear all panes.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All panes are clear leaving a blank D2D.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9E71C8" w:rsidRPr="00425356" w:rsidTr="009E71C8">
        <w:trPr>
          <w:cantSplit/>
          <w:trHeight w:val="440"/>
          <w:ins w:id="497" w:author="snichols" w:date="2013-07-16T14:23:00Z"/>
        </w:trPr>
        <w:tc>
          <w:tcPr>
            <w:tcW w:w="9360" w:type="dxa"/>
            <w:gridSpan w:val="5"/>
            <w:shd w:val="clear" w:color="auto" w:fill="D9D9D9"/>
            <w:vAlign w:val="center"/>
          </w:tcPr>
          <w:p w:rsidR="009E71C8" w:rsidRPr="006D188F" w:rsidRDefault="009E71C8" w:rsidP="009E71C8">
            <w:pPr>
              <w:keepNext/>
              <w:tabs>
                <w:tab w:val="left" w:pos="810"/>
                <w:tab w:val="left" w:pos="1620"/>
                <w:tab w:val="left" w:pos="3420"/>
                <w:tab w:val="left" w:pos="4860"/>
                <w:tab w:val="left" w:pos="6480"/>
                <w:tab w:val="left" w:pos="8010"/>
              </w:tabs>
              <w:spacing w:before="120" w:after="40"/>
              <w:rPr>
                <w:ins w:id="498" w:author="snichols" w:date="2013-07-16T14:23:00Z"/>
                <w:rFonts w:ascii="Arial Narrow" w:hAnsi="Arial Narrow"/>
                <w:b/>
              </w:rPr>
            </w:pPr>
            <w:ins w:id="499" w:author="snichols" w:date="2013-07-16T14:23:00Z">
              <w:r>
                <w:rPr>
                  <w:rFonts w:ascii="Arial Narrow" w:hAnsi="Arial Narrow"/>
                  <w:b/>
                </w:rPr>
                <w:t>GIS Test</w:t>
              </w:r>
            </w:ins>
          </w:p>
        </w:tc>
      </w:tr>
      <w:tr w:rsidR="009E71C8" w:rsidRPr="00425356" w:rsidTr="009E71C8">
        <w:trPr>
          <w:cantSplit/>
          <w:trHeight w:val="576"/>
          <w:ins w:id="500" w:author="snichols" w:date="2013-07-16T14:23:00Z"/>
        </w:trPr>
        <w:tc>
          <w:tcPr>
            <w:tcW w:w="810" w:type="dxa"/>
          </w:tcPr>
          <w:p w:rsidR="008A3CA2" w:rsidRDefault="008A3CA2" w:rsidP="008A3CA2">
            <w:pPr>
              <w:numPr>
                <w:ilvl w:val="0"/>
                <w:numId w:val="14"/>
              </w:numPr>
              <w:spacing w:before="20" w:after="20"/>
              <w:ind w:left="576"/>
              <w:rPr>
                <w:ins w:id="501" w:author="snichols" w:date="2013-07-16T14:23:00Z"/>
                <w:rFonts w:ascii="Arial Narrow" w:hAnsi="Arial Narrow"/>
                <w:b/>
              </w:rPr>
              <w:pPrChange w:id="502"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03" w:author="snichols" w:date="2013-07-16T14:23:00Z"/>
                <w:rFonts w:ascii="Arial Narrow" w:hAnsi="Arial Narrow"/>
              </w:rPr>
            </w:pPr>
            <w:ins w:id="504" w:author="snichols" w:date="2013-07-16T14:23:00Z">
              <w:r>
                <w:rPr>
                  <w:rFonts w:ascii="Arial Narrow" w:hAnsi="Arial Narrow"/>
                  <w:sz w:val="22"/>
                  <w:szCs w:val="22"/>
                </w:rPr>
                <w:t>Set the scale to CONUS, if necessary.</w:t>
              </w:r>
            </w:ins>
          </w:p>
        </w:tc>
        <w:tc>
          <w:tcPr>
            <w:tcW w:w="2624" w:type="dxa"/>
          </w:tcPr>
          <w:p w:rsidR="009E71C8" w:rsidRDefault="009E71C8" w:rsidP="009E71C8">
            <w:pPr>
              <w:spacing w:before="20" w:after="20"/>
              <w:rPr>
                <w:ins w:id="505" w:author="snichols" w:date="2013-07-16T14:23:00Z"/>
                <w:rFonts w:ascii="Arial Narrow" w:hAnsi="Arial Narrow"/>
              </w:rPr>
            </w:pPr>
            <w:ins w:id="506" w:author="snichols" w:date="2013-07-16T14:23:00Z">
              <w:r>
                <w:rPr>
                  <w:rFonts w:ascii="Arial Narrow" w:hAnsi="Arial Narrow"/>
                  <w:sz w:val="22"/>
                  <w:szCs w:val="22"/>
                </w:rPr>
                <w:t>The map updates to display the CONUS scale.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07"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08" w:author="snichols" w:date="2013-07-16T14:23:00Z"/>
                <w:rFonts w:ascii="Arial Narrow" w:hAnsi="Arial Narrow"/>
              </w:rPr>
            </w:pPr>
          </w:p>
        </w:tc>
      </w:tr>
      <w:tr w:rsidR="009E71C8" w:rsidRPr="00425356" w:rsidTr="009E71C8">
        <w:trPr>
          <w:cantSplit/>
          <w:trHeight w:val="576"/>
          <w:ins w:id="509" w:author="snichols" w:date="2013-07-16T14:23:00Z"/>
        </w:trPr>
        <w:tc>
          <w:tcPr>
            <w:tcW w:w="810" w:type="dxa"/>
          </w:tcPr>
          <w:p w:rsidR="008A3CA2" w:rsidRDefault="008A3CA2" w:rsidP="008A3CA2">
            <w:pPr>
              <w:numPr>
                <w:ilvl w:val="0"/>
                <w:numId w:val="14"/>
              </w:numPr>
              <w:spacing w:before="20" w:after="20"/>
              <w:ind w:left="576"/>
              <w:rPr>
                <w:ins w:id="510" w:author="snichols" w:date="2013-07-16T14:23:00Z"/>
                <w:rFonts w:ascii="Arial Narrow" w:hAnsi="Arial Narrow"/>
                <w:b/>
              </w:rPr>
              <w:pPrChange w:id="511"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12" w:author="snichols" w:date="2013-07-16T14:23:00Z"/>
                <w:rFonts w:ascii="Arial Narrow" w:hAnsi="Arial Narrow"/>
              </w:rPr>
            </w:pPr>
            <w:ins w:id="513" w:author="snichols" w:date="2013-07-16T14:23:00Z">
              <w:r>
                <w:rPr>
                  <w:rFonts w:ascii="Arial Narrow" w:hAnsi="Arial Narrow"/>
                  <w:sz w:val="22"/>
                  <w:szCs w:val="22"/>
                </w:rPr>
                <w:t>C</w:t>
              </w:r>
              <w:r w:rsidRPr="00FF3E07">
                <w:rPr>
                  <w:rFonts w:ascii="Arial Narrow" w:hAnsi="Arial Narrow"/>
                  <w:sz w:val="22"/>
                  <w:szCs w:val="22"/>
                </w:rPr>
                <w:t>lick CAVE -&gt; Import -&gt; GIS Data…</w:t>
              </w:r>
            </w:ins>
          </w:p>
        </w:tc>
        <w:tc>
          <w:tcPr>
            <w:tcW w:w="2624" w:type="dxa"/>
          </w:tcPr>
          <w:p w:rsidR="009E71C8" w:rsidRPr="00425356" w:rsidRDefault="009E71C8" w:rsidP="009E71C8">
            <w:pPr>
              <w:spacing w:before="20" w:after="20"/>
              <w:rPr>
                <w:ins w:id="514" w:author="snichols" w:date="2013-07-16T14:23:00Z"/>
                <w:rFonts w:ascii="Arial Narrow" w:hAnsi="Arial Narrow"/>
              </w:rPr>
            </w:pPr>
            <w:ins w:id="515" w:author="snichols" w:date="2013-07-16T14:23:00Z">
              <w:r>
                <w:rPr>
                  <w:rFonts w:ascii="Arial Narrow" w:hAnsi="Arial Narrow"/>
                  <w:sz w:val="22"/>
                  <w:szCs w:val="22"/>
                </w:rPr>
                <w:t>T</w:t>
              </w:r>
              <w:r w:rsidRPr="00FF3E07">
                <w:rPr>
                  <w:rFonts w:ascii="Arial Narrow" w:hAnsi="Arial Narrow"/>
                  <w:sz w:val="22"/>
                  <w:szCs w:val="22"/>
                </w:rPr>
                <w:t>he GIS DataStore Parameters dialog</w:t>
              </w:r>
              <w:r>
                <w:rPr>
                  <w:rFonts w:ascii="Arial Narrow" w:hAnsi="Arial Narrow"/>
                  <w:sz w:val="22"/>
                  <w:szCs w:val="22"/>
                </w:rPr>
                <w:t xml:space="preserve"> opens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16"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17" w:author="snichols" w:date="2013-07-16T14:23:00Z"/>
                <w:rFonts w:ascii="Arial Narrow" w:hAnsi="Arial Narrow"/>
              </w:rPr>
            </w:pPr>
          </w:p>
        </w:tc>
      </w:tr>
      <w:tr w:rsidR="009E71C8" w:rsidRPr="00425356" w:rsidTr="009E71C8">
        <w:trPr>
          <w:cantSplit/>
          <w:trHeight w:val="576"/>
          <w:ins w:id="518" w:author="snichols" w:date="2013-07-16T14:23:00Z"/>
        </w:trPr>
        <w:tc>
          <w:tcPr>
            <w:tcW w:w="810" w:type="dxa"/>
          </w:tcPr>
          <w:p w:rsidR="008A3CA2" w:rsidRDefault="008A3CA2" w:rsidP="008A3CA2">
            <w:pPr>
              <w:numPr>
                <w:ilvl w:val="0"/>
                <w:numId w:val="14"/>
              </w:numPr>
              <w:spacing w:before="20" w:after="20"/>
              <w:ind w:left="576"/>
              <w:rPr>
                <w:ins w:id="519" w:author="snichols" w:date="2013-07-16T14:23:00Z"/>
                <w:rFonts w:ascii="Arial Narrow" w:hAnsi="Arial Narrow"/>
                <w:b/>
              </w:rPr>
              <w:pPrChange w:id="520"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21" w:author="snichols" w:date="2013-07-16T14:23:00Z"/>
                <w:rFonts w:ascii="Arial Narrow" w:hAnsi="Arial Narrow"/>
              </w:rPr>
            </w:pPr>
            <w:ins w:id="522" w:author="snichols" w:date="2013-07-16T14:23:00Z">
              <w:r w:rsidRPr="00FF3E07">
                <w:rPr>
                  <w:rFonts w:ascii="Arial Narrow" w:hAnsi="Arial Narrow"/>
                  <w:sz w:val="22"/>
                  <w:szCs w:val="22"/>
                </w:rPr>
                <w:t>Select DataStore Type: GIS File</w:t>
              </w:r>
              <w:r>
                <w:rPr>
                  <w:rFonts w:ascii="Arial Narrow" w:hAnsi="Arial Narrow"/>
                  <w:sz w:val="22"/>
                  <w:szCs w:val="22"/>
                </w:rPr>
                <w:t>.</w:t>
              </w:r>
            </w:ins>
          </w:p>
        </w:tc>
        <w:tc>
          <w:tcPr>
            <w:tcW w:w="2624" w:type="dxa"/>
          </w:tcPr>
          <w:p w:rsidR="009E71C8" w:rsidRPr="00425356" w:rsidRDefault="009E71C8" w:rsidP="009E71C8">
            <w:pPr>
              <w:spacing w:before="20" w:after="20"/>
              <w:rPr>
                <w:ins w:id="523" w:author="snichols" w:date="2013-07-16T14:23:00Z"/>
                <w:rFonts w:ascii="Arial Narrow" w:hAnsi="Arial Narrow"/>
              </w:rPr>
            </w:pPr>
            <w:ins w:id="524" w:author="snichols" w:date="2013-07-16T14:23:00Z">
              <w:r>
                <w:rPr>
                  <w:rFonts w:ascii="Arial Narrow" w:hAnsi="Arial Narrow"/>
                </w:rPr>
                <w:t>GIS File is selected and appears as the dropdown menu title.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25"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26" w:author="snichols" w:date="2013-07-16T14:23:00Z"/>
                <w:rFonts w:ascii="Arial Narrow" w:hAnsi="Arial Narrow"/>
              </w:rPr>
            </w:pPr>
          </w:p>
        </w:tc>
      </w:tr>
      <w:tr w:rsidR="009E71C8" w:rsidRPr="00425356" w:rsidTr="009E71C8">
        <w:trPr>
          <w:cantSplit/>
          <w:trHeight w:val="576"/>
          <w:ins w:id="527" w:author="snichols" w:date="2013-07-16T14:23:00Z"/>
        </w:trPr>
        <w:tc>
          <w:tcPr>
            <w:tcW w:w="810" w:type="dxa"/>
          </w:tcPr>
          <w:p w:rsidR="008A3CA2" w:rsidRDefault="008A3CA2" w:rsidP="008A3CA2">
            <w:pPr>
              <w:numPr>
                <w:ilvl w:val="0"/>
                <w:numId w:val="14"/>
              </w:numPr>
              <w:spacing w:before="20" w:after="20"/>
              <w:ind w:left="576"/>
              <w:rPr>
                <w:ins w:id="528" w:author="snichols" w:date="2013-07-16T14:23:00Z"/>
                <w:rFonts w:ascii="Arial Narrow" w:hAnsi="Arial Narrow"/>
                <w:b/>
              </w:rPr>
              <w:pPrChange w:id="529"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30" w:author="snichols" w:date="2013-07-16T14:23:00Z"/>
                <w:rFonts w:ascii="Arial Narrow" w:hAnsi="Arial Narrow"/>
              </w:rPr>
            </w:pPr>
            <w:ins w:id="531" w:author="snichols" w:date="2013-07-16T14:23:00Z">
              <w:r w:rsidRPr="00FF3E07">
                <w:rPr>
                  <w:rFonts w:ascii="Arial Narrow" w:hAnsi="Arial Narrow"/>
                  <w:sz w:val="22"/>
                  <w:szCs w:val="22"/>
                </w:rPr>
                <w:t>Click the Browse… button in the Connection Parameters section</w:t>
              </w:r>
              <w:r>
                <w:rPr>
                  <w:rFonts w:ascii="Arial Narrow" w:hAnsi="Arial Narrow"/>
                  <w:sz w:val="22"/>
                  <w:szCs w:val="22"/>
                </w:rPr>
                <w:t>.</w:t>
              </w:r>
            </w:ins>
          </w:p>
        </w:tc>
        <w:tc>
          <w:tcPr>
            <w:tcW w:w="2624" w:type="dxa"/>
          </w:tcPr>
          <w:p w:rsidR="009E71C8" w:rsidRPr="00425356" w:rsidRDefault="009E71C8" w:rsidP="009E71C8">
            <w:pPr>
              <w:spacing w:before="20" w:after="20"/>
              <w:rPr>
                <w:ins w:id="532" w:author="snichols" w:date="2013-07-16T14:23:00Z"/>
                <w:rFonts w:ascii="Arial Narrow" w:hAnsi="Arial Narrow"/>
              </w:rPr>
            </w:pPr>
            <w:ins w:id="533" w:author="snichols" w:date="2013-07-16T14:23:00Z">
              <w:r>
                <w:rPr>
                  <w:rFonts w:ascii="Arial Narrow" w:hAnsi="Arial Narrow"/>
                </w:rPr>
                <w:t>A file browser opens.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34"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35" w:author="snichols" w:date="2013-07-16T14:23:00Z"/>
                <w:rFonts w:ascii="Arial Narrow" w:hAnsi="Arial Narrow"/>
              </w:rPr>
            </w:pPr>
          </w:p>
        </w:tc>
      </w:tr>
      <w:tr w:rsidR="009E71C8" w:rsidRPr="00425356" w:rsidTr="009E71C8">
        <w:trPr>
          <w:cantSplit/>
          <w:trHeight w:val="576"/>
          <w:ins w:id="536" w:author="snichols" w:date="2013-07-16T14:23:00Z"/>
        </w:trPr>
        <w:tc>
          <w:tcPr>
            <w:tcW w:w="810" w:type="dxa"/>
          </w:tcPr>
          <w:p w:rsidR="008A3CA2" w:rsidRDefault="008A3CA2" w:rsidP="008A3CA2">
            <w:pPr>
              <w:numPr>
                <w:ilvl w:val="0"/>
                <w:numId w:val="14"/>
              </w:numPr>
              <w:spacing w:before="20" w:after="20"/>
              <w:ind w:left="576"/>
              <w:rPr>
                <w:ins w:id="537" w:author="snichols" w:date="2013-07-16T14:23:00Z"/>
                <w:rFonts w:ascii="Arial Narrow" w:hAnsi="Arial Narrow"/>
                <w:b/>
              </w:rPr>
              <w:pPrChange w:id="538"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39" w:author="snichols" w:date="2013-07-16T14:23:00Z"/>
                <w:rFonts w:ascii="Arial Narrow" w:hAnsi="Arial Narrow"/>
              </w:rPr>
            </w:pPr>
            <w:ins w:id="540" w:author="snichols" w:date="2013-07-16T14:23:00Z">
              <w:r>
                <w:rPr>
                  <w:rFonts w:ascii="Arial Narrow" w:hAnsi="Arial Narrow"/>
                  <w:sz w:val="22"/>
                  <w:szCs w:val="22"/>
                </w:rPr>
                <w:t>In the file browser,</w:t>
              </w:r>
              <w:r w:rsidRPr="00FF3E07">
                <w:rPr>
                  <w:rFonts w:ascii="Arial Narrow" w:hAnsi="Arial Narrow"/>
                  <w:sz w:val="22"/>
                  <w:szCs w:val="22"/>
                </w:rPr>
                <w:t xml:space="preserve"> navigate to the location of GIS files (e.g., /awipscm/GIS_Files/fire-perimeters). </w:t>
              </w:r>
              <w:r>
                <w:rPr>
                  <w:rFonts w:ascii="Arial Narrow" w:hAnsi="Arial Narrow"/>
                  <w:sz w:val="22"/>
                  <w:szCs w:val="22"/>
                </w:rPr>
                <w:t xml:space="preserve"> </w:t>
              </w:r>
              <w:r w:rsidRPr="00FF3E07">
                <w:rPr>
                  <w:rFonts w:ascii="Arial Narrow" w:hAnsi="Arial Narrow"/>
                  <w:sz w:val="22"/>
                  <w:szCs w:val="22"/>
                </w:rPr>
                <w:t>Then click the OK button.</w:t>
              </w:r>
            </w:ins>
          </w:p>
        </w:tc>
        <w:tc>
          <w:tcPr>
            <w:tcW w:w="2624" w:type="dxa"/>
          </w:tcPr>
          <w:p w:rsidR="009E71C8" w:rsidRPr="00425356" w:rsidRDefault="009E71C8" w:rsidP="009E71C8">
            <w:pPr>
              <w:spacing w:before="20" w:after="20"/>
              <w:rPr>
                <w:ins w:id="541" w:author="snichols" w:date="2013-07-16T14:23:00Z"/>
                <w:rFonts w:ascii="Arial Narrow" w:hAnsi="Arial Narrow"/>
              </w:rPr>
            </w:pPr>
            <w:ins w:id="542" w:author="snichols" w:date="2013-07-16T14:23:00Z">
              <w:r>
                <w:rPr>
                  <w:rFonts w:ascii="Arial Narrow" w:hAnsi="Arial Narrow"/>
                </w:rPr>
                <w:t>The file browser closes.  The Directory textbox populates with the chosen directory.</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43"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44" w:author="snichols" w:date="2013-07-16T14:23:00Z"/>
                <w:rFonts w:ascii="Arial Narrow" w:hAnsi="Arial Narrow"/>
              </w:rPr>
            </w:pPr>
          </w:p>
        </w:tc>
      </w:tr>
      <w:tr w:rsidR="009E71C8" w:rsidRPr="00425356" w:rsidTr="009E71C8">
        <w:trPr>
          <w:cantSplit/>
          <w:trHeight w:val="576"/>
          <w:ins w:id="545" w:author="snichols" w:date="2013-07-16T14:23:00Z"/>
        </w:trPr>
        <w:tc>
          <w:tcPr>
            <w:tcW w:w="810" w:type="dxa"/>
          </w:tcPr>
          <w:p w:rsidR="008A3CA2" w:rsidRDefault="008A3CA2" w:rsidP="008A3CA2">
            <w:pPr>
              <w:numPr>
                <w:ilvl w:val="0"/>
                <w:numId w:val="14"/>
              </w:numPr>
              <w:spacing w:before="20" w:after="20"/>
              <w:ind w:left="576"/>
              <w:rPr>
                <w:ins w:id="546" w:author="snichols" w:date="2013-07-16T14:23:00Z"/>
                <w:rFonts w:ascii="Arial Narrow" w:hAnsi="Arial Narrow"/>
                <w:b/>
              </w:rPr>
              <w:pPrChange w:id="547"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48" w:author="snichols" w:date="2013-07-16T14:23:00Z"/>
                <w:rFonts w:ascii="Arial Narrow" w:hAnsi="Arial Narrow"/>
              </w:rPr>
            </w:pPr>
            <w:ins w:id="549" w:author="snichols" w:date="2013-07-16T14:23:00Z">
              <w:r w:rsidRPr="00FF3E07">
                <w:rPr>
                  <w:rFonts w:ascii="Arial Narrow" w:hAnsi="Arial Narrow"/>
                  <w:sz w:val="22"/>
                  <w:szCs w:val="22"/>
                </w:rPr>
                <w:t xml:space="preserve">MB1 click the Connect button.  </w:t>
              </w:r>
            </w:ins>
          </w:p>
        </w:tc>
        <w:tc>
          <w:tcPr>
            <w:tcW w:w="2624" w:type="dxa"/>
          </w:tcPr>
          <w:p w:rsidR="009E71C8" w:rsidRPr="00425356" w:rsidRDefault="009E71C8" w:rsidP="009E71C8">
            <w:pPr>
              <w:spacing w:before="20" w:after="20"/>
              <w:rPr>
                <w:ins w:id="550" w:author="snichols" w:date="2013-07-16T14:23:00Z"/>
                <w:rFonts w:ascii="Arial Narrow" w:hAnsi="Arial Narrow"/>
              </w:rPr>
            </w:pPr>
            <w:ins w:id="551" w:author="snichols" w:date="2013-07-16T14:23:00Z">
              <w:r w:rsidRPr="00FF3E07">
                <w:rPr>
                  <w:rFonts w:ascii="Arial Narrow" w:hAnsi="Arial Narrow"/>
                  <w:sz w:val="22"/>
                  <w:szCs w:val="22"/>
                </w:rPr>
                <w:t>The Table section populates with a list of the shapefiles for the selected GIS File.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52"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53" w:author="snichols" w:date="2013-07-16T14:23:00Z"/>
                <w:rFonts w:ascii="Arial Narrow" w:hAnsi="Arial Narrow"/>
              </w:rPr>
            </w:pPr>
          </w:p>
        </w:tc>
      </w:tr>
      <w:tr w:rsidR="009E71C8" w:rsidRPr="00425356" w:rsidTr="009E71C8">
        <w:trPr>
          <w:cantSplit/>
          <w:trHeight w:val="576"/>
          <w:ins w:id="554" w:author="snichols" w:date="2013-07-16T14:23:00Z"/>
        </w:trPr>
        <w:tc>
          <w:tcPr>
            <w:tcW w:w="810" w:type="dxa"/>
          </w:tcPr>
          <w:p w:rsidR="008A3CA2" w:rsidRDefault="008A3CA2" w:rsidP="008A3CA2">
            <w:pPr>
              <w:numPr>
                <w:ilvl w:val="0"/>
                <w:numId w:val="14"/>
              </w:numPr>
              <w:spacing w:before="20" w:after="20"/>
              <w:ind w:left="576"/>
              <w:rPr>
                <w:ins w:id="555" w:author="snichols" w:date="2013-07-16T14:23:00Z"/>
                <w:rFonts w:ascii="Arial Narrow" w:hAnsi="Arial Narrow"/>
                <w:b/>
              </w:rPr>
              <w:pPrChange w:id="556"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57" w:author="snichols" w:date="2013-07-16T14:23:00Z"/>
                <w:rFonts w:ascii="Arial Narrow" w:hAnsi="Arial Narrow"/>
              </w:rPr>
            </w:pPr>
            <w:ins w:id="558" w:author="snichols" w:date="2013-07-16T14:23:00Z">
              <w:r w:rsidRPr="00FF3E07">
                <w:rPr>
                  <w:rFonts w:ascii="Arial Narrow" w:hAnsi="Arial Narrow"/>
                  <w:sz w:val="22"/>
                  <w:szCs w:val="22"/>
                </w:rPr>
                <w:t>Select an item from the list of shapefiles in the Table section and click the OK button.</w:t>
              </w:r>
            </w:ins>
          </w:p>
        </w:tc>
        <w:tc>
          <w:tcPr>
            <w:tcW w:w="2624" w:type="dxa"/>
          </w:tcPr>
          <w:p w:rsidR="009E71C8" w:rsidRPr="00425356" w:rsidRDefault="009E71C8" w:rsidP="009E71C8">
            <w:pPr>
              <w:spacing w:before="20" w:after="20"/>
              <w:rPr>
                <w:ins w:id="559" w:author="snichols" w:date="2013-07-16T14:23:00Z"/>
                <w:rFonts w:ascii="Arial Narrow" w:hAnsi="Arial Narrow"/>
              </w:rPr>
            </w:pPr>
            <w:ins w:id="560" w:author="snichols" w:date="2013-07-16T14:23:00Z">
              <w:r w:rsidRPr="00FF3E07">
                <w:rPr>
                  <w:rFonts w:ascii="Arial Narrow" w:hAnsi="Arial Narrow"/>
                  <w:sz w:val="22"/>
                  <w:szCs w:val="22"/>
                </w:rPr>
                <w:t>Verify the GIS DataStore Parameters dialog closes and the selected shapefile displays in the main pane.  No legend is displayed in the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61"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62" w:author="snichols" w:date="2013-07-16T14:23:00Z"/>
                <w:rFonts w:ascii="Arial Narrow" w:hAnsi="Arial Narrow"/>
              </w:rPr>
            </w:pPr>
          </w:p>
        </w:tc>
      </w:tr>
      <w:tr w:rsidR="009E71C8" w:rsidRPr="00425356" w:rsidTr="009E71C8">
        <w:trPr>
          <w:cantSplit/>
          <w:trHeight w:val="576"/>
          <w:ins w:id="563" w:author="snichols" w:date="2013-07-16T14:23:00Z"/>
        </w:trPr>
        <w:tc>
          <w:tcPr>
            <w:tcW w:w="810" w:type="dxa"/>
          </w:tcPr>
          <w:p w:rsidR="008A3CA2" w:rsidRDefault="008A3CA2" w:rsidP="008A3CA2">
            <w:pPr>
              <w:numPr>
                <w:ilvl w:val="0"/>
                <w:numId w:val="14"/>
              </w:numPr>
              <w:spacing w:before="20" w:after="20"/>
              <w:ind w:left="576"/>
              <w:rPr>
                <w:ins w:id="564" w:author="snichols" w:date="2013-07-16T14:23:00Z"/>
                <w:rFonts w:ascii="Arial Narrow" w:hAnsi="Arial Narrow"/>
                <w:b/>
              </w:rPr>
              <w:pPrChange w:id="565"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66" w:author="snichols" w:date="2013-07-16T14:23:00Z"/>
                <w:rFonts w:ascii="Arial Narrow" w:hAnsi="Arial Narrow"/>
              </w:rPr>
            </w:pPr>
            <w:ins w:id="567" w:author="snichols" w:date="2013-07-16T14:23:00Z">
              <w:r w:rsidRPr="00FF3E07">
                <w:rPr>
                  <w:rFonts w:ascii="Arial Narrow" w:hAnsi="Arial Narrow"/>
                  <w:sz w:val="22"/>
                  <w:szCs w:val="22"/>
                </w:rPr>
                <w:t xml:space="preserve">Press the Enter key </w:t>
              </w:r>
              <w:r>
                <w:rPr>
                  <w:rFonts w:ascii="Arial Narrow" w:hAnsi="Arial Narrow"/>
                  <w:sz w:val="22"/>
                  <w:szCs w:val="22"/>
                </w:rPr>
                <w:t xml:space="preserve">on the </w:t>
              </w:r>
              <w:r w:rsidRPr="00FF3E07">
                <w:rPr>
                  <w:rFonts w:ascii="Arial Narrow" w:hAnsi="Arial Narrow"/>
                  <w:sz w:val="22"/>
                  <w:szCs w:val="22"/>
                </w:rPr>
                <w:t>NumPad until the map legend displays in the main pane.</w:t>
              </w:r>
            </w:ins>
          </w:p>
        </w:tc>
        <w:tc>
          <w:tcPr>
            <w:tcW w:w="2624" w:type="dxa"/>
          </w:tcPr>
          <w:p w:rsidR="009E71C8" w:rsidRPr="00425356" w:rsidRDefault="009E71C8" w:rsidP="009E71C8">
            <w:pPr>
              <w:spacing w:before="20" w:after="20"/>
              <w:rPr>
                <w:ins w:id="568" w:author="snichols" w:date="2013-07-16T14:23:00Z"/>
                <w:rFonts w:ascii="Arial Narrow" w:hAnsi="Arial Narrow"/>
              </w:rPr>
            </w:pPr>
            <w:ins w:id="569" w:author="snichols" w:date="2013-07-16T14:23:00Z">
              <w:r>
                <w:rPr>
                  <w:rFonts w:ascii="Arial Narrow" w:hAnsi="Arial Narrow"/>
                  <w:sz w:val="22"/>
                  <w:szCs w:val="22"/>
                </w:rPr>
                <w:t xml:space="preserve">The </w:t>
              </w:r>
              <w:r w:rsidRPr="00FF3E07">
                <w:rPr>
                  <w:rFonts w:ascii="Arial Narrow" w:hAnsi="Arial Narrow"/>
                  <w:sz w:val="22"/>
                  <w:szCs w:val="22"/>
                </w:rPr>
                <w:t>map legend displays.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70"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71" w:author="snichols" w:date="2013-07-16T14:23:00Z"/>
                <w:rFonts w:ascii="Arial Narrow" w:hAnsi="Arial Narrow"/>
              </w:rPr>
            </w:pPr>
          </w:p>
        </w:tc>
      </w:tr>
      <w:tr w:rsidR="009E71C8" w:rsidRPr="00425356" w:rsidTr="009E71C8">
        <w:trPr>
          <w:cantSplit/>
          <w:trHeight w:val="576"/>
          <w:ins w:id="572" w:author="snichols" w:date="2013-07-16T14:23:00Z"/>
        </w:trPr>
        <w:tc>
          <w:tcPr>
            <w:tcW w:w="810" w:type="dxa"/>
          </w:tcPr>
          <w:p w:rsidR="008A3CA2" w:rsidRDefault="008A3CA2" w:rsidP="008A3CA2">
            <w:pPr>
              <w:numPr>
                <w:ilvl w:val="0"/>
                <w:numId w:val="14"/>
              </w:numPr>
              <w:spacing w:before="20" w:after="20"/>
              <w:ind w:left="576"/>
              <w:rPr>
                <w:ins w:id="573" w:author="snichols" w:date="2013-07-16T14:23:00Z"/>
                <w:rFonts w:ascii="Arial Narrow" w:hAnsi="Arial Narrow"/>
                <w:b/>
              </w:rPr>
              <w:pPrChange w:id="574"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75" w:author="snichols" w:date="2013-07-16T14:23:00Z"/>
                <w:rFonts w:ascii="Arial Narrow" w:hAnsi="Arial Narrow"/>
              </w:rPr>
            </w:pPr>
            <w:ins w:id="576" w:author="snichols" w:date="2013-07-16T14:23:00Z">
              <w:r w:rsidRPr="00FF3E07">
                <w:rPr>
                  <w:rFonts w:ascii="Arial Narrow" w:hAnsi="Arial Narrow"/>
                  <w:sz w:val="22"/>
                  <w:szCs w:val="22"/>
                </w:rPr>
                <w:t>MB3 click and hold on the shapefile product ID and select Display Attributes</w:t>
              </w:r>
              <w:r>
                <w:rPr>
                  <w:rFonts w:ascii="Arial Narrow" w:hAnsi="Arial Narrow"/>
                  <w:sz w:val="22"/>
                  <w:szCs w:val="22"/>
                </w:rPr>
                <w:t>.</w:t>
              </w:r>
            </w:ins>
          </w:p>
        </w:tc>
        <w:tc>
          <w:tcPr>
            <w:tcW w:w="2624" w:type="dxa"/>
          </w:tcPr>
          <w:p w:rsidR="009E71C8" w:rsidRPr="00425356" w:rsidRDefault="009E71C8" w:rsidP="009E71C8">
            <w:pPr>
              <w:spacing w:before="20" w:after="20"/>
              <w:rPr>
                <w:ins w:id="577" w:author="snichols" w:date="2013-07-16T14:23:00Z"/>
                <w:rFonts w:ascii="Arial Narrow" w:hAnsi="Arial Narrow"/>
              </w:rPr>
            </w:pPr>
            <w:ins w:id="578" w:author="snichols" w:date="2013-07-16T14:23:00Z">
              <w:r>
                <w:rPr>
                  <w:rFonts w:ascii="Arial Narrow" w:hAnsi="Arial Narrow"/>
                  <w:sz w:val="22"/>
                  <w:szCs w:val="22"/>
                </w:rPr>
                <w:t>T</w:t>
              </w:r>
              <w:r w:rsidRPr="00FF3E07">
                <w:rPr>
                  <w:rFonts w:ascii="Arial Narrow" w:hAnsi="Arial Narrow"/>
                  <w:sz w:val="22"/>
                  <w:szCs w:val="22"/>
                </w:rPr>
                <w:t>he Attributes: &lt;shapefile&gt; dialog display</w:t>
              </w:r>
              <w:r>
                <w:rPr>
                  <w:rFonts w:ascii="Arial Narrow" w:hAnsi="Arial Narrow"/>
                  <w:sz w:val="22"/>
                  <w:szCs w:val="22"/>
                </w:rPr>
                <w:t>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79"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80" w:author="snichols" w:date="2013-07-16T14:23:00Z"/>
                <w:rFonts w:ascii="Arial Narrow" w:hAnsi="Arial Narrow"/>
              </w:rPr>
            </w:pPr>
          </w:p>
        </w:tc>
      </w:tr>
      <w:tr w:rsidR="009E71C8" w:rsidRPr="00425356" w:rsidTr="009E71C8">
        <w:trPr>
          <w:cantSplit/>
          <w:trHeight w:val="576"/>
          <w:ins w:id="581" w:author="snichols" w:date="2013-07-16T14:23:00Z"/>
        </w:trPr>
        <w:tc>
          <w:tcPr>
            <w:tcW w:w="810" w:type="dxa"/>
          </w:tcPr>
          <w:p w:rsidR="008A3CA2" w:rsidRDefault="008A3CA2" w:rsidP="008A3CA2">
            <w:pPr>
              <w:numPr>
                <w:ilvl w:val="0"/>
                <w:numId w:val="14"/>
              </w:numPr>
              <w:spacing w:before="20" w:after="20"/>
              <w:ind w:left="576"/>
              <w:rPr>
                <w:ins w:id="582" w:author="snichols" w:date="2013-07-16T14:23:00Z"/>
                <w:rFonts w:ascii="Arial Narrow" w:hAnsi="Arial Narrow"/>
                <w:b/>
              </w:rPr>
              <w:pPrChange w:id="583"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84" w:author="snichols" w:date="2013-07-16T14:23:00Z"/>
                <w:rFonts w:ascii="Arial Narrow" w:hAnsi="Arial Narrow"/>
              </w:rPr>
            </w:pPr>
            <w:ins w:id="585" w:author="snichols" w:date="2013-07-16T14:23:00Z">
              <w:r>
                <w:rPr>
                  <w:rFonts w:ascii="Arial Narrow" w:hAnsi="Arial Narrow"/>
                  <w:sz w:val="22"/>
                  <w:szCs w:val="22"/>
                </w:rPr>
                <w:t>MB3 click on the title bar of the Attributes: &lt;shapefile&gt; dialog and select the option to keep the dialog above all other dialogs (e.g., Advanced -&gt; Keep Above Others).</w:t>
              </w:r>
            </w:ins>
          </w:p>
        </w:tc>
        <w:tc>
          <w:tcPr>
            <w:tcW w:w="2624" w:type="dxa"/>
          </w:tcPr>
          <w:p w:rsidR="009E71C8" w:rsidRPr="00425356" w:rsidRDefault="009E71C8" w:rsidP="009E71C8">
            <w:pPr>
              <w:spacing w:before="20" w:after="20"/>
              <w:rPr>
                <w:ins w:id="586" w:author="snichols" w:date="2013-07-16T14:23:00Z"/>
                <w:rFonts w:ascii="Arial Narrow" w:hAnsi="Arial Narrow"/>
              </w:rPr>
            </w:pPr>
            <w:ins w:id="587" w:author="snichols" w:date="2013-07-16T14:23:00Z">
              <w:r>
                <w:rPr>
                  <w:rFonts w:ascii="Arial Narrow" w:hAnsi="Arial Narrow"/>
                </w:rPr>
                <w:t xml:space="preserve">The </w:t>
              </w:r>
              <w:r>
                <w:rPr>
                  <w:rFonts w:ascii="Arial Narrow" w:hAnsi="Arial Narrow"/>
                  <w:sz w:val="22"/>
                  <w:szCs w:val="22"/>
                </w:rPr>
                <w:t>Attributes: &lt;shapefile&gt; dialog is set to remain above all other dialogs.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88"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89" w:author="snichols" w:date="2013-07-16T14:23:00Z"/>
                <w:rFonts w:ascii="Arial Narrow" w:hAnsi="Arial Narrow"/>
              </w:rPr>
            </w:pPr>
          </w:p>
        </w:tc>
      </w:tr>
      <w:tr w:rsidR="009E71C8" w:rsidRPr="00425356" w:rsidTr="009E71C8">
        <w:trPr>
          <w:cantSplit/>
          <w:trHeight w:val="576"/>
          <w:ins w:id="590" w:author="snichols" w:date="2013-07-16T14:23:00Z"/>
        </w:trPr>
        <w:tc>
          <w:tcPr>
            <w:tcW w:w="810" w:type="dxa"/>
          </w:tcPr>
          <w:p w:rsidR="008A3CA2" w:rsidRDefault="008A3CA2" w:rsidP="008A3CA2">
            <w:pPr>
              <w:numPr>
                <w:ilvl w:val="0"/>
                <w:numId w:val="14"/>
              </w:numPr>
              <w:spacing w:before="20" w:after="20"/>
              <w:ind w:left="576"/>
              <w:rPr>
                <w:ins w:id="591" w:author="snichols" w:date="2013-07-16T14:23:00Z"/>
                <w:rFonts w:ascii="Arial Narrow" w:hAnsi="Arial Narrow"/>
                <w:b/>
              </w:rPr>
              <w:pPrChange w:id="592"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593" w:author="snichols" w:date="2013-07-16T14:23:00Z"/>
                <w:rFonts w:ascii="Arial Narrow" w:hAnsi="Arial Narrow"/>
              </w:rPr>
            </w:pPr>
            <w:ins w:id="594" w:author="snichols" w:date="2013-07-16T14:23:00Z">
              <w:r w:rsidRPr="00FF3E07">
                <w:rPr>
                  <w:rFonts w:ascii="Arial Narrow" w:hAnsi="Arial Narrow"/>
                  <w:sz w:val="22"/>
                  <w:szCs w:val="22"/>
                </w:rPr>
                <w:t>Zoom all the way into the main pane</w:t>
              </w:r>
              <w:r>
                <w:rPr>
                  <w:rFonts w:ascii="Arial Narrow" w:hAnsi="Arial Narrow"/>
                  <w:sz w:val="22"/>
                  <w:szCs w:val="22"/>
                </w:rPr>
                <w:t xml:space="preserve"> until no shapefiles are in view</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595" w:author="snichols" w:date="2013-07-16T14:23:00Z"/>
                <w:rFonts w:ascii="Arial Narrow" w:hAnsi="Arial Narrow"/>
              </w:rPr>
            </w:pPr>
            <w:ins w:id="596" w:author="snichols" w:date="2013-07-16T14:23:00Z">
              <w:r>
                <w:rPr>
                  <w:rFonts w:ascii="Arial Narrow" w:hAnsi="Arial Narrow"/>
                </w:rPr>
                <w:t>No shapefiles are in view.</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97"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598" w:author="snichols" w:date="2013-07-16T14:23:00Z"/>
                <w:rFonts w:ascii="Arial Narrow" w:hAnsi="Arial Narrow"/>
              </w:rPr>
            </w:pPr>
          </w:p>
        </w:tc>
      </w:tr>
      <w:tr w:rsidR="009E71C8" w:rsidRPr="00425356" w:rsidTr="009E71C8">
        <w:trPr>
          <w:cantSplit/>
          <w:trHeight w:val="576"/>
          <w:ins w:id="599" w:author="snichols" w:date="2013-07-16T14:23:00Z"/>
        </w:trPr>
        <w:tc>
          <w:tcPr>
            <w:tcW w:w="810" w:type="dxa"/>
          </w:tcPr>
          <w:p w:rsidR="008A3CA2" w:rsidRDefault="008A3CA2" w:rsidP="008A3CA2">
            <w:pPr>
              <w:numPr>
                <w:ilvl w:val="0"/>
                <w:numId w:val="14"/>
              </w:numPr>
              <w:spacing w:before="20" w:after="20"/>
              <w:ind w:left="576"/>
              <w:rPr>
                <w:ins w:id="600" w:author="snichols" w:date="2013-07-16T14:23:00Z"/>
                <w:rFonts w:ascii="Arial Narrow" w:hAnsi="Arial Narrow"/>
                <w:b/>
              </w:rPr>
              <w:pPrChange w:id="601"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02" w:author="snichols" w:date="2013-07-16T14:23:00Z"/>
                <w:rFonts w:ascii="Arial Narrow" w:hAnsi="Arial Narrow"/>
              </w:rPr>
            </w:pPr>
            <w:ins w:id="603" w:author="snichols" w:date="2013-07-16T14:23:00Z">
              <w:r w:rsidRPr="00FF3E07">
                <w:rPr>
                  <w:rFonts w:ascii="Arial Narrow" w:hAnsi="Arial Narrow"/>
                  <w:sz w:val="22"/>
                  <w:szCs w:val="22"/>
                </w:rPr>
                <w:t>Double MB1 click on a row in the Attributes table.</w:t>
              </w:r>
            </w:ins>
          </w:p>
        </w:tc>
        <w:tc>
          <w:tcPr>
            <w:tcW w:w="2624" w:type="dxa"/>
          </w:tcPr>
          <w:p w:rsidR="009E71C8" w:rsidRPr="00425356" w:rsidRDefault="009E71C8" w:rsidP="009E71C8">
            <w:pPr>
              <w:spacing w:before="20" w:after="20"/>
              <w:rPr>
                <w:ins w:id="604" w:author="snichols" w:date="2013-07-16T14:23:00Z"/>
                <w:rFonts w:ascii="Arial Narrow" w:hAnsi="Arial Narrow"/>
              </w:rPr>
            </w:pPr>
            <w:ins w:id="605" w:author="snichols" w:date="2013-07-16T14:23:00Z">
              <w:r>
                <w:rPr>
                  <w:rFonts w:ascii="Arial Narrow" w:hAnsi="Arial Narrow"/>
                  <w:sz w:val="22"/>
                  <w:szCs w:val="22"/>
                </w:rPr>
                <w:t>T</w:t>
              </w:r>
              <w:r w:rsidRPr="00FF3E07">
                <w:rPr>
                  <w:rFonts w:ascii="Arial Narrow" w:hAnsi="Arial Narrow"/>
                  <w:sz w:val="22"/>
                  <w:szCs w:val="22"/>
                </w:rPr>
                <w:t>he main pane updates with the selected area highlighted and centered in the main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06"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07" w:author="snichols" w:date="2013-07-16T14:23:00Z"/>
                <w:rFonts w:ascii="Arial Narrow" w:hAnsi="Arial Narrow"/>
              </w:rPr>
            </w:pPr>
          </w:p>
        </w:tc>
      </w:tr>
      <w:tr w:rsidR="009E71C8" w:rsidRPr="00425356" w:rsidTr="009E71C8">
        <w:trPr>
          <w:cantSplit/>
          <w:trHeight w:val="576"/>
          <w:ins w:id="608" w:author="snichols" w:date="2013-07-16T14:23:00Z"/>
        </w:trPr>
        <w:tc>
          <w:tcPr>
            <w:tcW w:w="810" w:type="dxa"/>
          </w:tcPr>
          <w:p w:rsidR="008A3CA2" w:rsidRDefault="008A3CA2" w:rsidP="008A3CA2">
            <w:pPr>
              <w:numPr>
                <w:ilvl w:val="0"/>
                <w:numId w:val="14"/>
              </w:numPr>
              <w:spacing w:before="20" w:after="20"/>
              <w:ind w:left="576"/>
              <w:rPr>
                <w:ins w:id="609" w:author="snichols" w:date="2013-07-16T14:23:00Z"/>
                <w:rFonts w:ascii="Arial Narrow" w:hAnsi="Arial Narrow"/>
                <w:b/>
              </w:rPr>
              <w:pPrChange w:id="610"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11" w:author="snichols" w:date="2013-07-16T14:23:00Z"/>
                <w:rFonts w:ascii="Arial Narrow" w:hAnsi="Arial Narrow"/>
              </w:rPr>
            </w:pPr>
            <w:ins w:id="612" w:author="snichols" w:date="2013-07-16T14:23:00Z">
              <w:r w:rsidRPr="00FF3E07">
                <w:rPr>
                  <w:rFonts w:ascii="Arial Narrow" w:hAnsi="Arial Narrow"/>
                  <w:sz w:val="22"/>
                  <w:szCs w:val="22"/>
                </w:rPr>
                <w:t xml:space="preserve">Zoom all the way </w:t>
              </w:r>
              <w:r>
                <w:rPr>
                  <w:rFonts w:ascii="Arial Narrow" w:hAnsi="Arial Narrow"/>
                  <w:sz w:val="22"/>
                  <w:szCs w:val="22"/>
                </w:rPr>
                <w:t>out until most of the shapefile is in view</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613" w:author="snichols" w:date="2013-07-16T14:23:00Z"/>
                <w:rFonts w:ascii="Arial Narrow" w:hAnsi="Arial Narrow"/>
              </w:rPr>
            </w:pPr>
            <w:ins w:id="614" w:author="snichols" w:date="2013-07-16T14:23:00Z">
              <w:r>
                <w:rPr>
                  <w:rFonts w:ascii="Arial Narrow" w:hAnsi="Arial Narrow"/>
                </w:rPr>
                <w:t>Most of the shapefile is in view.</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15"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16" w:author="snichols" w:date="2013-07-16T14:23:00Z"/>
                <w:rFonts w:ascii="Arial Narrow" w:hAnsi="Arial Narrow"/>
              </w:rPr>
            </w:pPr>
          </w:p>
        </w:tc>
      </w:tr>
      <w:tr w:rsidR="009E71C8" w:rsidRPr="00425356" w:rsidTr="009E71C8">
        <w:trPr>
          <w:cantSplit/>
          <w:trHeight w:val="576"/>
          <w:ins w:id="617" w:author="snichols" w:date="2013-07-16T14:23:00Z"/>
        </w:trPr>
        <w:tc>
          <w:tcPr>
            <w:tcW w:w="810" w:type="dxa"/>
          </w:tcPr>
          <w:p w:rsidR="008A3CA2" w:rsidRDefault="008A3CA2" w:rsidP="008A3CA2">
            <w:pPr>
              <w:numPr>
                <w:ilvl w:val="0"/>
                <w:numId w:val="14"/>
              </w:numPr>
              <w:spacing w:before="20" w:after="20"/>
              <w:ind w:left="576"/>
              <w:rPr>
                <w:ins w:id="618" w:author="snichols" w:date="2013-07-16T14:23:00Z"/>
                <w:rFonts w:ascii="Arial Narrow" w:hAnsi="Arial Narrow"/>
                <w:b/>
              </w:rPr>
              <w:pPrChange w:id="619"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20" w:author="snichols" w:date="2013-07-16T14:23:00Z"/>
                <w:rFonts w:ascii="Arial Narrow" w:hAnsi="Arial Narrow"/>
              </w:rPr>
            </w:pPr>
            <w:ins w:id="621" w:author="snichols" w:date="2013-07-16T14:23:00Z">
              <w:r w:rsidRPr="00FF3E07">
                <w:rPr>
                  <w:rFonts w:ascii="Arial Narrow" w:hAnsi="Arial Narrow"/>
                  <w:sz w:val="22"/>
                  <w:szCs w:val="22"/>
                </w:rPr>
                <w:t xml:space="preserve">Double MB1 click on a </w:t>
              </w:r>
              <w:r>
                <w:rPr>
                  <w:rFonts w:ascii="Arial Narrow" w:hAnsi="Arial Narrow"/>
                  <w:sz w:val="22"/>
                  <w:szCs w:val="22"/>
                </w:rPr>
                <w:t>shapefile</w:t>
              </w:r>
              <w:r w:rsidRPr="00FF3E07">
                <w:rPr>
                  <w:rFonts w:ascii="Arial Narrow" w:hAnsi="Arial Narrow"/>
                  <w:sz w:val="22"/>
                  <w:szCs w:val="22"/>
                </w:rPr>
                <w:t xml:space="preserve"> in the </w:t>
              </w:r>
              <w:r>
                <w:rPr>
                  <w:rFonts w:ascii="Arial Narrow" w:hAnsi="Arial Narrow"/>
                  <w:sz w:val="22"/>
                  <w:szCs w:val="22"/>
                </w:rPr>
                <w:t>main pane</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622" w:author="snichols" w:date="2013-07-16T14:23:00Z"/>
                <w:rFonts w:ascii="Arial Narrow" w:hAnsi="Arial Narrow"/>
              </w:rPr>
            </w:pPr>
            <w:ins w:id="623" w:author="snichols" w:date="2013-07-16T14:23:00Z">
              <w:r>
                <w:rPr>
                  <w:rFonts w:ascii="Arial Narrow" w:hAnsi="Arial Narrow"/>
                  <w:sz w:val="22"/>
                  <w:szCs w:val="22"/>
                </w:rPr>
                <w:t>T</w:t>
              </w:r>
              <w:r w:rsidRPr="00FF3E07">
                <w:rPr>
                  <w:rFonts w:ascii="Arial Narrow" w:hAnsi="Arial Narrow"/>
                  <w:sz w:val="22"/>
                  <w:szCs w:val="22"/>
                </w:rPr>
                <w:t>he</w:t>
              </w:r>
              <w:r>
                <w:rPr>
                  <w:rFonts w:ascii="Arial Narrow" w:hAnsi="Arial Narrow"/>
                  <w:sz w:val="22"/>
                  <w:szCs w:val="22"/>
                </w:rPr>
                <w:t xml:space="preserve"> row associated with the</w:t>
              </w:r>
              <w:r w:rsidRPr="00FF3E07">
                <w:rPr>
                  <w:rFonts w:ascii="Arial Narrow" w:hAnsi="Arial Narrow"/>
                  <w:sz w:val="22"/>
                  <w:szCs w:val="22"/>
                </w:rPr>
                <w:t xml:space="preserve"> selected area </w:t>
              </w:r>
              <w:r>
                <w:rPr>
                  <w:rFonts w:ascii="Arial Narrow" w:hAnsi="Arial Narrow"/>
                  <w:sz w:val="22"/>
                  <w:szCs w:val="22"/>
                </w:rPr>
                <w:t xml:space="preserve">is </w:t>
              </w:r>
              <w:r w:rsidRPr="00FF3E07">
                <w:rPr>
                  <w:rFonts w:ascii="Arial Narrow" w:hAnsi="Arial Narrow"/>
                  <w:sz w:val="22"/>
                  <w:szCs w:val="22"/>
                </w:rPr>
                <w:t xml:space="preserve">highlighted </w:t>
              </w:r>
              <w:r>
                <w:rPr>
                  <w:rFonts w:ascii="Arial Narrow" w:hAnsi="Arial Narrow"/>
                  <w:sz w:val="22"/>
                  <w:szCs w:val="22"/>
                </w:rPr>
                <w:t>in the Attributes: &lt;shapefile&gt; dialog</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24"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25" w:author="snichols" w:date="2013-07-16T14:23:00Z"/>
                <w:rFonts w:ascii="Arial Narrow" w:hAnsi="Arial Narrow"/>
              </w:rPr>
            </w:pPr>
          </w:p>
        </w:tc>
      </w:tr>
      <w:tr w:rsidR="009E71C8" w:rsidRPr="00425356" w:rsidTr="009E71C8">
        <w:trPr>
          <w:cantSplit/>
          <w:trHeight w:val="576"/>
          <w:ins w:id="626" w:author="snichols" w:date="2013-07-16T14:23:00Z"/>
        </w:trPr>
        <w:tc>
          <w:tcPr>
            <w:tcW w:w="810" w:type="dxa"/>
          </w:tcPr>
          <w:p w:rsidR="008A3CA2" w:rsidRDefault="008A3CA2" w:rsidP="008A3CA2">
            <w:pPr>
              <w:numPr>
                <w:ilvl w:val="0"/>
                <w:numId w:val="14"/>
              </w:numPr>
              <w:spacing w:before="20" w:after="20"/>
              <w:ind w:left="576"/>
              <w:rPr>
                <w:ins w:id="627" w:author="snichols" w:date="2013-07-16T14:23:00Z"/>
                <w:rFonts w:ascii="Arial Narrow" w:hAnsi="Arial Narrow"/>
                <w:b/>
              </w:rPr>
              <w:pPrChange w:id="628"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29" w:author="snichols" w:date="2013-07-16T14:23:00Z"/>
                <w:rFonts w:ascii="Arial Narrow" w:hAnsi="Arial Narrow"/>
              </w:rPr>
            </w:pPr>
            <w:ins w:id="630" w:author="snichols" w:date="2013-07-16T14:23:00Z">
              <w:r w:rsidRPr="00FF3E07">
                <w:rPr>
                  <w:rFonts w:ascii="Arial Narrow" w:hAnsi="Arial Narrow"/>
                  <w:sz w:val="22"/>
                  <w:szCs w:val="22"/>
                </w:rPr>
                <w:t>Close the Attributes table.</w:t>
              </w:r>
            </w:ins>
          </w:p>
        </w:tc>
        <w:tc>
          <w:tcPr>
            <w:tcW w:w="2624" w:type="dxa"/>
          </w:tcPr>
          <w:p w:rsidR="009E71C8" w:rsidRPr="00425356" w:rsidRDefault="009E71C8" w:rsidP="009E71C8">
            <w:pPr>
              <w:spacing w:before="20" w:after="20"/>
              <w:rPr>
                <w:ins w:id="631" w:author="snichols" w:date="2013-07-16T14:23:00Z"/>
                <w:rFonts w:ascii="Arial Narrow" w:hAnsi="Arial Narrow"/>
              </w:rPr>
            </w:pPr>
            <w:ins w:id="632" w:author="snichols" w:date="2013-07-16T14:23:00Z">
              <w:r>
                <w:rPr>
                  <w:rFonts w:ascii="Arial Narrow" w:hAnsi="Arial Narrow"/>
                  <w:sz w:val="22"/>
                  <w:szCs w:val="22"/>
                </w:rPr>
                <w:t>T</w:t>
              </w:r>
              <w:r w:rsidRPr="00FF3E07">
                <w:rPr>
                  <w:rFonts w:ascii="Arial Narrow" w:hAnsi="Arial Narrow"/>
                  <w:sz w:val="22"/>
                  <w:szCs w:val="22"/>
                </w:rPr>
                <w:t>he Attributes table</w:t>
              </w:r>
              <w:r>
                <w:rPr>
                  <w:rFonts w:ascii="Arial Narrow" w:hAnsi="Arial Narrow"/>
                  <w:sz w:val="22"/>
                  <w:szCs w:val="22"/>
                </w:rPr>
                <w:t xml:space="preserve"> closes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33"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34" w:author="snichols" w:date="2013-07-16T14:23:00Z"/>
                <w:rFonts w:ascii="Arial Narrow" w:hAnsi="Arial Narrow"/>
              </w:rPr>
            </w:pPr>
          </w:p>
        </w:tc>
      </w:tr>
      <w:tr w:rsidR="009E71C8" w:rsidRPr="00425356" w:rsidTr="009E71C8">
        <w:trPr>
          <w:cantSplit/>
          <w:trHeight w:val="576"/>
          <w:ins w:id="635" w:author="snichols" w:date="2013-07-16T14:23:00Z"/>
        </w:trPr>
        <w:tc>
          <w:tcPr>
            <w:tcW w:w="810" w:type="dxa"/>
          </w:tcPr>
          <w:p w:rsidR="008A3CA2" w:rsidRDefault="008A3CA2" w:rsidP="008A3CA2">
            <w:pPr>
              <w:numPr>
                <w:ilvl w:val="0"/>
                <w:numId w:val="14"/>
              </w:numPr>
              <w:spacing w:before="20" w:after="20"/>
              <w:ind w:left="576"/>
              <w:rPr>
                <w:ins w:id="636" w:author="snichols" w:date="2013-07-16T14:23:00Z"/>
                <w:rFonts w:ascii="Arial Narrow" w:hAnsi="Arial Narrow"/>
                <w:b/>
              </w:rPr>
              <w:pPrChange w:id="637"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38" w:author="snichols" w:date="2013-07-16T14:23:00Z"/>
                <w:rFonts w:ascii="Arial Narrow" w:hAnsi="Arial Narrow"/>
              </w:rPr>
            </w:pPr>
            <w:ins w:id="639" w:author="snichols" w:date="2013-07-16T14:23:00Z">
              <w:r w:rsidRPr="00FF3E07">
                <w:rPr>
                  <w:rFonts w:ascii="Arial Narrow" w:hAnsi="Arial Narrow"/>
                  <w:sz w:val="22"/>
                  <w:szCs w:val="22"/>
                </w:rPr>
                <w:t>MB3 click and hold on the shapefile product ID and select Crop Shape.</w:t>
              </w:r>
            </w:ins>
          </w:p>
        </w:tc>
        <w:tc>
          <w:tcPr>
            <w:tcW w:w="2624" w:type="dxa"/>
          </w:tcPr>
          <w:p w:rsidR="009E71C8" w:rsidRPr="00425356" w:rsidRDefault="009E71C8" w:rsidP="009E71C8">
            <w:pPr>
              <w:spacing w:before="20" w:after="20"/>
              <w:rPr>
                <w:ins w:id="640" w:author="snichols" w:date="2013-07-16T14:23:00Z"/>
                <w:rFonts w:ascii="Arial Narrow" w:hAnsi="Arial Narrow"/>
              </w:rPr>
            </w:pPr>
            <w:ins w:id="641" w:author="snichols" w:date="2013-07-16T14:23:00Z">
              <w:r>
                <w:rPr>
                  <w:rFonts w:ascii="Arial Narrow" w:hAnsi="Arial Narrow"/>
                </w:rPr>
                <w:t>A ‘Drag to select’ label is appended to the cursor.</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42"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43" w:author="snichols" w:date="2013-07-16T14:23:00Z"/>
                <w:rFonts w:ascii="Arial Narrow" w:hAnsi="Arial Narrow"/>
              </w:rPr>
            </w:pPr>
          </w:p>
        </w:tc>
      </w:tr>
      <w:tr w:rsidR="009E71C8" w:rsidRPr="00425356" w:rsidTr="009E71C8">
        <w:trPr>
          <w:cantSplit/>
          <w:trHeight w:val="576"/>
          <w:ins w:id="644" w:author="snichols" w:date="2013-07-16T14:23:00Z"/>
        </w:trPr>
        <w:tc>
          <w:tcPr>
            <w:tcW w:w="810" w:type="dxa"/>
          </w:tcPr>
          <w:p w:rsidR="008A3CA2" w:rsidRDefault="008A3CA2" w:rsidP="008A3CA2">
            <w:pPr>
              <w:numPr>
                <w:ilvl w:val="0"/>
                <w:numId w:val="14"/>
              </w:numPr>
              <w:spacing w:before="20" w:after="20"/>
              <w:ind w:left="576"/>
              <w:rPr>
                <w:ins w:id="645" w:author="snichols" w:date="2013-07-16T14:23:00Z"/>
                <w:rFonts w:ascii="Arial Narrow" w:hAnsi="Arial Narrow"/>
                <w:b/>
              </w:rPr>
              <w:pPrChange w:id="646"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47" w:author="snichols" w:date="2013-07-16T14:23:00Z"/>
                <w:rFonts w:ascii="Arial Narrow" w:hAnsi="Arial Narrow"/>
              </w:rPr>
            </w:pPr>
            <w:ins w:id="648" w:author="snichols" w:date="2013-07-16T14:23:00Z">
              <w:r w:rsidRPr="00FF3E07">
                <w:rPr>
                  <w:rFonts w:ascii="Arial Narrow" w:hAnsi="Arial Narrow"/>
                  <w:sz w:val="22"/>
                  <w:szCs w:val="22"/>
                </w:rPr>
                <w:t xml:space="preserve">MB1 click and drag on the main pane to draw a green box around a specific area of the shapefile. </w:t>
              </w:r>
              <w:r>
                <w:rPr>
                  <w:rFonts w:ascii="Arial Narrow" w:hAnsi="Arial Narrow"/>
                  <w:sz w:val="22"/>
                  <w:szCs w:val="22"/>
                </w:rPr>
                <w:t xml:space="preserve"> Then r</w:t>
              </w:r>
              <w:r w:rsidRPr="00FF3E07">
                <w:rPr>
                  <w:rFonts w:ascii="Arial Narrow" w:hAnsi="Arial Narrow"/>
                  <w:sz w:val="22"/>
                  <w:szCs w:val="22"/>
                </w:rPr>
                <w:t>elease MB1</w:t>
              </w:r>
            </w:ins>
          </w:p>
        </w:tc>
        <w:tc>
          <w:tcPr>
            <w:tcW w:w="2624" w:type="dxa"/>
          </w:tcPr>
          <w:p w:rsidR="009E71C8" w:rsidRPr="00425356" w:rsidRDefault="009E71C8" w:rsidP="009E71C8">
            <w:pPr>
              <w:spacing w:before="20" w:after="20"/>
              <w:rPr>
                <w:ins w:id="649" w:author="snichols" w:date="2013-07-16T14:23:00Z"/>
                <w:rFonts w:ascii="Arial Narrow" w:hAnsi="Arial Narrow"/>
              </w:rPr>
            </w:pPr>
            <w:ins w:id="650" w:author="snichols" w:date="2013-07-16T14:23:00Z">
              <w:r>
                <w:rPr>
                  <w:rFonts w:ascii="Arial Narrow" w:hAnsi="Arial Narrow"/>
                  <w:sz w:val="22"/>
                  <w:szCs w:val="22"/>
                </w:rPr>
                <w:t>T</w:t>
              </w:r>
              <w:r w:rsidRPr="00FF3E07">
                <w:rPr>
                  <w:rFonts w:ascii="Arial Narrow" w:hAnsi="Arial Narrow"/>
                  <w:sz w:val="22"/>
                  <w:szCs w:val="22"/>
                </w:rPr>
                <w:t>he area encompassed in the green box remains displayed in the main pane and the other areas outside the green box has been removed from the display.  (Note: Areas that were partially encompassed by the green box will remain displayed in the main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51"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52" w:author="snichols" w:date="2013-07-16T14:23:00Z"/>
                <w:rFonts w:ascii="Arial Narrow" w:hAnsi="Arial Narrow"/>
              </w:rPr>
            </w:pPr>
          </w:p>
        </w:tc>
      </w:tr>
      <w:tr w:rsidR="009E71C8" w:rsidRPr="00425356" w:rsidTr="009E71C8">
        <w:trPr>
          <w:cantSplit/>
          <w:trHeight w:val="576"/>
          <w:ins w:id="653" w:author="snichols" w:date="2013-07-16T14:23:00Z"/>
        </w:trPr>
        <w:tc>
          <w:tcPr>
            <w:tcW w:w="810" w:type="dxa"/>
          </w:tcPr>
          <w:p w:rsidR="008A3CA2" w:rsidRDefault="008A3CA2" w:rsidP="008A3CA2">
            <w:pPr>
              <w:numPr>
                <w:ilvl w:val="0"/>
                <w:numId w:val="14"/>
              </w:numPr>
              <w:spacing w:before="20" w:after="20"/>
              <w:ind w:left="576"/>
              <w:rPr>
                <w:ins w:id="654" w:author="snichols" w:date="2013-07-16T14:23:00Z"/>
                <w:rFonts w:ascii="Arial Narrow" w:hAnsi="Arial Narrow"/>
                <w:b/>
              </w:rPr>
              <w:pPrChange w:id="655"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56" w:author="snichols" w:date="2013-07-16T14:23:00Z"/>
                <w:rFonts w:ascii="Arial Narrow" w:hAnsi="Arial Narrow"/>
              </w:rPr>
            </w:pPr>
            <w:ins w:id="657" w:author="snichols" w:date="2013-07-16T14:23:00Z">
              <w:r w:rsidRPr="00FF3E07">
                <w:rPr>
                  <w:rFonts w:ascii="Arial Narrow" w:hAnsi="Arial Narrow"/>
                  <w:sz w:val="22"/>
                  <w:szCs w:val="22"/>
                </w:rPr>
                <w:t>MB3 click and hold on the shapefile product ID and select Uncrop Shape.</w:t>
              </w:r>
            </w:ins>
          </w:p>
        </w:tc>
        <w:tc>
          <w:tcPr>
            <w:tcW w:w="2624" w:type="dxa"/>
          </w:tcPr>
          <w:p w:rsidR="009E71C8" w:rsidRPr="00425356" w:rsidRDefault="009E71C8" w:rsidP="009E71C8">
            <w:pPr>
              <w:spacing w:before="20" w:after="20"/>
              <w:rPr>
                <w:ins w:id="658" w:author="snichols" w:date="2013-07-16T14:23:00Z"/>
                <w:rFonts w:ascii="Arial Narrow" w:hAnsi="Arial Narrow"/>
              </w:rPr>
            </w:pPr>
            <w:ins w:id="659" w:author="snichols" w:date="2013-07-16T14:23:00Z">
              <w:r>
                <w:rPr>
                  <w:rFonts w:ascii="Arial Narrow" w:hAnsi="Arial Narrow"/>
                  <w:sz w:val="22"/>
                  <w:szCs w:val="22"/>
                </w:rPr>
                <w:t>T</w:t>
              </w:r>
              <w:r w:rsidRPr="00FF3E07">
                <w:rPr>
                  <w:rFonts w:ascii="Arial Narrow" w:hAnsi="Arial Narrow"/>
                  <w:sz w:val="22"/>
                  <w:szCs w:val="22"/>
                </w:rPr>
                <w:t>he shapefile displays in its entirety.</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60"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61" w:author="snichols" w:date="2013-07-16T14:23:00Z"/>
                <w:rFonts w:ascii="Arial Narrow" w:hAnsi="Arial Narrow"/>
              </w:rPr>
            </w:pPr>
          </w:p>
        </w:tc>
      </w:tr>
      <w:tr w:rsidR="009E71C8" w:rsidRPr="00425356" w:rsidTr="009E71C8">
        <w:trPr>
          <w:cantSplit/>
          <w:trHeight w:val="576"/>
          <w:ins w:id="662" w:author="snichols" w:date="2013-07-16T14:23:00Z"/>
        </w:trPr>
        <w:tc>
          <w:tcPr>
            <w:tcW w:w="810" w:type="dxa"/>
          </w:tcPr>
          <w:p w:rsidR="008A3CA2" w:rsidRDefault="008A3CA2" w:rsidP="008A3CA2">
            <w:pPr>
              <w:numPr>
                <w:ilvl w:val="0"/>
                <w:numId w:val="14"/>
              </w:numPr>
              <w:spacing w:before="20" w:after="20"/>
              <w:ind w:left="576"/>
              <w:rPr>
                <w:ins w:id="663" w:author="snichols" w:date="2013-07-16T14:23:00Z"/>
                <w:rFonts w:ascii="Arial Narrow" w:hAnsi="Arial Narrow"/>
                <w:b/>
              </w:rPr>
              <w:pPrChange w:id="664" w:author="snichols" w:date="2013-07-16T14:24:00Z">
                <w:pPr>
                  <w:numPr>
                    <w:numId w:val="38"/>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65" w:author="snichols" w:date="2013-07-16T14:23:00Z"/>
                <w:rFonts w:ascii="Arial Narrow" w:hAnsi="Arial Narrow"/>
              </w:rPr>
            </w:pPr>
            <w:ins w:id="666" w:author="snichols" w:date="2013-07-16T14:23:00Z">
              <w:r>
                <w:rPr>
                  <w:rFonts w:ascii="Arial Narrow" w:hAnsi="Arial Narrow"/>
                  <w:sz w:val="22"/>
                  <w:szCs w:val="22"/>
                </w:rPr>
                <w:t>MB1 c</w:t>
              </w:r>
              <w:r w:rsidRPr="00FF3E07">
                <w:rPr>
                  <w:rFonts w:ascii="Arial Narrow" w:hAnsi="Arial Narrow"/>
                  <w:sz w:val="22"/>
                  <w:szCs w:val="22"/>
                </w:rPr>
                <w:t>lick the Clear</w:t>
              </w:r>
              <w:r>
                <w:rPr>
                  <w:rFonts w:ascii="Arial Narrow" w:hAnsi="Arial Narrow"/>
                  <w:sz w:val="22"/>
                  <w:szCs w:val="22"/>
                </w:rPr>
                <w:t>.</w:t>
              </w:r>
            </w:ins>
          </w:p>
        </w:tc>
        <w:tc>
          <w:tcPr>
            <w:tcW w:w="2624" w:type="dxa"/>
          </w:tcPr>
          <w:p w:rsidR="009E71C8" w:rsidRPr="00425356" w:rsidRDefault="009E71C8" w:rsidP="009E71C8">
            <w:pPr>
              <w:spacing w:before="20" w:after="20"/>
              <w:rPr>
                <w:ins w:id="667" w:author="snichols" w:date="2013-07-16T14:23:00Z"/>
                <w:rFonts w:ascii="Arial Narrow" w:hAnsi="Arial Narrow"/>
              </w:rPr>
            </w:pPr>
            <w:ins w:id="668" w:author="snichols" w:date="2013-07-16T14:23:00Z">
              <w:r>
                <w:rPr>
                  <w:rFonts w:ascii="Arial Narrow" w:hAnsi="Arial Narrow"/>
                  <w:sz w:val="22"/>
                  <w:szCs w:val="22"/>
                </w:rPr>
                <w:t>The main</w:t>
              </w:r>
              <w:r w:rsidRPr="00425356">
                <w:rPr>
                  <w:rFonts w:ascii="Arial Narrow" w:hAnsi="Arial Narrow"/>
                  <w:sz w:val="22"/>
                  <w:szCs w:val="22"/>
                </w:rPr>
                <w:t xml:space="preserve"> pane</w:t>
              </w:r>
              <w:r>
                <w:rPr>
                  <w:rFonts w:ascii="Arial Narrow" w:hAnsi="Arial Narrow"/>
                  <w:sz w:val="22"/>
                  <w:szCs w:val="22"/>
                </w:rPr>
                <w:t xml:space="preserve"> i</w:t>
              </w:r>
              <w:r w:rsidRPr="00425356">
                <w:rPr>
                  <w:rFonts w:ascii="Arial Narrow" w:hAnsi="Arial Narrow"/>
                  <w:sz w:val="22"/>
                  <w:szCs w:val="22"/>
                </w:rPr>
                <w:t>s clear</w:t>
              </w:r>
              <w:r>
                <w:rPr>
                  <w:rFonts w:ascii="Arial Narrow" w:hAnsi="Arial Narrow"/>
                  <w:sz w:val="22"/>
                  <w:szCs w:val="22"/>
                </w:rPr>
                <w:t>ed</w:t>
              </w:r>
              <w:r w:rsidRPr="00425356">
                <w:rPr>
                  <w:rFonts w:ascii="Arial Narrow" w:hAnsi="Arial Narrow"/>
                  <w:sz w:val="22"/>
                  <w:szCs w:val="22"/>
                </w:rPr>
                <w:t xml:space="preserve"> leaving a blank D2D.</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69" w:author="snichols" w:date="2013-07-16T14:23: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70" w:author="snichols" w:date="2013-07-16T14:23:00Z"/>
                <w:rFonts w:ascii="Arial Narrow" w:hAnsi="Arial Narrow"/>
              </w:rPr>
            </w:pP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946A1E">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 xml:space="preserve">Local Caching Test </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In D2D, change the frame count to 12 if not already set to 12.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frame count is set to 12.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Disable looping if it is currently enabled.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Looping is disabled.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From </w:t>
            </w:r>
            <w:r w:rsidRPr="00425356">
              <w:rPr>
                <w:rFonts w:ascii="Arial Narrow" w:hAnsi="Arial Narrow"/>
                <w:b/>
                <w:sz w:val="22"/>
                <w:szCs w:val="22"/>
              </w:rPr>
              <w:t>CAVE</w:t>
            </w:r>
            <w:r w:rsidRPr="00425356">
              <w:rPr>
                <w:rFonts w:ascii="Arial Narrow" w:hAnsi="Arial Narrow"/>
                <w:sz w:val="22"/>
                <w:szCs w:val="22"/>
              </w:rPr>
              <w:t xml:space="preserve"> menu, select </w:t>
            </w:r>
            <w:r w:rsidRPr="00425356">
              <w:rPr>
                <w:rFonts w:ascii="Arial Narrow" w:hAnsi="Arial Narrow"/>
                <w:b/>
                <w:sz w:val="22"/>
                <w:szCs w:val="22"/>
              </w:rPr>
              <w:t>Preferences -&gt; Thin Client -&gt; Caches.</w:t>
            </w:r>
            <w:r w:rsidRPr="00425356">
              <w:rPr>
                <w:rFonts w:ascii="Arial Narrow" w:hAnsi="Arial Narrow"/>
                <w:sz w:val="22"/>
                <w:szCs w:val="22"/>
              </w:rPr>
              <w:t xml:space="preserve">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Uncheck the option “Cache Weather Data”.</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Cache Weather Data is unchecked.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60"/>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190788">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120"/>
              <w:rPr>
                <w:rFonts w:ascii="Arial Narrow" w:hAnsi="Arial Narrow"/>
              </w:rPr>
            </w:pPr>
            <w:r w:rsidRPr="00946A1E">
              <w:rPr>
                <w:rFonts w:ascii="Arial Narrow" w:hAnsi="Arial Narrow"/>
                <w:sz w:val="22"/>
                <w:szCs w:val="22"/>
              </w:rPr>
              <w:t xml:space="preserve">Navigate to the cache directory. </w:t>
            </w:r>
          </w:p>
          <w:p w:rsidR="000F72EE" w:rsidRPr="00946A1E" w:rsidRDefault="000F72EE" w:rsidP="00D51BBF">
            <w:pPr>
              <w:spacing w:after="20"/>
              <w:rPr>
                <w:rFonts w:ascii="Arial Narrow" w:hAnsi="Arial Narrow"/>
              </w:rPr>
            </w:pPr>
            <w:r w:rsidRPr="00946A1E">
              <w:rPr>
                <w:rFonts w:ascii="Arial Narrow" w:hAnsi="Arial Narrow"/>
                <w:sz w:val="22"/>
                <w:szCs w:val="22"/>
              </w:rPr>
              <w:t>C:\Users\&lt;username&gt;\caveData\cache</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cache directory is open displaying a long list of cached files.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120"/>
              <w:rPr>
                <w:rFonts w:ascii="Arial Narrow" w:hAnsi="Arial Narrow"/>
              </w:rPr>
            </w:pPr>
            <w:r w:rsidRPr="00946A1E">
              <w:rPr>
                <w:rFonts w:ascii="Arial Narrow" w:hAnsi="Arial Narrow"/>
                <w:sz w:val="22"/>
                <w:szCs w:val="22"/>
              </w:rPr>
              <w:t xml:space="preserve">Clear the cache directory by deleting/removing all files except for the following: </w:t>
            </w:r>
          </w:p>
          <w:p w:rsidR="000F72EE" w:rsidRPr="00946A1E" w:rsidRDefault="000F72EE" w:rsidP="0048622E">
            <w:pPr>
              <w:pStyle w:val="ListParagraph"/>
              <w:numPr>
                <w:ilvl w:val="0"/>
                <w:numId w:val="20"/>
              </w:numPr>
              <w:rPr>
                <w:rFonts w:ascii="Arial Narrow" w:hAnsi="Arial Narrow"/>
              </w:rPr>
            </w:pPr>
            <w:r w:rsidRPr="00946A1E">
              <w:rPr>
                <w:rFonts w:ascii="Arial Narrow" w:hAnsi="Arial Narrow"/>
                <w:sz w:val="22"/>
                <w:szCs w:val="22"/>
              </w:rPr>
              <w:t>geometry.cache</w:t>
            </w:r>
          </w:p>
          <w:p w:rsidR="000F72EE" w:rsidRPr="00946A1E" w:rsidRDefault="000F72EE" w:rsidP="0048622E">
            <w:pPr>
              <w:pStyle w:val="ListParagraph"/>
              <w:numPr>
                <w:ilvl w:val="0"/>
                <w:numId w:val="20"/>
              </w:numPr>
              <w:rPr>
                <w:rFonts w:ascii="Arial Narrow" w:hAnsi="Arial Narrow"/>
              </w:rPr>
            </w:pPr>
            <w:r w:rsidRPr="00946A1E">
              <w:rPr>
                <w:rFonts w:ascii="Arial Narrow" w:hAnsi="Arial Narrow"/>
                <w:sz w:val="22"/>
                <w:szCs w:val="22"/>
              </w:rPr>
              <w:t>localization.cache</w:t>
            </w:r>
          </w:p>
          <w:p w:rsidR="000F72EE" w:rsidRPr="00946A1E" w:rsidRDefault="000F72EE" w:rsidP="0048622E">
            <w:pPr>
              <w:pStyle w:val="ListParagraph"/>
              <w:numPr>
                <w:ilvl w:val="0"/>
                <w:numId w:val="20"/>
              </w:numPr>
              <w:spacing w:after="20"/>
              <w:rPr>
                <w:rFonts w:ascii="Arial Narrow" w:hAnsi="Arial Narrow"/>
              </w:rPr>
            </w:pPr>
            <w:r w:rsidRPr="00946A1E">
              <w:rPr>
                <w:rFonts w:ascii="Arial Narrow" w:hAnsi="Arial Narrow"/>
                <w:sz w:val="22"/>
                <w:szCs w:val="22"/>
              </w:rPr>
              <w:t>maps.cache.</w:t>
            </w:r>
          </w:p>
        </w:tc>
        <w:tc>
          <w:tcPr>
            <w:tcW w:w="2625" w:type="dxa"/>
          </w:tcPr>
          <w:p w:rsidR="000F72EE" w:rsidRPr="00946A1E" w:rsidRDefault="000F72EE" w:rsidP="00D51BBF">
            <w:pPr>
              <w:spacing w:before="20" w:after="120"/>
              <w:rPr>
                <w:rFonts w:ascii="Arial Narrow" w:hAnsi="Arial Narrow"/>
              </w:rPr>
            </w:pPr>
            <w:r w:rsidRPr="00946A1E">
              <w:rPr>
                <w:rFonts w:ascii="Arial Narrow" w:hAnsi="Arial Narrow"/>
                <w:sz w:val="22"/>
                <w:szCs w:val="22"/>
              </w:rPr>
              <w:t>All files have been removed with the exception of:</w:t>
            </w:r>
          </w:p>
          <w:p w:rsidR="000F72EE" w:rsidRPr="00946A1E" w:rsidRDefault="000F72EE" w:rsidP="0048622E">
            <w:pPr>
              <w:pStyle w:val="ListParagraph"/>
              <w:numPr>
                <w:ilvl w:val="0"/>
                <w:numId w:val="20"/>
              </w:numPr>
              <w:rPr>
                <w:rFonts w:ascii="Arial Narrow" w:hAnsi="Arial Narrow"/>
              </w:rPr>
            </w:pPr>
            <w:r w:rsidRPr="00946A1E">
              <w:rPr>
                <w:rFonts w:ascii="Arial Narrow" w:hAnsi="Arial Narrow"/>
                <w:sz w:val="22"/>
                <w:szCs w:val="22"/>
              </w:rPr>
              <w:t>geometry.cache</w:t>
            </w:r>
          </w:p>
          <w:p w:rsidR="000F72EE" w:rsidRPr="00946A1E" w:rsidRDefault="000F72EE" w:rsidP="0048622E">
            <w:pPr>
              <w:pStyle w:val="ListParagraph"/>
              <w:numPr>
                <w:ilvl w:val="0"/>
                <w:numId w:val="20"/>
              </w:numPr>
              <w:rPr>
                <w:rFonts w:ascii="Arial Narrow" w:hAnsi="Arial Narrow"/>
              </w:rPr>
            </w:pPr>
            <w:r w:rsidRPr="00946A1E">
              <w:rPr>
                <w:rFonts w:ascii="Arial Narrow" w:hAnsi="Arial Narrow"/>
                <w:sz w:val="22"/>
                <w:szCs w:val="22"/>
              </w:rPr>
              <w:t>localization.cache</w:t>
            </w:r>
          </w:p>
          <w:p w:rsidR="000F72EE" w:rsidRPr="00946A1E" w:rsidRDefault="000F72EE" w:rsidP="0048622E">
            <w:pPr>
              <w:pStyle w:val="ListParagraph"/>
              <w:numPr>
                <w:ilvl w:val="0"/>
                <w:numId w:val="20"/>
              </w:numPr>
              <w:spacing w:after="20"/>
              <w:rPr>
                <w:rFonts w:ascii="Arial Narrow" w:hAnsi="Arial Narrow"/>
              </w:rPr>
            </w:pPr>
            <w:r w:rsidRPr="00946A1E">
              <w:rPr>
                <w:rFonts w:ascii="Arial Narrow" w:hAnsi="Arial Narrow"/>
                <w:sz w:val="22"/>
                <w:szCs w:val="22"/>
              </w:rPr>
              <w:t>maps.cache.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Double click on the CAVE icon on the Windows desktop.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CAVE launches.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305"/>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the </w:t>
            </w:r>
            <w:r w:rsidRPr="00946A1E">
              <w:rPr>
                <w:rFonts w:ascii="Arial Narrow" w:hAnsi="Arial Narrow"/>
                <w:b/>
                <w:sz w:val="22"/>
                <w:szCs w:val="22"/>
              </w:rPr>
              <w:t>Satellite</w:t>
            </w:r>
            <w:r w:rsidRPr="00946A1E">
              <w:rPr>
                <w:rFonts w:ascii="Arial Narrow" w:hAnsi="Arial Narrow"/>
                <w:sz w:val="22"/>
                <w:szCs w:val="22"/>
              </w:rPr>
              <w:t xml:space="preserve"> menu.</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Satellite menu opens.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w:t>
            </w:r>
            <w:r w:rsidRPr="00946A1E">
              <w:rPr>
                <w:rFonts w:ascii="Arial Narrow" w:hAnsi="Arial Narrow"/>
                <w:b/>
                <w:sz w:val="22"/>
                <w:szCs w:val="22"/>
              </w:rPr>
              <w:t>IR Window</w:t>
            </w:r>
            <w:r w:rsidRPr="00946A1E">
              <w:rPr>
                <w:rFonts w:ascii="Arial Narrow" w:hAnsi="Arial Narrow"/>
                <w:sz w:val="22"/>
                <w:szCs w:val="22"/>
              </w:rPr>
              <w:t>.</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IR Satellite image displays without error.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Right click on one of the side panes.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IR Satellite image is swapped into the side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From the </w:t>
            </w:r>
            <w:r w:rsidRPr="00946A1E">
              <w:rPr>
                <w:rFonts w:ascii="Arial Narrow" w:hAnsi="Arial Narrow"/>
                <w:b/>
                <w:sz w:val="22"/>
                <w:szCs w:val="22"/>
              </w:rPr>
              <w:t>Volume</w:t>
            </w:r>
            <w:r w:rsidRPr="00946A1E">
              <w:rPr>
                <w:rFonts w:ascii="Arial Narrow" w:hAnsi="Arial Narrow"/>
                <w:sz w:val="22"/>
                <w:szCs w:val="22"/>
              </w:rPr>
              <w:t xml:space="preserve"> menu, select </w:t>
            </w:r>
            <w:r w:rsidRPr="00946A1E">
              <w:rPr>
                <w:rFonts w:ascii="Arial Narrow" w:hAnsi="Arial Narrow"/>
                <w:b/>
                <w:sz w:val="22"/>
                <w:szCs w:val="22"/>
              </w:rPr>
              <w:t>Basic Families -&gt; GFS40.</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GFS40 model family is loaded in the main pane.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Verify no new cache files have been created in the cache directory.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geometry.cache, localization.cache and maps.cache are the only files listed in the cache directory.</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From the </w:t>
            </w:r>
            <w:r w:rsidRPr="00946A1E">
              <w:rPr>
                <w:rFonts w:ascii="Arial Narrow" w:hAnsi="Arial Narrow"/>
                <w:b/>
                <w:sz w:val="22"/>
                <w:szCs w:val="22"/>
              </w:rPr>
              <w:t>CAVE</w:t>
            </w:r>
            <w:r w:rsidRPr="00946A1E">
              <w:rPr>
                <w:rFonts w:ascii="Arial Narrow" w:hAnsi="Arial Narrow"/>
                <w:sz w:val="22"/>
                <w:szCs w:val="22"/>
              </w:rPr>
              <w:t xml:space="preserve"> menu, select</w:t>
            </w:r>
            <w:r w:rsidRPr="00946A1E">
              <w:rPr>
                <w:rFonts w:ascii="Arial Narrow" w:hAnsi="Arial Narrow"/>
                <w:b/>
                <w:sz w:val="22"/>
                <w:szCs w:val="22"/>
              </w:rPr>
              <w:t xml:space="preserve"> Preferences -&gt; Thin Client -&gt; Caches.</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Thin Client Cache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Check the option “Cache Weather Data”.</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Cache Weather Data is checked.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w:t>
            </w:r>
            <w:r w:rsidRPr="00946A1E">
              <w:rPr>
                <w:rFonts w:ascii="Arial Narrow" w:hAnsi="Arial Narrow"/>
                <w:b/>
                <w:sz w:val="22"/>
                <w:szCs w:val="22"/>
              </w:rPr>
              <w:t>Apply</w:t>
            </w:r>
            <w:r w:rsidRPr="00946A1E">
              <w:rPr>
                <w:rFonts w:ascii="Arial Narrow" w:hAnsi="Arial Narrow"/>
                <w:sz w:val="22"/>
                <w:szCs w:val="22"/>
              </w:rPr>
              <w:t xml:space="preserve">.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w:t>
            </w:r>
            <w:r w:rsidRPr="00946A1E">
              <w:rPr>
                <w:rFonts w:ascii="Arial Narrow" w:hAnsi="Arial Narrow"/>
                <w:b/>
                <w:sz w:val="22"/>
                <w:szCs w:val="22"/>
              </w:rPr>
              <w:t>OK</w:t>
            </w:r>
            <w:r w:rsidRPr="00946A1E">
              <w:rPr>
                <w:rFonts w:ascii="Arial Narrow" w:hAnsi="Arial Narrow"/>
                <w:sz w:val="22"/>
                <w:szCs w:val="22"/>
              </w:rPr>
              <w:t>.</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87"/>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Exit CAVE.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Double click on the CAVE icon on the Windows desktop.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CAVE launches.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the </w:t>
            </w:r>
            <w:r w:rsidRPr="00946A1E">
              <w:rPr>
                <w:rFonts w:ascii="Arial Narrow" w:hAnsi="Arial Narrow"/>
                <w:b/>
                <w:sz w:val="22"/>
                <w:szCs w:val="22"/>
              </w:rPr>
              <w:t>Satellite</w:t>
            </w:r>
            <w:r w:rsidRPr="00946A1E">
              <w:rPr>
                <w:rFonts w:ascii="Arial Narrow" w:hAnsi="Arial Narrow"/>
                <w:sz w:val="22"/>
                <w:szCs w:val="22"/>
              </w:rPr>
              <w:t xml:space="preserve"> menu.</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Satellite menu opens.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Select </w:t>
            </w:r>
            <w:r w:rsidRPr="00946A1E">
              <w:rPr>
                <w:rFonts w:ascii="Arial Narrow" w:hAnsi="Arial Narrow"/>
                <w:b/>
                <w:sz w:val="22"/>
                <w:szCs w:val="22"/>
              </w:rPr>
              <w:t>IR Window</w:t>
            </w:r>
            <w:r w:rsidRPr="00946A1E">
              <w:rPr>
                <w:rFonts w:ascii="Arial Narrow" w:hAnsi="Arial Narrow"/>
                <w:sz w:val="22"/>
                <w:szCs w:val="22"/>
              </w:rPr>
              <w:t>.</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The IR Satellite image displays without error.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946A1E" w:rsidRDefault="000F72EE" w:rsidP="0048622E">
            <w:pPr>
              <w:numPr>
                <w:ilvl w:val="0"/>
                <w:numId w:val="14"/>
              </w:numPr>
              <w:spacing w:before="20" w:after="20"/>
              <w:ind w:left="576"/>
              <w:rPr>
                <w:rFonts w:ascii="Arial Narrow" w:hAnsi="Arial Narrow"/>
                <w:b/>
              </w:rPr>
            </w:pPr>
          </w:p>
        </w:tc>
        <w:tc>
          <w:tcPr>
            <w:tcW w:w="271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 xml:space="preserve">Right click on one of the side panes. </w:t>
            </w:r>
          </w:p>
        </w:tc>
        <w:tc>
          <w:tcPr>
            <w:tcW w:w="2625" w:type="dxa"/>
          </w:tcPr>
          <w:p w:rsidR="000F72EE" w:rsidRPr="00946A1E" w:rsidRDefault="000F72EE" w:rsidP="00D51BBF">
            <w:pPr>
              <w:spacing w:before="20" w:after="20"/>
              <w:rPr>
                <w:rFonts w:ascii="Arial Narrow" w:hAnsi="Arial Narrow"/>
              </w:rPr>
            </w:pPr>
            <w:r w:rsidRPr="00946A1E">
              <w:rPr>
                <w:rFonts w:ascii="Arial Narrow" w:hAnsi="Arial Narrow"/>
                <w:sz w:val="22"/>
                <w:szCs w:val="22"/>
              </w:rPr>
              <w:t>The IR Satellite image is swapped into the side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From the </w:t>
            </w:r>
            <w:r w:rsidRPr="00DF763C">
              <w:rPr>
                <w:rFonts w:ascii="Arial Narrow" w:hAnsi="Arial Narrow"/>
                <w:b/>
                <w:sz w:val="22"/>
                <w:szCs w:val="22"/>
              </w:rPr>
              <w:t>Volume</w:t>
            </w:r>
            <w:r w:rsidRPr="00425356">
              <w:rPr>
                <w:rFonts w:ascii="Arial Narrow" w:hAnsi="Arial Narrow"/>
                <w:sz w:val="22"/>
                <w:szCs w:val="22"/>
              </w:rPr>
              <w:t xml:space="preserve"> menu, select </w:t>
            </w:r>
            <w:r w:rsidRPr="00DF763C">
              <w:rPr>
                <w:rFonts w:ascii="Arial Narrow" w:hAnsi="Arial Narrow"/>
                <w:b/>
                <w:sz w:val="22"/>
                <w:szCs w:val="22"/>
              </w:rPr>
              <w:t>Basic Families -&gt; GFS40.</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GFS40 model family is loaded in the main pane. Time has been recorded.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Check the cache directory. Verify cache files were created. </w:t>
            </w:r>
          </w:p>
        </w:tc>
        <w:tc>
          <w:tcPr>
            <w:tcW w:w="2625" w:type="dxa"/>
          </w:tcPr>
          <w:p w:rsidR="000F72EE" w:rsidRDefault="000F72EE" w:rsidP="00D51BBF">
            <w:pPr>
              <w:spacing w:before="20" w:after="20"/>
              <w:rPr>
                <w:rFonts w:ascii="Arial Narrow" w:hAnsi="Arial Narrow"/>
              </w:rPr>
            </w:pPr>
            <w:r>
              <w:rPr>
                <w:rFonts w:ascii="Arial Narrow" w:hAnsi="Arial Narrow"/>
                <w:sz w:val="22"/>
                <w:szCs w:val="22"/>
              </w:rPr>
              <w:t xml:space="preserve">Several cache files were created besides the existing </w:t>
            </w:r>
          </w:p>
          <w:p w:rsidR="000F72EE" w:rsidRPr="00425356" w:rsidRDefault="000F72EE" w:rsidP="00D51BBF">
            <w:pPr>
              <w:spacing w:before="20" w:after="20"/>
              <w:rPr>
                <w:rFonts w:ascii="Arial Narrow" w:hAnsi="Arial Narrow"/>
              </w:rPr>
            </w:pPr>
            <w:r w:rsidRPr="00425356">
              <w:rPr>
                <w:rFonts w:ascii="Arial Narrow" w:hAnsi="Arial Narrow"/>
                <w:sz w:val="22"/>
                <w:szCs w:val="22"/>
              </w:rPr>
              <w:t>geometry.cache, localization.cache and maps.cache</w:t>
            </w:r>
            <w:r>
              <w:rPr>
                <w:rFonts w:ascii="Arial Narrow" w:hAnsi="Arial Narrow"/>
                <w:sz w:val="22"/>
                <w:szCs w:val="22"/>
              </w:rPr>
              <w:t>.</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47F51" w:rsidRDefault="000F72EE" w:rsidP="00D51BBF">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Uncheck the option </w:t>
            </w:r>
            <w:r w:rsidRPr="00605F8F">
              <w:rPr>
                <w:rFonts w:ascii="Arial Narrow" w:hAnsi="Arial Narrow"/>
                <w:b/>
                <w:sz w:val="22"/>
                <w:szCs w:val="22"/>
              </w:rPr>
              <w:t>“Cache Map Data”.</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“Cache Map Data” setting is unchecked.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60"/>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 xml:space="preserve">Navigate to the cache directory. </w:t>
            </w:r>
          </w:p>
          <w:p w:rsidR="000F72EE" w:rsidRPr="00425356" w:rsidRDefault="000F72EE" w:rsidP="00D51BBF">
            <w:pPr>
              <w:spacing w:after="20"/>
              <w:rPr>
                <w:rFonts w:ascii="Arial Narrow" w:hAnsi="Arial Narrow"/>
              </w:rPr>
            </w:pPr>
            <w:r w:rsidRPr="00425356">
              <w:rPr>
                <w:rFonts w:ascii="Arial Narrow" w:hAnsi="Arial Narrow"/>
                <w:sz w:val="22"/>
                <w:szCs w:val="22"/>
              </w:rPr>
              <w:t>C:\Users\&lt;username&gt;\caveData\cache</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cache directory is open displaying a long list of cached files.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Clear the cache directory by deleting/removing all files except for the following:</w:t>
            </w:r>
          </w:p>
          <w:p w:rsidR="000F72EE" w:rsidRPr="00425356" w:rsidRDefault="000F72EE" w:rsidP="0048622E">
            <w:pPr>
              <w:pStyle w:val="ListParagraph"/>
              <w:numPr>
                <w:ilvl w:val="0"/>
                <w:numId w:val="19"/>
              </w:numPr>
              <w:rPr>
                <w:rFonts w:ascii="Arial Narrow" w:hAnsi="Arial Narrow"/>
              </w:rPr>
            </w:pPr>
            <w:r w:rsidRPr="00425356">
              <w:rPr>
                <w:rFonts w:ascii="Arial Narrow" w:hAnsi="Arial Narrow"/>
                <w:sz w:val="22"/>
                <w:szCs w:val="22"/>
              </w:rPr>
              <w:t>geometry.cache</w:t>
            </w:r>
          </w:p>
          <w:p w:rsidR="000F72EE" w:rsidRPr="00605F8F" w:rsidRDefault="000F72EE" w:rsidP="0048622E">
            <w:pPr>
              <w:pStyle w:val="ListParagraph"/>
              <w:numPr>
                <w:ilvl w:val="0"/>
                <w:numId w:val="19"/>
              </w:numPr>
              <w:spacing w:after="20"/>
              <w:rPr>
                <w:rFonts w:ascii="Arial Narrow" w:hAnsi="Arial Narrow"/>
              </w:rPr>
            </w:pPr>
            <w:r w:rsidRPr="00425356">
              <w:rPr>
                <w:rFonts w:ascii="Arial Narrow" w:hAnsi="Arial Narrow"/>
                <w:sz w:val="22"/>
                <w:szCs w:val="22"/>
              </w:rPr>
              <w:t>localization.cache</w:t>
            </w:r>
          </w:p>
        </w:tc>
        <w:tc>
          <w:tcPr>
            <w:tcW w:w="2625" w:type="dxa"/>
          </w:tcPr>
          <w:p w:rsidR="000F72EE" w:rsidRDefault="000F72EE" w:rsidP="00D51BBF">
            <w:pPr>
              <w:spacing w:before="20" w:after="120"/>
              <w:rPr>
                <w:rFonts w:ascii="Arial Narrow" w:hAnsi="Arial Narrow"/>
              </w:rPr>
            </w:pPr>
            <w:r w:rsidRPr="00425356">
              <w:rPr>
                <w:rFonts w:ascii="Arial Narrow" w:hAnsi="Arial Narrow"/>
                <w:sz w:val="22"/>
                <w:szCs w:val="22"/>
              </w:rPr>
              <w:t>All files have bee</w:t>
            </w:r>
            <w:r>
              <w:rPr>
                <w:rFonts w:ascii="Arial Narrow" w:hAnsi="Arial Narrow"/>
                <w:sz w:val="22"/>
                <w:szCs w:val="22"/>
              </w:rPr>
              <w:t>n removed with the exception of:</w:t>
            </w:r>
          </w:p>
          <w:p w:rsidR="000F72EE" w:rsidRDefault="000F72EE" w:rsidP="0048622E">
            <w:pPr>
              <w:pStyle w:val="ListParagraph"/>
              <w:numPr>
                <w:ilvl w:val="0"/>
                <w:numId w:val="19"/>
              </w:numPr>
              <w:rPr>
                <w:rFonts w:ascii="Arial Narrow" w:hAnsi="Arial Narrow"/>
              </w:rPr>
            </w:pPr>
            <w:r w:rsidRPr="00447F51">
              <w:rPr>
                <w:rFonts w:ascii="Arial Narrow" w:hAnsi="Arial Narrow"/>
                <w:sz w:val="22"/>
                <w:szCs w:val="22"/>
              </w:rPr>
              <w:t>geometry.cache</w:t>
            </w:r>
          </w:p>
          <w:p w:rsidR="000F72EE" w:rsidRPr="00605F8F" w:rsidRDefault="000F72EE" w:rsidP="0048622E">
            <w:pPr>
              <w:pStyle w:val="ListParagraph"/>
              <w:numPr>
                <w:ilvl w:val="0"/>
                <w:numId w:val="19"/>
              </w:numPr>
              <w:spacing w:after="20"/>
              <w:rPr>
                <w:rFonts w:ascii="Arial Narrow" w:hAnsi="Arial Narrow"/>
              </w:rPr>
            </w:pPr>
            <w:r w:rsidRPr="00447F51">
              <w:rPr>
                <w:rFonts w:ascii="Arial Narrow" w:hAnsi="Arial Narrow"/>
                <w:sz w:val="22"/>
                <w:szCs w:val="22"/>
              </w:rPr>
              <w:t>localization.cach</w:t>
            </w:r>
            <w:r>
              <w:rPr>
                <w:rFonts w:ascii="Arial Narrow" w:hAnsi="Arial Narrow"/>
                <w:sz w:val="22"/>
                <w:szCs w:val="22"/>
              </w:rPr>
              <w:t>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tabs>
                <w:tab w:val="bar" w:pos="252"/>
              </w:tabs>
              <w:spacing w:before="20" w:after="20"/>
              <w:ind w:left="576"/>
              <w:jc w:val="right"/>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The display is cleared.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Exit CAVE.</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CAVE closes.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Wait a minute, then check the cache directory and verify a maps.cache file was never created.</w:t>
            </w:r>
          </w:p>
        </w:tc>
        <w:tc>
          <w:tcPr>
            <w:tcW w:w="2625" w:type="dxa"/>
          </w:tcPr>
          <w:p w:rsidR="000F72EE" w:rsidRDefault="000F72EE" w:rsidP="00D51BBF">
            <w:pPr>
              <w:spacing w:before="20" w:after="120"/>
              <w:rPr>
                <w:rFonts w:ascii="Arial Narrow" w:hAnsi="Arial Narrow"/>
              </w:rPr>
            </w:pPr>
            <w:r>
              <w:rPr>
                <w:rFonts w:ascii="Arial Narrow" w:hAnsi="Arial Narrow"/>
                <w:sz w:val="22"/>
                <w:szCs w:val="22"/>
              </w:rPr>
              <w:t>The only files that exist in the cache directory are:</w:t>
            </w:r>
          </w:p>
          <w:p w:rsidR="000F72EE" w:rsidRPr="00406485" w:rsidRDefault="000F72EE" w:rsidP="0048622E">
            <w:pPr>
              <w:pStyle w:val="ListParagraph"/>
              <w:numPr>
                <w:ilvl w:val="0"/>
                <w:numId w:val="19"/>
              </w:numPr>
              <w:rPr>
                <w:rFonts w:ascii="Arial Narrow" w:hAnsi="Arial Narrow"/>
              </w:rPr>
            </w:pPr>
            <w:r w:rsidRPr="00447F51">
              <w:rPr>
                <w:rFonts w:ascii="Arial Narrow" w:hAnsi="Arial Narrow"/>
                <w:sz w:val="22"/>
                <w:szCs w:val="22"/>
              </w:rPr>
              <w:t>geometry.cache</w:t>
            </w:r>
          </w:p>
          <w:p w:rsidR="000F72EE" w:rsidRPr="00406485" w:rsidRDefault="000F72EE" w:rsidP="0048622E">
            <w:pPr>
              <w:pStyle w:val="ListParagraph"/>
              <w:numPr>
                <w:ilvl w:val="0"/>
                <w:numId w:val="19"/>
              </w:numPr>
              <w:spacing w:after="20"/>
              <w:rPr>
                <w:rFonts w:ascii="Arial Narrow" w:hAnsi="Arial Narrow"/>
              </w:rPr>
            </w:pPr>
            <w:r w:rsidRPr="00406485">
              <w:rPr>
                <w:rFonts w:ascii="Arial Narrow" w:hAnsi="Arial Narrow"/>
                <w:sz w:val="22"/>
                <w:szCs w:val="22"/>
              </w:rPr>
              <w:t>localization.cache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47F51" w:rsidRDefault="000F72EE" w:rsidP="00D51BBF">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C</w:t>
            </w:r>
            <w:r w:rsidRPr="00425356">
              <w:rPr>
                <w:rFonts w:ascii="Arial Narrow" w:hAnsi="Arial Narrow"/>
                <w:sz w:val="22"/>
                <w:szCs w:val="22"/>
              </w:rPr>
              <w:t xml:space="preserve">heck the option </w:t>
            </w:r>
            <w:r w:rsidRPr="00605F8F">
              <w:rPr>
                <w:rFonts w:ascii="Arial Narrow" w:hAnsi="Arial Narrow"/>
                <w:b/>
                <w:sz w:val="22"/>
                <w:szCs w:val="22"/>
              </w:rPr>
              <w:t>“Cache Map Data”.</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w:t>
            </w:r>
            <w:r>
              <w:rPr>
                <w:rFonts w:ascii="Arial Narrow" w:hAnsi="Arial Narrow"/>
                <w:sz w:val="22"/>
                <w:szCs w:val="22"/>
              </w:rPr>
              <w:t xml:space="preserve">e </w:t>
            </w:r>
            <w:r w:rsidRPr="00406485">
              <w:rPr>
                <w:rFonts w:ascii="Arial Narrow" w:hAnsi="Arial Narrow"/>
                <w:b/>
                <w:sz w:val="22"/>
                <w:szCs w:val="22"/>
              </w:rPr>
              <w:t>“Cache Map Data”</w:t>
            </w:r>
            <w:r>
              <w:rPr>
                <w:rFonts w:ascii="Arial Narrow" w:hAnsi="Arial Narrow"/>
                <w:sz w:val="22"/>
                <w:szCs w:val="22"/>
              </w:rPr>
              <w:t xml:space="preserve"> setting is </w:t>
            </w:r>
            <w:r w:rsidRPr="00425356">
              <w:rPr>
                <w:rFonts w:ascii="Arial Narrow" w:hAnsi="Arial Narrow"/>
                <w:sz w:val="22"/>
                <w:szCs w:val="22"/>
              </w:rPr>
              <w:t>checked.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Default="000F72EE" w:rsidP="00D51BBF">
            <w:pPr>
              <w:spacing w:before="20" w:after="120"/>
              <w:rPr>
                <w:rFonts w:ascii="Arial Narrow" w:hAnsi="Arial Narrow"/>
              </w:rPr>
            </w:pPr>
            <w:r>
              <w:rPr>
                <w:rFonts w:ascii="Arial Narrow" w:hAnsi="Arial Narrow"/>
                <w:sz w:val="22"/>
                <w:szCs w:val="22"/>
              </w:rPr>
              <w:t>Wait a minute. Then verify a maps.cache file was created in the /caveData/cache directory.</w:t>
            </w:r>
          </w:p>
          <w:p w:rsidR="000F72EE" w:rsidRPr="00425356" w:rsidRDefault="000F72EE" w:rsidP="00D51BBF">
            <w:pPr>
              <w:spacing w:after="20"/>
              <w:rPr>
                <w:rFonts w:ascii="Arial Narrow" w:hAnsi="Arial Narrow"/>
              </w:rPr>
            </w:pPr>
            <w:r w:rsidRPr="00190788">
              <w:rPr>
                <w:rFonts w:ascii="Arial Narrow" w:hAnsi="Arial Narrow"/>
                <w:b/>
                <w:sz w:val="22"/>
                <w:szCs w:val="22"/>
              </w:rPr>
              <w:t>Note:</w:t>
            </w:r>
            <w:r>
              <w:rPr>
                <w:rFonts w:ascii="Arial Narrow" w:hAnsi="Arial Narrow"/>
                <w:sz w:val="22"/>
                <w:szCs w:val="22"/>
              </w:rPr>
              <w:t xml:space="preserve"> The file size will be small.</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maps.cache was created in /home/&lt;username&gt;/caveData/cache.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The display is cleared.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33"/>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Wait a minute. Then check the maps.cache file in the cache directory. Record the size of the file. </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File size is recorded.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Pr>
                <w:rFonts w:ascii="Arial Narrow" w:hAnsi="Arial Narrow"/>
              </w:rPr>
              <w:t>File size:  ____________</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The display is cleared.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78"/>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Wait a minute. Then check the maps.cache file. Verify the maps.cache file size is the same size recorded in step 122. </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 xml:space="preserve">File size matches recorded file size in step 122.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9360" w:type="dxa"/>
            <w:gridSpan w:val="5"/>
            <w:shd w:val="clear" w:color="auto" w:fill="D9D9D9"/>
          </w:tcPr>
          <w:p w:rsidR="000F72EE" w:rsidRPr="00946A1E" w:rsidRDefault="000F72EE" w:rsidP="00190788">
            <w:pPr>
              <w:tabs>
                <w:tab w:val="left" w:pos="810"/>
                <w:tab w:val="left" w:pos="1620"/>
                <w:tab w:val="left" w:pos="3420"/>
                <w:tab w:val="left" w:pos="4860"/>
                <w:tab w:val="left" w:pos="6480"/>
                <w:tab w:val="left" w:pos="8010"/>
              </w:tabs>
              <w:spacing w:before="120" w:after="40"/>
              <w:jc w:val="both"/>
              <w:rPr>
                <w:rFonts w:ascii="Arial Narrow" w:hAnsi="Arial Narrow"/>
              </w:rPr>
            </w:pPr>
            <w:r w:rsidRPr="00946A1E">
              <w:rPr>
                <w:rFonts w:ascii="Arial Narrow" w:hAnsi="Arial Narrow"/>
                <w:b/>
              </w:rPr>
              <w:t>Manual Auto-Update Settings Test</w:t>
            </w: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Change the “</w:t>
            </w:r>
            <w:r w:rsidRPr="00425356">
              <w:rPr>
                <w:rFonts w:ascii="Arial Narrow" w:hAnsi="Arial Narrow"/>
                <w:b/>
                <w:sz w:val="22"/>
                <w:szCs w:val="22"/>
              </w:rPr>
              <w:t>Data Update Interval (min)</w:t>
            </w:r>
            <w:r>
              <w:rPr>
                <w:rFonts w:ascii="Arial Narrow" w:hAnsi="Arial Narrow"/>
                <w:sz w:val="22"/>
                <w:szCs w:val="22"/>
              </w:rPr>
              <w:t>” setting to 10</w:t>
            </w:r>
            <w:r w:rsidRPr="00425356">
              <w:rPr>
                <w:rFonts w:ascii="Arial Narrow" w:hAnsi="Arial Narrow"/>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“Da</w:t>
            </w:r>
            <w:r>
              <w:rPr>
                <w:rFonts w:ascii="Arial Narrow" w:hAnsi="Arial Narrow"/>
                <w:sz w:val="22"/>
                <w:szCs w:val="22"/>
              </w:rPr>
              <w:t>ta Update Interval” is set to 10</w:t>
            </w:r>
            <w:r w:rsidRPr="00425356">
              <w:rPr>
                <w:rFonts w:ascii="Arial Narrow" w:hAnsi="Arial Narrow"/>
                <w:sz w:val="22"/>
                <w:szCs w:val="22"/>
              </w:rPr>
              <w:t xml:space="preserve"> minutes.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97"/>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143"/>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the local radar menu &lt;kxxx&gt; where xxx stands for the radar ID.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&lt;kxxx&gt; radar menu opens.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Select &lt;kxxx&gt; Best Res Refl -&gt; 0.5 Refl</w:t>
            </w:r>
          </w:p>
          <w:p w:rsidR="000F72EE" w:rsidRPr="00425356" w:rsidRDefault="000F72EE" w:rsidP="00D51BBF">
            <w:pPr>
              <w:spacing w:after="20"/>
              <w:rPr>
                <w:rFonts w:ascii="Arial Narrow" w:hAnsi="Arial Narrow"/>
              </w:rPr>
            </w:pPr>
            <w:r w:rsidRPr="00425356">
              <w:rPr>
                <w:rFonts w:ascii="Arial Narrow" w:hAnsi="Arial Narrow"/>
                <w:sz w:val="22"/>
                <w:szCs w:val="22"/>
              </w:rPr>
              <w:t xml:space="preserve">Take note of your local time (time the product was loaded). Take note of the menu time. Record times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0.5 &lt;kxxx&gt; Best Res Refl is loaded in the main pane.</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Current Local Time:  _____________</w:t>
            </w:r>
          </w:p>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p>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Menu Time:  _____________</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Take note of the Product time in the Product Legend and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time of the most recent frame in the Product Legend is recorded. The Menu Time in Step </w:t>
            </w:r>
            <w:r>
              <w:rPr>
                <w:rFonts w:ascii="Arial Narrow" w:hAnsi="Arial Narrow"/>
                <w:sz w:val="22"/>
                <w:szCs w:val="22"/>
              </w:rPr>
              <w:t xml:space="preserve">127 </w:t>
            </w:r>
            <w:r w:rsidRPr="00425356">
              <w:rPr>
                <w:rFonts w:ascii="Arial Narrow" w:hAnsi="Arial Narrow"/>
                <w:sz w:val="22"/>
                <w:szCs w:val="22"/>
              </w:rPr>
              <w:t xml:space="preserve">should match the Product Legend Time in Step </w:t>
            </w:r>
            <w:r>
              <w:rPr>
                <w:rFonts w:ascii="Arial Narrow" w:hAnsi="Arial Narrow"/>
                <w:sz w:val="22"/>
                <w:szCs w:val="22"/>
              </w:rPr>
              <w:t>128</w:t>
            </w:r>
            <w:r w:rsidRPr="00425356">
              <w:rPr>
                <w:rFonts w:ascii="Arial Narrow" w:hAnsi="Arial Narrow"/>
                <w:sz w:val="22"/>
                <w:szCs w:val="22"/>
              </w:rPr>
              <w:t>.</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Product Legend Time:  _____________</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 xml:space="preserve">Verify the 0.5 Best Res menu time updates with the most current radar product time 5 minutes after the Current Local Time listed in Step 146. </w:t>
            </w:r>
          </w:p>
          <w:p w:rsidR="000F72EE" w:rsidRPr="00425356" w:rsidRDefault="000F72EE" w:rsidP="00D51BBF">
            <w:pPr>
              <w:spacing w:after="20"/>
              <w:rPr>
                <w:rFonts w:ascii="Arial Narrow" w:hAnsi="Arial Narrow"/>
              </w:rPr>
            </w:pPr>
            <w:r>
              <w:rPr>
                <w:rFonts w:ascii="Arial Narrow" w:hAnsi="Arial Narrow"/>
                <w:b/>
                <w:sz w:val="22"/>
                <w:szCs w:val="22"/>
              </w:rPr>
              <w:t>Note:</w:t>
            </w:r>
            <w:r w:rsidRPr="00425356">
              <w:rPr>
                <w:rFonts w:ascii="Arial Narrow" w:hAnsi="Arial Narrow"/>
                <w:sz w:val="22"/>
                <w:szCs w:val="22"/>
              </w:rPr>
              <w:t xml:space="preserve"> The menu time will not update if new radar data has not come in since the loading of the product.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Menu time has updated.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Verify the 0.5 Best Res image auto</w:t>
            </w:r>
            <w:r>
              <w:rPr>
                <w:rFonts w:ascii="Arial Narrow" w:hAnsi="Arial Narrow"/>
                <w:sz w:val="22"/>
                <w:szCs w:val="22"/>
              </w:rPr>
              <w:t xml:space="preserve"> updates in the main pane once 1</w:t>
            </w:r>
            <w:r w:rsidRPr="00425356">
              <w:rPr>
                <w:rFonts w:ascii="Arial Narrow" w:hAnsi="Arial Narrow"/>
                <w:sz w:val="22"/>
                <w:szCs w:val="22"/>
              </w:rPr>
              <w:t>0 minutes has elapsed.</w:t>
            </w:r>
          </w:p>
          <w:p w:rsidR="000F72EE" w:rsidRPr="00425356" w:rsidRDefault="000F72EE" w:rsidP="00D51BBF">
            <w:pPr>
              <w:spacing w:after="20"/>
              <w:rPr>
                <w:rFonts w:ascii="Arial Narrow" w:hAnsi="Arial Narrow"/>
              </w:rPr>
            </w:pPr>
            <w:r>
              <w:rPr>
                <w:rFonts w:ascii="Arial Narrow" w:hAnsi="Arial Narrow"/>
                <w:b/>
                <w:sz w:val="22"/>
                <w:szCs w:val="22"/>
              </w:rPr>
              <w:t>Note:</w:t>
            </w:r>
            <w:r w:rsidRPr="00AA45F8">
              <w:rPr>
                <w:rFonts w:ascii="Arial Narrow" w:hAnsi="Arial Narrow"/>
                <w:b/>
                <w:sz w:val="22"/>
                <w:szCs w:val="22"/>
              </w:rPr>
              <w:t xml:space="preserve"> </w:t>
            </w:r>
            <w:r w:rsidRPr="00425356">
              <w:rPr>
                <w:rFonts w:ascii="Arial Narrow" w:hAnsi="Arial Narrow"/>
                <w:sz w:val="22"/>
                <w:szCs w:val="22"/>
              </w:rPr>
              <w:t>The product will not auto update if new dat</w:t>
            </w:r>
            <w:r>
              <w:rPr>
                <w:rFonts w:ascii="Arial Narrow" w:hAnsi="Arial Narrow"/>
                <w:sz w:val="22"/>
                <w:szCs w:val="22"/>
              </w:rPr>
              <w:t>a has not ingested in the last 1</w:t>
            </w:r>
            <w:r w:rsidRPr="00425356">
              <w:rPr>
                <w:rFonts w:ascii="Arial Narrow" w:hAnsi="Arial Narrow"/>
                <w:sz w:val="22"/>
                <w:szCs w:val="22"/>
              </w:rPr>
              <w:t>0 minutes.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0.5 Best Refl image auto updated </w:t>
            </w:r>
            <w:r>
              <w:rPr>
                <w:rFonts w:ascii="Arial Narrow" w:hAnsi="Arial Narrow"/>
                <w:sz w:val="22"/>
                <w:szCs w:val="22"/>
              </w:rPr>
              <w:t>in the main pane approximately 1</w:t>
            </w:r>
            <w:r w:rsidRPr="00425356">
              <w:rPr>
                <w:rFonts w:ascii="Arial Narrow" w:hAnsi="Arial Narrow"/>
                <w:sz w:val="22"/>
                <w:szCs w:val="22"/>
              </w:rPr>
              <w:t>0 minutes after initial loading.</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the Clear button.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radar image has been cleared from the main pane</w:t>
            </w:r>
            <w:r>
              <w:rPr>
                <w:rFonts w:ascii="Arial Narrow" w:hAnsi="Arial Narrow"/>
                <w:sz w:val="22"/>
                <w:szCs w:val="22"/>
              </w:rPr>
              <w:t xml:space="preserve">.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AA45F8">
              <w:rPr>
                <w:rFonts w:ascii="Arial Narrow" w:hAnsi="Arial Narrow"/>
                <w:b/>
                <w:i/>
                <w:sz w:val="22"/>
                <w:szCs w:val="22"/>
              </w:rPr>
              <w:t>CAVE -&gt; Preferences -&gt; Thin Client -&gt; Connections</w:t>
            </w:r>
            <w:r w:rsidRPr="00425356">
              <w:rPr>
                <w:rFonts w:ascii="Arial Narrow" w:hAnsi="Arial Narrow"/>
                <w:b/>
                <w:sz w:val="22"/>
                <w:szCs w:val="22"/>
              </w:rPr>
              <w:t>.</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Check the option “Disable Menu Times”.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“Disable Menu Times” setting is checked and the Menu Time Update Interval is grayed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Change ‘Update Data Interval’ to </w:t>
            </w:r>
            <w:r>
              <w:rPr>
                <w:rFonts w:ascii="Arial Narrow" w:hAnsi="Arial Narrow"/>
                <w:sz w:val="22"/>
                <w:szCs w:val="22"/>
              </w:rPr>
              <w:t>5</w:t>
            </w:r>
            <w:r w:rsidRPr="00425356">
              <w:rPr>
                <w:rFonts w:ascii="Arial Narrow" w:hAnsi="Arial Narrow"/>
                <w:sz w:val="22"/>
                <w:szCs w:val="22"/>
              </w:rPr>
              <w:t xml:space="preserve"> minutes.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U</w:t>
            </w:r>
            <w:r>
              <w:rPr>
                <w:rFonts w:ascii="Arial Narrow" w:hAnsi="Arial Narrow"/>
                <w:sz w:val="22"/>
                <w:szCs w:val="22"/>
              </w:rPr>
              <w:t>pdate Data Interval is set to 5</w:t>
            </w:r>
            <w:r w:rsidRPr="00425356">
              <w:rPr>
                <w:rFonts w:ascii="Arial Narrow" w:hAnsi="Arial Narrow"/>
                <w:sz w:val="22"/>
                <w:szCs w:val="22"/>
              </w:rPr>
              <w:t xml:space="preserve"> minutes.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323"/>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the local radar menu &lt;kxxx&gt; where xxx stands for the radar ID.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&lt;kxxx&gt; radar menu opens.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Select &lt;kxxx&gt; Best Res Refl -&gt; 0.5 Refl</w:t>
            </w:r>
          </w:p>
          <w:p w:rsidR="000F72EE" w:rsidRPr="00425356" w:rsidRDefault="000F72EE" w:rsidP="00D51BBF">
            <w:pPr>
              <w:spacing w:after="20"/>
              <w:rPr>
                <w:rFonts w:ascii="Arial Narrow" w:hAnsi="Arial Narrow"/>
              </w:rPr>
            </w:pPr>
            <w:r w:rsidRPr="00425356">
              <w:rPr>
                <w:rFonts w:ascii="Arial Narrow" w:hAnsi="Arial Narrow"/>
                <w:sz w:val="22"/>
                <w:szCs w:val="22"/>
              </w:rPr>
              <w:t xml:space="preserve">Take note of the current time on the Windows laptop.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0.5 &lt;kxxx&gt; Best Res Refl is loaded in the main pane. Times have been recorded.</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Current Local Time:  _____________</w:t>
            </w:r>
          </w:p>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p>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Take note of the Product time in the Product Legend and record the time in the </w:t>
            </w:r>
            <w:r w:rsidRPr="00425356">
              <w:rPr>
                <w:rFonts w:ascii="Arial Narrow" w:hAnsi="Arial Narrow"/>
                <w:i/>
                <w:sz w:val="22"/>
                <w:szCs w:val="22"/>
              </w:rPr>
              <w:t>Comments</w:t>
            </w:r>
            <w:r w:rsidRPr="00425356">
              <w:rPr>
                <w:rFonts w:ascii="Arial Narrow" w:hAnsi="Arial Narrow"/>
                <w:sz w:val="22"/>
                <w:szCs w:val="22"/>
              </w:rPr>
              <w:t xml:space="preserve"> box.</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time of the most recent frame in the Product Legend is recorded.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D51BBF">
            <w:pPr>
              <w:tabs>
                <w:tab w:val="left" w:pos="810"/>
                <w:tab w:val="left" w:pos="1620"/>
                <w:tab w:val="left" w:pos="3420"/>
                <w:tab w:val="left" w:pos="4860"/>
                <w:tab w:val="left" w:pos="6480"/>
                <w:tab w:val="left" w:pos="8010"/>
              </w:tabs>
              <w:rPr>
                <w:rFonts w:ascii="Arial Narrow" w:hAnsi="Arial Narrow"/>
              </w:rPr>
            </w:pPr>
            <w:r w:rsidRPr="00425356">
              <w:rPr>
                <w:rFonts w:ascii="Arial Narrow" w:hAnsi="Arial Narrow"/>
                <w:sz w:val="22"/>
                <w:szCs w:val="22"/>
              </w:rPr>
              <w:t>Product Legend Time:  _____________</w:t>
            </w: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Verify ???? appear in place of the menu times.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menu times are question marks.</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 xml:space="preserve">Verify the 0.5 Best Res image auto </w:t>
            </w:r>
            <w:r>
              <w:rPr>
                <w:rFonts w:ascii="Arial Narrow" w:hAnsi="Arial Narrow"/>
                <w:sz w:val="22"/>
                <w:szCs w:val="22"/>
              </w:rPr>
              <w:t>updates in the main pane once 5</w:t>
            </w:r>
            <w:r w:rsidRPr="00425356">
              <w:rPr>
                <w:rFonts w:ascii="Arial Narrow" w:hAnsi="Arial Narrow"/>
                <w:sz w:val="22"/>
                <w:szCs w:val="22"/>
              </w:rPr>
              <w:t xml:space="preserve"> minutes has elapsed. </w:t>
            </w:r>
          </w:p>
          <w:p w:rsidR="000F72EE" w:rsidRPr="00425356" w:rsidRDefault="000F72EE" w:rsidP="00D51BBF">
            <w:pPr>
              <w:spacing w:after="20"/>
              <w:rPr>
                <w:rFonts w:ascii="Arial Narrow" w:hAnsi="Arial Narrow"/>
              </w:rPr>
            </w:pPr>
            <w:r w:rsidRPr="00425356">
              <w:rPr>
                <w:rFonts w:ascii="Arial Narrow" w:hAnsi="Arial Narrow"/>
                <w:b/>
                <w:sz w:val="22"/>
                <w:szCs w:val="22"/>
              </w:rPr>
              <w:t>N</w:t>
            </w:r>
            <w:r>
              <w:rPr>
                <w:rFonts w:ascii="Arial Narrow" w:hAnsi="Arial Narrow"/>
                <w:b/>
                <w:sz w:val="22"/>
                <w:szCs w:val="22"/>
              </w:rPr>
              <w:t>ote</w:t>
            </w:r>
            <w:r w:rsidRPr="00425356">
              <w:rPr>
                <w:rFonts w:ascii="Arial Narrow" w:hAnsi="Arial Narrow"/>
                <w:sz w:val="22"/>
                <w:szCs w:val="22"/>
              </w:rPr>
              <w:t>: The product will not auto update if new data has</w:t>
            </w:r>
            <w:r>
              <w:rPr>
                <w:rFonts w:ascii="Arial Narrow" w:hAnsi="Arial Narrow"/>
                <w:sz w:val="22"/>
                <w:szCs w:val="22"/>
              </w:rPr>
              <w:t xml:space="preserve"> not ingested within the last 10</w:t>
            </w:r>
            <w:r w:rsidRPr="00425356">
              <w:rPr>
                <w:rFonts w:ascii="Arial Narrow" w:hAnsi="Arial Narrow"/>
                <w:sz w:val="22"/>
                <w:szCs w:val="22"/>
              </w:rPr>
              <w:t xml:space="preserve"> minutes.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0.5 Best Refl image </w:t>
            </w:r>
            <w:r>
              <w:rPr>
                <w:rFonts w:ascii="Arial Narrow" w:hAnsi="Arial Narrow"/>
                <w:sz w:val="22"/>
                <w:szCs w:val="22"/>
              </w:rPr>
              <w:t>auto updated in the main pane 5</w:t>
            </w:r>
            <w:r w:rsidRPr="00425356">
              <w:rPr>
                <w:rFonts w:ascii="Arial Narrow" w:hAnsi="Arial Narrow"/>
                <w:sz w:val="22"/>
                <w:szCs w:val="22"/>
              </w:rPr>
              <w:t xml:space="preserve"> minutes after initial loading.</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Thin Client Connection Preference dialog is open.</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Uncheck the option “Disable Menu Times”.</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“Disable Menu Times” setting is unchecked.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42"/>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7766A5" w:rsidRPr="00425356" w:rsidTr="007766A5">
        <w:trPr>
          <w:cantSplit/>
          <w:trHeight w:val="576"/>
        </w:trPr>
        <w:tc>
          <w:tcPr>
            <w:tcW w:w="9360" w:type="dxa"/>
            <w:gridSpan w:val="5"/>
            <w:shd w:val="clear" w:color="auto" w:fill="D9D9D9"/>
            <w:vAlign w:val="center"/>
          </w:tcPr>
          <w:p w:rsidR="007766A5" w:rsidRPr="00946A1E" w:rsidRDefault="007766A5" w:rsidP="00190788">
            <w:pPr>
              <w:keepNext/>
              <w:spacing w:before="120" w:after="40"/>
              <w:rPr>
                <w:rFonts w:ascii="Arial Narrow" w:hAnsi="Arial Narrow"/>
                <w:b/>
              </w:rPr>
            </w:pPr>
            <w:r w:rsidRPr="00946A1E">
              <w:rPr>
                <w:rFonts w:ascii="Arial Narrow" w:hAnsi="Arial Narrow"/>
                <w:b/>
              </w:rPr>
              <w:t>Network Failure Test</w:t>
            </w:r>
          </w:p>
          <w:p w:rsidR="007766A5" w:rsidRPr="00C41650" w:rsidRDefault="007766A5" w:rsidP="00190788">
            <w:pPr>
              <w:keepNext/>
              <w:spacing w:before="120" w:after="40"/>
              <w:rPr>
                <w:rFonts w:ascii="Arial Narrow" w:hAnsi="Arial Narrow"/>
                <w:b/>
              </w:rPr>
            </w:pPr>
            <w:r w:rsidRPr="00C41650">
              <w:rPr>
                <w:rFonts w:ascii="Arial Narrow" w:hAnsi="Arial Narrow"/>
                <w:b/>
                <w:sz w:val="22"/>
                <w:szCs w:val="22"/>
              </w:rPr>
              <w:t xml:space="preserve">Note: </w:t>
            </w:r>
            <w:r w:rsidRPr="00C41650">
              <w:rPr>
                <w:rFonts w:ascii="Arial Narrow" w:hAnsi="Arial Narrow"/>
                <w:sz w:val="22"/>
                <w:szCs w:val="22"/>
              </w:rPr>
              <w:t>Only run steps 152 – 162 if using a simulated BGAN and a network cable is used to connect the laptop to the LAN.</w:t>
            </w:r>
            <w:r w:rsidRPr="00C41650">
              <w:rPr>
                <w:rFonts w:ascii="Arial Narrow" w:hAnsi="Arial Narrow"/>
                <w:b/>
                <w:sz w:val="22"/>
                <w:szCs w:val="22"/>
              </w:rPr>
              <w:t xml:space="preserve"> </w:t>
            </w:r>
          </w:p>
        </w:tc>
      </w:tr>
      <w:tr w:rsidR="000F72EE" w:rsidRPr="00425356" w:rsidTr="007766A5">
        <w:trPr>
          <w:cantSplit/>
          <w:trHeight w:val="215"/>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Apply.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Select OK.</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233"/>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Double click on the CAVE icon on the Windows desktop.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CAVE launches. </w:t>
            </w:r>
          </w:p>
        </w:tc>
        <w:tc>
          <w:tcPr>
            <w:tcW w:w="78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871C2F">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Right click on a side pane to swap the main pane out.</w:t>
            </w:r>
          </w:p>
        </w:tc>
        <w:tc>
          <w:tcPr>
            <w:tcW w:w="2625" w:type="dxa"/>
          </w:tcPr>
          <w:p w:rsidR="000F72EE" w:rsidRDefault="000F72EE" w:rsidP="00D51BBF">
            <w:pPr>
              <w:spacing w:before="20" w:after="120"/>
              <w:rPr>
                <w:rFonts w:ascii="Arial Narrow" w:hAnsi="Arial Narrow"/>
              </w:rPr>
            </w:pPr>
            <w:r>
              <w:rPr>
                <w:rFonts w:ascii="Arial Narrow" w:hAnsi="Arial Narrow"/>
                <w:sz w:val="22"/>
                <w:szCs w:val="22"/>
              </w:rPr>
              <w:t xml:space="preserve">The IR Satellite image is swapped out to the side pane. </w:t>
            </w:r>
          </w:p>
          <w:p w:rsidR="000F72EE" w:rsidRPr="00425356" w:rsidRDefault="000F72EE" w:rsidP="00D51BBF">
            <w:pPr>
              <w:spacing w:after="20"/>
              <w:rPr>
                <w:rFonts w:ascii="Arial Narrow" w:hAnsi="Arial Narrow"/>
              </w:rPr>
            </w:pPr>
            <w:r w:rsidRPr="00D51BBF">
              <w:rPr>
                <w:rFonts w:ascii="Arial Narrow" w:hAnsi="Arial Narrow"/>
                <w:b/>
                <w:sz w:val="22"/>
                <w:szCs w:val="22"/>
              </w:rPr>
              <w:t>Note:</w:t>
            </w:r>
            <w:r>
              <w:rPr>
                <w:rFonts w:ascii="Arial Narrow" w:hAnsi="Arial Narrow"/>
                <w:sz w:val="22"/>
                <w:szCs w:val="22"/>
              </w:rPr>
              <w:t xml:space="preserve"> May receive AlertViz pop-ups due to loss of network connection.</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Plug the network cable back into the computer.</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Network connection is restored.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Pr>
                <w:rFonts w:ascii="Arial Narrow" w:hAnsi="Arial Narrow"/>
                <w:sz w:val="22"/>
                <w:szCs w:val="22"/>
              </w:rPr>
              <w:t>Right click on the IR Satellite image in the side pane.</w:t>
            </w:r>
          </w:p>
        </w:tc>
        <w:tc>
          <w:tcPr>
            <w:tcW w:w="2625" w:type="dxa"/>
          </w:tcPr>
          <w:p w:rsidR="000F72EE" w:rsidRPr="00425356" w:rsidRDefault="000F72EE" w:rsidP="00D51BBF">
            <w:pPr>
              <w:spacing w:before="20" w:after="20"/>
              <w:rPr>
                <w:rFonts w:ascii="Arial Narrow" w:hAnsi="Arial Narrow"/>
              </w:rPr>
            </w:pPr>
            <w:r>
              <w:rPr>
                <w:rFonts w:ascii="Arial Narrow" w:hAnsi="Arial Narrow"/>
                <w:sz w:val="22"/>
                <w:szCs w:val="22"/>
              </w:rPr>
              <w:t>The IR Satellite image is swapped back into the main pane. No AlertViz errors are received. The Satellite image fully recovers.</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278"/>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Turn off Looping. </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Looping is disabled. </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260"/>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the </w:t>
            </w:r>
            <w:r w:rsidRPr="002B0BCF">
              <w:rPr>
                <w:rFonts w:ascii="Arial Narrow" w:hAnsi="Arial Narrow"/>
                <w:b/>
                <w:sz w:val="22"/>
                <w:szCs w:val="22"/>
              </w:rPr>
              <w:t>Clear</w:t>
            </w:r>
            <w:r w:rsidRPr="00425356">
              <w:rPr>
                <w:rFonts w:ascii="Arial Narrow" w:hAnsi="Arial Narrow"/>
                <w:sz w:val="22"/>
                <w:szCs w:val="22"/>
              </w:rPr>
              <w:t xml:space="preserve"> button.</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main pane is cleared.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576"/>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120"/>
              <w:rPr>
                <w:rFonts w:ascii="Arial Narrow" w:hAnsi="Arial Narrow"/>
              </w:rPr>
            </w:pPr>
            <w:r w:rsidRPr="00425356">
              <w:rPr>
                <w:rFonts w:ascii="Arial Narrow" w:hAnsi="Arial Narrow"/>
                <w:sz w:val="22"/>
                <w:szCs w:val="22"/>
              </w:rPr>
              <w:t xml:space="preserve">Select the </w:t>
            </w:r>
            <w:r w:rsidRPr="002B0BCF">
              <w:rPr>
                <w:rFonts w:ascii="Arial Narrow" w:hAnsi="Arial Narrow"/>
                <w:b/>
                <w:sz w:val="22"/>
                <w:szCs w:val="22"/>
              </w:rPr>
              <w:t>Satellite</w:t>
            </w:r>
            <w:r w:rsidRPr="00425356">
              <w:rPr>
                <w:rFonts w:ascii="Arial Narrow" w:hAnsi="Arial Narrow"/>
                <w:sz w:val="22"/>
                <w:szCs w:val="22"/>
              </w:rPr>
              <w:t xml:space="preserve"> menu -&gt; </w:t>
            </w:r>
            <w:r w:rsidRPr="002B0BCF">
              <w:rPr>
                <w:rFonts w:ascii="Arial Narrow" w:hAnsi="Arial Narrow"/>
                <w:b/>
                <w:sz w:val="22"/>
                <w:szCs w:val="22"/>
              </w:rPr>
              <w:t>IR</w:t>
            </w:r>
            <w:r w:rsidRPr="00425356">
              <w:rPr>
                <w:rFonts w:ascii="Arial Narrow" w:hAnsi="Arial Narrow"/>
                <w:sz w:val="22"/>
                <w:szCs w:val="22"/>
              </w:rPr>
              <w:t xml:space="preserve"> </w:t>
            </w:r>
            <w:r w:rsidRPr="002B0BCF">
              <w:rPr>
                <w:rFonts w:ascii="Arial Narrow" w:hAnsi="Arial Narrow"/>
                <w:b/>
                <w:sz w:val="22"/>
                <w:szCs w:val="22"/>
              </w:rPr>
              <w:t>Window</w:t>
            </w:r>
            <w:r w:rsidRPr="00425356">
              <w:rPr>
                <w:rFonts w:ascii="Arial Narrow" w:hAnsi="Arial Narrow"/>
                <w:sz w:val="22"/>
                <w:szCs w:val="22"/>
              </w:rPr>
              <w:t>.</w:t>
            </w:r>
          </w:p>
          <w:p w:rsidR="000F72EE" w:rsidRPr="00425356" w:rsidRDefault="000F72EE" w:rsidP="00D51BBF">
            <w:pPr>
              <w:spacing w:after="20"/>
              <w:rPr>
                <w:rFonts w:ascii="Arial Narrow" w:hAnsi="Arial Narrow"/>
              </w:rPr>
            </w:pPr>
            <w:r w:rsidRPr="00486F32">
              <w:rPr>
                <w:rFonts w:ascii="Arial Narrow" w:hAnsi="Arial Narrow"/>
                <w:b/>
                <w:sz w:val="22"/>
                <w:szCs w:val="22"/>
              </w:rPr>
              <w:t>N</w:t>
            </w:r>
            <w:r>
              <w:rPr>
                <w:rFonts w:ascii="Arial Narrow" w:hAnsi="Arial Narrow"/>
                <w:b/>
                <w:sz w:val="22"/>
                <w:szCs w:val="22"/>
              </w:rPr>
              <w:t>ote</w:t>
            </w:r>
            <w:r w:rsidRPr="00486F32">
              <w:rPr>
                <w:rFonts w:ascii="Arial Narrow" w:hAnsi="Arial Narrow"/>
                <w:b/>
                <w:sz w:val="22"/>
                <w:szCs w:val="22"/>
              </w:rPr>
              <w:t>:</w:t>
            </w:r>
            <w:r>
              <w:rPr>
                <w:rFonts w:ascii="Arial Narrow" w:hAnsi="Arial Narrow"/>
                <w:sz w:val="22"/>
                <w:szCs w:val="22"/>
              </w:rPr>
              <w:t xml:space="preserve">  T</w:t>
            </w:r>
            <w:r w:rsidRPr="00425356">
              <w:rPr>
                <w:rFonts w:ascii="Arial Narrow" w:hAnsi="Arial Narrow"/>
                <w:sz w:val="22"/>
                <w:szCs w:val="22"/>
              </w:rPr>
              <w:t>he product must be available in the data inventory (indicated by an associated menu time)</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IR imagery displays in main pane. No errors are received. </w:t>
            </w:r>
            <w:r w:rsidRPr="00425356">
              <w:rPr>
                <w:rFonts w:ascii="Arial Narrow" w:hAnsi="Arial Narrow"/>
                <w:b/>
                <w:sz w:val="22"/>
                <w:szCs w:val="22"/>
              </w:rPr>
              <w:t>CAVE</w:t>
            </w:r>
            <w:r w:rsidRPr="00425356">
              <w:rPr>
                <w:rFonts w:ascii="Arial Narrow" w:hAnsi="Arial Narrow"/>
                <w:sz w:val="22"/>
                <w:szCs w:val="22"/>
              </w:rPr>
              <w:t xml:space="preserve"> did not crash.</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center"/>
              <w:rPr>
                <w:b/>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pPr>
          </w:p>
        </w:tc>
      </w:tr>
      <w:tr w:rsidR="000F72EE" w:rsidRPr="00425356" w:rsidTr="007766A5">
        <w:trPr>
          <w:cantSplit/>
          <w:trHeight w:val="188"/>
        </w:trPr>
        <w:tc>
          <w:tcPr>
            <w:tcW w:w="810" w:type="dxa"/>
          </w:tcPr>
          <w:p w:rsidR="000F72EE" w:rsidRPr="00425356" w:rsidRDefault="000F72EE" w:rsidP="0048622E">
            <w:pPr>
              <w:numPr>
                <w:ilvl w:val="0"/>
                <w:numId w:val="14"/>
              </w:numPr>
              <w:spacing w:before="20" w:after="20"/>
              <w:ind w:left="576"/>
              <w:rPr>
                <w:rFonts w:ascii="Arial Narrow" w:hAnsi="Arial Narrow"/>
                <w:b/>
              </w:rPr>
            </w:pPr>
          </w:p>
        </w:tc>
        <w:tc>
          <w:tcPr>
            <w:tcW w:w="271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 xml:space="preserve">Select the </w:t>
            </w:r>
            <w:r w:rsidRPr="002B0BCF">
              <w:rPr>
                <w:rFonts w:ascii="Arial Narrow" w:hAnsi="Arial Narrow"/>
                <w:b/>
                <w:sz w:val="22"/>
                <w:szCs w:val="22"/>
              </w:rPr>
              <w:t>Clear</w:t>
            </w:r>
            <w:r w:rsidRPr="00425356">
              <w:rPr>
                <w:rFonts w:ascii="Arial Narrow" w:hAnsi="Arial Narrow"/>
                <w:sz w:val="22"/>
                <w:szCs w:val="22"/>
              </w:rPr>
              <w:t xml:space="preserve"> button.</w:t>
            </w:r>
          </w:p>
        </w:tc>
        <w:tc>
          <w:tcPr>
            <w:tcW w:w="2625" w:type="dxa"/>
          </w:tcPr>
          <w:p w:rsidR="000F72EE" w:rsidRPr="00425356" w:rsidRDefault="000F72EE" w:rsidP="00D51BBF">
            <w:pPr>
              <w:spacing w:before="20" w:after="20"/>
              <w:rPr>
                <w:rFonts w:ascii="Arial Narrow" w:hAnsi="Arial Narrow"/>
              </w:rPr>
            </w:pPr>
            <w:r w:rsidRPr="00425356">
              <w:rPr>
                <w:rFonts w:ascii="Arial Narrow" w:hAnsi="Arial Narrow"/>
                <w:sz w:val="22"/>
                <w:szCs w:val="22"/>
              </w:rPr>
              <w:t>The main pane is cleared.</w:t>
            </w:r>
          </w:p>
        </w:tc>
        <w:tc>
          <w:tcPr>
            <w:tcW w:w="78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c>
          <w:tcPr>
            <w:tcW w:w="2430" w:type="dxa"/>
          </w:tcPr>
          <w:p w:rsidR="000F72EE" w:rsidRPr="00425356" w:rsidRDefault="000F72EE" w:rsidP="006D6843">
            <w:pPr>
              <w:tabs>
                <w:tab w:val="left" w:pos="810"/>
                <w:tab w:val="left" w:pos="1620"/>
                <w:tab w:val="left" w:pos="3420"/>
                <w:tab w:val="left" w:pos="4860"/>
                <w:tab w:val="left" w:pos="6480"/>
                <w:tab w:val="left" w:pos="8010"/>
              </w:tabs>
              <w:jc w:val="both"/>
              <w:rPr>
                <w:rFonts w:ascii="Arial Narrow" w:hAnsi="Arial Narrow"/>
              </w:rPr>
            </w:pPr>
          </w:p>
        </w:tc>
      </w:tr>
      <w:tr w:rsidR="000F72EE" w:rsidRPr="00425356" w:rsidTr="007766A5">
        <w:trPr>
          <w:cantSplit/>
          <w:trHeight w:val="576"/>
        </w:trPr>
        <w:tc>
          <w:tcPr>
            <w:tcW w:w="9360" w:type="dxa"/>
            <w:gridSpan w:val="5"/>
            <w:shd w:val="clear" w:color="auto" w:fill="D9D9D9"/>
            <w:vAlign w:val="center"/>
          </w:tcPr>
          <w:p w:rsidR="000F72EE" w:rsidRPr="00946A1E" w:rsidRDefault="000F72EE" w:rsidP="00190788">
            <w:pPr>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End of Test</w:t>
            </w:r>
          </w:p>
        </w:tc>
      </w:tr>
    </w:tbl>
    <w:p w:rsidR="000F72EE" w:rsidRDefault="000F72EE" w:rsidP="00567590">
      <w:pPr>
        <w:pStyle w:val="Heading2"/>
      </w:pPr>
    </w:p>
    <w:p w:rsidR="000F72EE" w:rsidRPr="00697AF8" w:rsidRDefault="000F72EE" w:rsidP="00697AF8"/>
    <w:p w:rsidR="000F72EE" w:rsidRPr="00C41650" w:rsidRDefault="000F72EE" w:rsidP="00E150E5">
      <w:pPr>
        <w:pStyle w:val="Heading1"/>
        <w:numPr>
          <w:ilvl w:val="0"/>
          <w:numId w:val="21"/>
        </w:numPr>
        <w:spacing w:before="0"/>
        <w:jc w:val="left"/>
        <w:rPr>
          <w:rFonts w:ascii="Arial" w:hAnsi="Arial"/>
        </w:rPr>
      </w:pPr>
      <w:r>
        <w:rPr>
          <w:rFonts w:ascii="Arial Narrow" w:hAnsi="Arial Narrow"/>
        </w:rPr>
        <w:br w:type="page"/>
      </w:r>
      <w:bookmarkStart w:id="671" w:name="_Toc361748282"/>
      <w:r w:rsidRPr="00C41650">
        <w:rPr>
          <w:rFonts w:ascii="Arial" w:hAnsi="Arial"/>
        </w:rPr>
        <w:lastRenderedPageBreak/>
        <w:t>Thin Cli</w:t>
      </w:r>
      <w:r w:rsidR="00704FA9">
        <w:rPr>
          <w:rFonts w:ascii="Arial" w:hAnsi="Arial"/>
        </w:rPr>
        <w:t>ent for CWSU Linux Workstation U</w:t>
      </w:r>
      <w:r w:rsidRPr="00C41650">
        <w:rPr>
          <w:rFonts w:ascii="Arial" w:hAnsi="Arial"/>
        </w:rPr>
        <w:t>sing T1 Connection</w:t>
      </w:r>
      <w:bookmarkEnd w:id="671"/>
    </w:p>
    <w:p w:rsidR="000F72EE" w:rsidRPr="00D33729" w:rsidRDefault="000F72EE" w:rsidP="00DE2E22">
      <w:pPr>
        <w:pStyle w:val="BodyText1"/>
      </w:pPr>
      <w:r w:rsidRPr="00D33729">
        <w:t xml:space="preserve">This section tests </w:t>
      </w:r>
      <w:r>
        <w:t xml:space="preserve">how well the CAVE in </w:t>
      </w:r>
      <w:r w:rsidRPr="00D33729">
        <w:t>Thin Client</w:t>
      </w:r>
      <w:r>
        <w:t xml:space="preserve"> mode</w:t>
      </w:r>
      <w:r w:rsidRPr="00D33729">
        <w:t xml:space="preserve"> </w:t>
      </w:r>
      <w:r>
        <w:t xml:space="preserve">running </w:t>
      </w:r>
      <w:r w:rsidRPr="00D33729">
        <w:t xml:space="preserve">on a </w:t>
      </w:r>
      <w:r>
        <w:t>Linux Workstation</w:t>
      </w:r>
      <w:r w:rsidRPr="00D33729">
        <w:t xml:space="preserve"> </w:t>
      </w:r>
      <w:r>
        <w:t>using a T1 connection will support the Central Weather Service Unit (CWSU). Table 3 identifies the test steps and their expected results.</w:t>
      </w:r>
    </w:p>
    <w:p w:rsidR="000F72EE" w:rsidRPr="00647F8E" w:rsidRDefault="000F72EE" w:rsidP="00A932F1">
      <w:pPr>
        <w:pStyle w:val="TableTitle"/>
      </w:pPr>
      <w:bookmarkStart w:id="672" w:name="_Toc336943238"/>
      <w:bookmarkStart w:id="673" w:name="_Toc361748289"/>
      <w:r w:rsidRPr="00647F8E">
        <w:t xml:space="preserve">Table </w:t>
      </w:r>
      <w:r w:rsidR="004236A2" w:rsidRPr="00647F8E">
        <w:fldChar w:fldCharType="begin"/>
      </w:r>
      <w:r w:rsidRPr="00647F8E">
        <w:instrText xml:space="preserve"> SEQ Table \* ARABIC </w:instrText>
      </w:r>
      <w:r w:rsidR="004236A2" w:rsidRPr="00647F8E">
        <w:fldChar w:fldCharType="separate"/>
      </w:r>
      <w:r>
        <w:rPr>
          <w:noProof/>
        </w:rPr>
        <w:t>3</w:t>
      </w:r>
      <w:r w:rsidR="004236A2" w:rsidRPr="00647F8E">
        <w:fldChar w:fldCharType="end"/>
      </w:r>
      <w:r>
        <w:t xml:space="preserve">. </w:t>
      </w:r>
      <w:r w:rsidRPr="00647F8E">
        <w:t>Test Steps and Expected Results</w:t>
      </w:r>
      <w:r w:rsidR="00704FA9">
        <w:t xml:space="preserve"> (Thin Client for CWSU Linux Workstation Using T1 Connection)</w:t>
      </w:r>
      <w:bookmarkEnd w:id="672"/>
      <w:bookmarkEnd w:id="67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2717"/>
        <w:gridCol w:w="2624"/>
        <w:gridCol w:w="780"/>
        <w:gridCol w:w="2429"/>
      </w:tblGrid>
      <w:tr w:rsidR="000F72EE" w:rsidRPr="00636FB4" w:rsidTr="00946A1E">
        <w:trPr>
          <w:cantSplit/>
          <w:trHeight w:val="395"/>
          <w:tblHeader/>
        </w:trPr>
        <w:tc>
          <w:tcPr>
            <w:tcW w:w="810" w:type="dxa"/>
            <w:tcBorders>
              <w:right w:val="single" w:sz="4" w:space="0" w:color="FFFFFF"/>
            </w:tcBorders>
            <w:shd w:val="clear" w:color="auto" w:fill="002060"/>
            <w:vAlign w:val="center"/>
          </w:tcPr>
          <w:p w:rsidR="000F72EE" w:rsidRPr="00946A1E" w:rsidRDefault="000F72EE" w:rsidP="00DC5DA6">
            <w:pPr>
              <w:spacing w:before="60" w:after="60"/>
              <w:jc w:val="center"/>
              <w:rPr>
                <w:rFonts w:ascii="Arial Narrow" w:hAnsi="Arial Narrow"/>
                <w:b/>
              </w:rPr>
            </w:pPr>
            <w:r w:rsidRPr="00946A1E">
              <w:rPr>
                <w:rFonts w:ascii="Arial Narrow" w:hAnsi="Arial Narrow"/>
                <w:b/>
              </w:rPr>
              <w:t>Step #</w:t>
            </w:r>
          </w:p>
        </w:tc>
        <w:tc>
          <w:tcPr>
            <w:tcW w:w="2715" w:type="dxa"/>
            <w:tcBorders>
              <w:left w:val="single" w:sz="4" w:space="0" w:color="FFFFFF"/>
              <w:right w:val="single" w:sz="4" w:space="0" w:color="FFFFFF"/>
            </w:tcBorders>
            <w:shd w:val="clear" w:color="auto" w:fill="002060"/>
            <w:vAlign w:val="center"/>
          </w:tcPr>
          <w:p w:rsidR="000F72EE" w:rsidRPr="00946A1E" w:rsidRDefault="000F72EE" w:rsidP="00DC5DA6">
            <w:pPr>
              <w:spacing w:before="60" w:after="60"/>
              <w:jc w:val="center"/>
              <w:rPr>
                <w:rFonts w:ascii="Arial Narrow" w:hAnsi="Arial Narrow"/>
                <w:b/>
              </w:rPr>
            </w:pPr>
            <w:r w:rsidRPr="00946A1E">
              <w:rPr>
                <w:rFonts w:ascii="Arial Narrow" w:hAnsi="Arial Narrow"/>
                <w:b/>
              </w:rPr>
              <w:t>Action / Inputs</w:t>
            </w:r>
          </w:p>
        </w:tc>
        <w:tc>
          <w:tcPr>
            <w:tcW w:w="2625" w:type="dxa"/>
            <w:tcBorders>
              <w:left w:val="single" w:sz="4" w:space="0" w:color="FFFFFF"/>
              <w:right w:val="single" w:sz="4" w:space="0" w:color="FFFFFF"/>
            </w:tcBorders>
            <w:shd w:val="clear" w:color="auto" w:fill="002060"/>
            <w:vAlign w:val="center"/>
          </w:tcPr>
          <w:p w:rsidR="000F72EE" w:rsidRPr="00946A1E" w:rsidRDefault="000F72EE" w:rsidP="00DC5DA6">
            <w:pPr>
              <w:spacing w:before="60" w:after="60"/>
              <w:jc w:val="center"/>
              <w:rPr>
                <w:rFonts w:ascii="Arial Narrow" w:hAnsi="Arial Narrow"/>
                <w:b/>
              </w:rPr>
            </w:pPr>
            <w:r w:rsidRPr="00946A1E">
              <w:rPr>
                <w:rFonts w:ascii="Arial Narrow" w:hAnsi="Arial Narrow"/>
                <w:b/>
              </w:rPr>
              <w:t>Expected Results</w:t>
            </w:r>
          </w:p>
        </w:tc>
        <w:tc>
          <w:tcPr>
            <w:tcW w:w="780" w:type="dxa"/>
            <w:tcBorders>
              <w:left w:val="single" w:sz="4" w:space="0" w:color="FFFFFF"/>
              <w:right w:val="single" w:sz="4" w:space="0" w:color="FFFFFF"/>
            </w:tcBorders>
            <w:shd w:val="clear" w:color="auto" w:fill="002060"/>
            <w:vAlign w:val="center"/>
          </w:tcPr>
          <w:p w:rsidR="000F72EE" w:rsidRPr="00946A1E" w:rsidRDefault="000F72EE" w:rsidP="00DC5DA6">
            <w:pPr>
              <w:spacing w:before="60" w:after="60"/>
              <w:jc w:val="center"/>
              <w:rPr>
                <w:rFonts w:ascii="Arial Narrow" w:hAnsi="Arial Narrow"/>
                <w:b/>
              </w:rPr>
            </w:pPr>
            <w:r w:rsidRPr="00946A1E">
              <w:rPr>
                <w:rFonts w:ascii="Arial Narrow" w:hAnsi="Arial Narrow"/>
                <w:b/>
              </w:rPr>
              <w:t>P/F</w:t>
            </w:r>
          </w:p>
        </w:tc>
        <w:tc>
          <w:tcPr>
            <w:tcW w:w="2430" w:type="dxa"/>
            <w:tcBorders>
              <w:left w:val="single" w:sz="4" w:space="0" w:color="FFFFFF"/>
            </w:tcBorders>
            <w:shd w:val="clear" w:color="auto" w:fill="002060"/>
            <w:vAlign w:val="center"/>
          </w:tcPr>
          <w:p w:rsidR="000F72EE" w:rsidRPr="00946A1E" w:rsidRDefault="000F72EE" w:rsidP="00DC5DA6">
            <w:pPr>
              <w:tabs>
                <w:tab w:val="bar" w:pos="1107"/>
              </w:tabs>
              <w:spacing w:before="60" w:after="60"/>
              <w:jc w:val="center"/>
              <w:rPr>
                <w:rFonts w:ascii="Arial Narrow" w:hAnsi="Arial Narrow"/>
                <w:b/>
              </w:rPr>
            </w:pPr>
            <w:r w:rsidRPr="00946A1E">
              <w:rPr>
                <w:rFonts w:ascii="Arial Narrow" w:hAnsi="Arial Narrow"/>
                <w:b/>
              </w:rPr>
              <w:t>Comments</w:t>
            </w:r>
          </w:p>
        </w:tc>
      </w:tr>
      <w:tr w:rsidR="000F72EE" w:rsidRPr="00636FB4" w:rsidTr="00DC5DA6">
        <w:trPr>
          <w:cantSplit/>
          <w:trHeight w:val="350"/>
        </w:trPr>
        <w:tc>
          <w:tcPr>
            <w:tcW w:w="9360" w:type="dxa"/>
            <w:gridSpan w:val="5"/>
            <w:shd w:val="clear" w:color="auto" w:fill="D9D9D9"/>
            <w:vAlign w:val="center"/>
          </w:tcPr>
          <w:p w:rsidR="000F72EE" w:rsidRPr="00946A1E" w:rsidRDefault="000F72EE" w:rsidP="00DC5DA6">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AlertViz and CAVE Start-Up</w:t>
            </w:r>
          </w:p>
        </w:tc>
      </w:tr>
      <w:tr w:rsidR="000F72EE" w:rsidRPr="00636FB4" w:rsidTr="00946A1E">
        <w:trPr>
          <w:cantSplit/>
          <w:trHeight w:val="242"/>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Login to a Linux Workstation.</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User is logged in.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If </w:t>
            </w:r>
            <w:r w:rsidRPr="00124A3E">
              <w:rPr>
                <w:rFonts w:ascii="Arial Narrow" w:hAnsi="Arial Narrow"/>
                <w:b/>
                <w:sz w:val="22"/>
                <w:szCs w:val="22"/>
              </w:rPr>
              <w:t>AlertViz</w:t>
            </w:r>
            <w:r w:rsidRPr="00636FB4">
              <w:rPr>
                <w:rFonts w:ascii="Arial Narrow" w:hAnsi="Arial Narrow"/>
                <w:sz w:val="22"/>
                <w:szCs w:val="22"/>
              </w:rPr>
              <w:t xml:space="preserve"> does not launch automatically upon login, open a terminal window and enter the following command:</w:t>
            </w:r>
          </w:p>
          <w:p w:rsidR="000F72EE" w:rsidRPr="00124A3E" w:rsidRDefault="000F72EE" w:rsidP="00DC5DA6">
            <w:pPr>
              <w:spacing w:before="20" w:after="20"/>
              <w:rPr>
                <w:rFonts w:ascii="Arial Narrow" w:hAnsi="Arial Narrow"/>
                <w:b/>
              </w:rPr>
            </w:pPr>
            <w:r w:rsidRPr="00124A3E">
              <w:rPr>
                <w:rFonts w:ascii="Arial Narrow" w:hAnsi="Arial Narrow"/>
                <w:b/>
                <w:sz w:val="22"/>
                <w:szCs w:val="22"/>
              </w:rPr>
              <w:t>/awips2/alertviz/alertviz.sh –component thinalertviz</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w:t>
            </w:r>
            <w:r w:rsidRPr="00124A3E">
              <w:rPr>
                <w:rFonts w:ascii="Arial Narrow" w:hAnsi="Arial Narrow"/>
                <w:b/>
                <w:sz w:val="22"/>
                <w:szCs w:val="22"/>
              </w:rPr>
              <w:t>AlertViz</w:t>
            </w:r>
            <w:r w:rsidRPr="00636FB4">
              <w:rPr>
                <w:rFonts w:ascii="Arial Narrow" w:hAnsi="Arial Narrow"/>
                <w:sz w:val="22"/>
                <w:szCs w:val="22"/>
              </w:rPr>
              <w:t xml:space="preserve"> message bar launches.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To launch </w:t>
            </w:r>
            <w:r w:rsidRPr="00124A3E">
              <w:rPr>
                <w:rFonts w:ascii="Arial Narrow" w:hAnsi="Arial Narrow"/>
                <w:b/>
                <w:sz w:val="22"/>
                <w:szCs w:val="22"/>
              </w:rPr>
              <w:t>CAVE</w:t>
            </w:r>
            <w:r w:rsidRPr="00636FB4">
              <w:rPr>
                <w:rFonts w:ascii="Arial Narrow" w:hAnsi="Arial Narrow"/>
                <w:sz w:val="22"/>
                <w:szCs w:val="22"/>
              </w:rPr>
              <w:t>, open a new terminal window and enter the following command:</w:t>
            </w:r>
          </w:p>
          <w:p w:rsidR="000F72EE" w:rsidRPr="00124A3E" w:rsidRDefault="000F72EE" w:rsidP="00DC5DA6">
            <w:pPr>
              <w:spacing w:before="20" w:after="20"/>
              <w:rPr>
                <w:rFonts w:ascii="Arial Narrow" w:hAnsi="Arial Narrow"/>
                <w:b/>
              </w:rPr>
            </w:pPr>
            <w:r w:rsidRPr="00124A3E">
              <w:rPr>
                <w:rFonts w:ascii="Arial Narrow" w:hAnsi="Arial Narrow"/>
                <w:b/>
                <w:sz w:val="22"/>
                <w:szCs w:val="22"/>
              </w:rPr>
              <w:t xml:space="preserve">/awips2/cave/cave.sh –component thinclient </w:t>
            </w:r>
          </w:p>
        </w:tc>
        <w:tc>
          <w:tcPr>
            <w:tcW w:w="2625" w:type="dxa"/>
          </w:tcPr>
          <w:p w:rsidR="000F72EE" w:rsidRPr="00636FB4" w:rsidRDefault="000F72EE" w:rsidP="00DC5DA6">
            <w:pPr>
              <w:spacing w:before="20" w:after="20"/>
              <w:rPr>
                <w:rFonts w:ascii="Arial Narrow" w:hAnsi="Arial Narrow"/>
              </w:rPr>
            </w:pPr>
            <w:r w:rsidRPr="00124A3E">
              <w:rPr>
                <w:rFonts w:ascii="Arial Narrow" w:hAnsi="Arial Narrow"/>
                <w:b/>
                <w:sz w:val="22"/>
                <w:szCs w:val="22"/>
              </w:rPr>
              <w:t>CAVE</w:t>
            </w:r>
            <w:r w:rsidRPr="00636FB4">
              <w:rPr>
                <w:rFonts w:ascii="Arial Narrow" w:hAnsi="Arial Narrow"/>
                <w:sz w:val="22"/>
                <w:szCs w:val="22"/>
              </w:rPr>
              <w:t xml:space="preser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C5DA6">
        <w:trPr>
          <w:cantSplit/>
          <w:trHeight w:val="368"/>
        </w:trPr>
        <w:tc>
          <w:tcPr>
            <w:tcW w:w="9360" w:type="dxa"/>
            <w:gridSpan w:val="5"/>
            <w:shd w:val="clear" w:color="auto" w:fill="D9D9D9"/>
            <w:vAlign w:val="center"/>
          </w:tcPr>
          <w:p w:rsidR="000F72EE" w:rsidRPr="00946A1E" w:rsidRDefault="000F72EE" w:rsidP="00DC5DA6">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CAVE Thin Client Preference Settings</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124A3E">
              <w:rPr>
                <w:rFonts w:ascii="Arial Narrow" w:hAnsi="Arial Narrow"/>
                <w:b/>
                <w:sz w:val="22"/>
                <w:szCs w:val="22"/>
              </w:rPr>
              <w:t>CAVE</w:t>
            </w:r>
            <w:r w:rsidRPr="00636FB4">
              <w:rPr>
                <w:rFonts w:ascii="Arial Narrow" w:hAnsi="Arial Narrow"/>
                <w:sz w:val="22"/>
                <w:szCs w:val="22"/>
              </w:rPr>
              <w:t xml:space="preserve"> menu.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w:t>
            </w:r>
            <w:r w:rsidRPr="00124A3E">
              <w:rPr>
                <w:rFonts w:ascii="Arial Narrow" w:hAnsi="Arial Narrow"/>
                <w:b/>
                <w:sz w:val="22"/>
                <w:szCs w:val="22"/>
              </w:rPr>
              <w:t>CAVE</w:t>
            </w:r>
            <w:r w:rsidRPr="00636FB4">
              <w:rPr>
                <w:rFonts w:ascii="Arial Narrow" w:hAnsi="Arial Narrow"/>
                <w:sz w:val="22"/>
                <w:szCs w:val="22"/>
              </w:rPr>
              <w:t xml:space="preserv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124A3E">
              <w:rPr>
                <w:rFonts w:ascii="Arial Narrow" w:hAnsi="Arial Narrow"/>
                <w:b/>
                <w:sz w:val="22"/>
                <w:szCs w:val="22"/>
              </w:rPr>
              <w:t>Preferences</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w:t>
            </w:r>
            <w:r w:rsidRPr="00124A3E">
              <w:rPr>
                <w:rFonts w:ascii="Arial Narrow" w:hAnsi="Arial Narrow"/>
                <w:b/>
                <w:sz w:val="22"/>
                <w:szCs w:val="22"/>
              </w:rPr>
              <w:t>Preferences</w:t>
            </w:r>
            <w:r w:rsidRPr="00636FB4">
              <w:rPr>
                <w:rFonts w:ascii="Arial Narrow" w:hAnsi="Arial Narrow"/>
                <w:sz w:val="22"/>
                <w:szCs w:val="22"/>
              </w:rPr>
              <w:t xml:space="preserve"> dialog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Double click on </w:t>
            </w:r>
            <w:r w:rsidRPr="00124A3E">
              <w:rPr>
                <w:rFonts w:ascii="Arial Narrow" w:hAnsi="Arial Narrow"/>
                <w:b/>
                <w:sz w:val="22"/>
                <w:szCs w:val="22"/>
              </w:rPr>
              <w:t>thin client</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Thin client is expanded listing Caches, Connections, Servers.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12"/>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on </w:t>
            </w:r>
            <w:r w:rsidRPr="00124A3E">
              <w:rPr>
                <w:rFonts w:ascii="Arial Narrow" w:hAnsi="Arial Narrow"/>
                <w:b/>
                <w:sz w:val="22"/>
                <w:szCs w:val="22"/>
              </w:rPr>
              <w:t>Caches</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Cache options display in the Preference dialog.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If not already set up, set the Cache Directory to </w:t>
            </w:r>
          </w:p>
          <w:p w:rsidR="000F72EE" w:rsidRPr="00636FB4" w:rsidRDefault="000F72EE" w:rsidP="00DC5DA6">
            <w:pPr>
              <w:spacing w:before="20" w:after="20"/>
              <w:rPr>
                <w:rFonts w:ascii="Arial Narrow" w:hAnsi="Arial Narrow"/>
              </w:rPr>
            </w:pPr>
            <w:r w:rsidRPr="00636FB4">
              <w:rPr>
                <w:rFonts w:ascii="Arial Narrow" w:hAnsi="Arial Narrow"/>
                <w:sz w:val="22"/>
                <w:szCs w:val="22"/>
              </w:rPr>
              <w:t>/home/&lt;username&gt;/caveData/cache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Cache Directory is set.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If not already set, change the Cache preference settings so that Cache Weather Data, Cache Localization Files, Use Only Cached Localization Files and Cache Map Data are checked (enabled).</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Cache Weather Data, Cache Localization Files, Use Only Cached Localization Files and Cache Map Data are checked (enabled).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If prompted to sync localization files, select YES. Wait until synchronizing local files in the </w:t>
            </w:r>
            <w:r w:rsidRPr="00636FB4">
              <w:rPr>
                <w:rFonts w:ascii="Arial Narrow" w:hAnsi="Arial Narrow"/>
                <w:b/>
                <w:sz w:val="22"/>
                <w:szCs w:val="22"/>
              </w:rPr>
              <w:t>CAVE</w:t>
            </w:r>
            <w:r w:rsidRPr="00636FB4">
              <w:rPr>
                <w:rFonts w:ascii="Arial Narrow" w:hAnsi="Arial Narrow"/>
                <w:sz w:val="22"/>
                <w:szCs w:val="22"/>
              </w:rPr>
              <w:t xml:space="preserve"> status bar goes away before proceeding</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Synchronization is complete.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on </w:t>
            </w:r>
            <w:r w:rsidRPr="00D459A7">
              <w:rPr>
                <w:rFonts w:ascii="Arial Narrow" w:hAnsi="Arial Narrow"/>
                <w:b/>
                <w:sz w:val="22"/>
                <w:szCs w:val="22"/>
              </w:rPr>
              <w:t>Connections.</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Connection options display in the Preference dialog.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If not already set, change the Connection settings so that ‘Disable JMS’ and ‘Disable Menu Times’ are unchecked.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Disable JMS and Disable Menu Times are unchecked.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on </w:t>
            </w:r>
            <w:r w:rsidRPr="00D459A7">
              <w:rPr>
                <w:rFonts w:ascii="Arial Narrow" w:hAnsi="Arial Narrow"/>
                <w:b/>
                <w:sz w:val="22"/>
                <w:szCs w:val="22"/>
              </w:rPr>
              <w:t>Servers</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Server options display in the Preference dialog.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If not set by default, check the ‘Use Proxy Servers’ box.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Use Proxy Servers box is 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If not already set, enter the appropriate Services and Pypies Addresses. </w:t>
            </w:r>
          </w:p>
          <w:p w:rsidR="000F72EE" w:rsidRPr="00636FB4" w:rsidRDefault="000F72EE" w:rsidP="00DC5DA6">
            <w:pPr>
              <w:spacing w:before="20" w:after="20"/>
              <w:rPr>
                <w:rFonts w:ascii="Arial Narrow" w:hAnsi="Arial Narrow"/>
              </w:rPr>
            </w:pPr>
            <w:r w:rsidRPr="00636FB4">
              <w:rPr>
                <w:rFonts w:ascii="Arial Narrow" w:hAnsi="Arial Narrow"/>
                <w:b/>
                <w:sz w:val="22"/>
                <w:szCs w:val="22"/>
              </w:rPr>
              <w:t>N</w:t>
            </w:r>
            <w:r>
              <w:rPr>
                <w:rFonts w:ascii="Arial Narrow" w:hAnsi="Arial Narrow"/>
                <w:b/>
                <w:sz w:val="22"/>
                <w:szCs w:val="22"/>
              </w:rPr>
              <w:t>ote</w:t>
            </w:r>
            <w:r w:rsidRPr="00636FB4">
              <w:rPr>
                <w:rFonts w:ascii="Arial Narrow" w:hAnsi="Arial Narrow"/>
                <w:b/>
                <w:sz w:val="22"/>
                <w:szCs w:val="22"/>
              </w:rPr>
              <w:t>:</w:t>
            </w:r>
            <w:r w:rsidRPr="00636FB4">
              <w:rPr>
                <w:rFonts w:ascii="Arial Narrow" w:hAnsi="Arial Narrow"/>
                <w:sz w:val="22"/>
                <w:szCs w:val="22"/>
              </w:rPr>
              <w:t xml:space="preserve"> Will need to obtain information from System Administrator.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proxy server addresses are set.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w:t>
            </w:r>
            <w:r w:rsidRPr="00D459A7">
              <w:rPr>
                <w:rFonts w:ascii="Arial Narrow" w:hAnsi="Arial Narrow"/>
                <w:b/>
                <w:sz w:val="22"/>
                <w:szCs w:val="22"/>
              </w:rPr>
              <w:t>Apply.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settings are applied.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w:t>
            </w:r>
            <w:r w:rsidRPr="00D459A7">
              <w:rPr>
                <w:rFonts w:ascii="Arial Narrow" w:hAnsi="Arial Narrow"/>
                <w:b/>
                <w:sz w:val="22"/>
                <w:szCs w:val="22"/>
              </w:rPr>
              <w:t>OK</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Preferences dialog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1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Restart </w:t>
            </w:r>
            <w:r w:rsidRPr="00D459A7">
              <w:rPr>
                <w:rFonts w:ascii="Arial Narrow" w:hAnsi="Arial Narrow"/>
                <w:b/>
                <w:sz w:val="22"/>
                <w:szCs w:val="22"/>
              </w:rPr>
              <w:t>CAVE.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CAVE is restarted.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C5DA6">
        <w:trPr>
          <w:cantSplit/>
          <w:trHeight w:val="377"/>
        </w:trPr>
        <w:tc>
          <w:tcPr>
            <w:tcW w:w="9360" w:type="dxa"/>
            <w:gridSpan w:val="5"/>
            <w:shd w:val="clear" w:color="auto" w:fill="D9D9D9"/>
            <w:vAlign w:val="center"/>
          </w:tcPr>
          <w:p w:rsidR="000F72EE" w:rsidRPr="00946A1E" w:rsidRDefault="000F72EE" w:rsidP="00DC5DA6">
            <w:pPr>
              <w:keepNext/>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D2D Application Test</w:t>
            </w:r>
          </w:p>
        </w:tc>
      </w:tr>
      <w:tr w:rsidR="000F72EE" w:rsidRPr="00636FB4" w:rsidTr="00946A1E">
        <w:trPr>
          <w:cantSplit/>
          <w:trHeight w:val="467"/>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In CAVE, select the </w:t>
            </w:r>
            <w:r w:rsidRPr="00D459A7">
              <w:rPr>
                <w:rFonts w:ascii="Arial Narrow" w:hAnsi="Arial Narrow"/>
                <w:b/>
                <w:sz w:val="22"/>
                <w:szCs w:val="22"/>
              </w:rPr>
              <w:t>Radar</w:t>
            </w:r>
            <w:r w:rsidRPr="00636FB4">
              <w:rPr>
                <w:rFonts w:ascii="Arial Narrow" w:hAnsi="Arial Narrow"/>
                <w:sz w:val="22"/>
                <w:szCs w:val="22"/>
              </w:rPr>
              <w:t xml:space="preserve"> menu.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Radar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459A7">
              <w:rPr>
                <w:rFonts w:ascii="Arial Narrow" w:hAnsi="Arial Narrow"/>
                <w:b/>
                <w:sz w:val="22"/>
                <w:szCs w:val="22"/>
              </w:rPr>
              <w:t xml:space="preserve">0.5 Reflectivity Mosaic.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0.5 Reflectivity Mosaic loads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Make note of the product time in the Radar menu and the time in the product legend.</w:t>
            </w:r>
          </w:p>
        </w:tc>
        <w:tc>
          <w:tcPr>
            <w:tcW w:w="262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The menu time and the product legend time match. Menu Time:  ___________</w:t>
            </w:r>
          </w:p>
          <w:p w:rsidR="000F72EE" w:rsidRPr="00636FB4" w:rsidRDefault="000F72EE" w:rsidP="00DC5DA6">
            <w:pPr>
              <w:spacing w:after="20"/>
              <w:rPr>
                <w:rFonts w:ascii="Arial Narrow" w:hAnsi="Arial Narrow"/>
              </w:rPr>
            </w:pPr>
            <w:r w:rsidRPr="00636FB4">
              <w:rPr>
                <w:rFonts w:ascii="Arial Narrow" w:hAnsi="Arial Narrow"/>
                <w:sz w:val="22"/>
                <w:szCs w:val="22"/>
              </w:rPr>
              <w:t>Prod Legend Time:  _____</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Wait until the radar image updates. Note the product time in the Radar menu and the time in the product legend.</w:t>
            </w:r>
          </w:p>
        </w:tc>
        <w:tc>
          <w:tcPr>
            <w:tcW w:w="262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The menu time and the product legend time match.</w:t>
            </w:r>
          </w:p>
          <w:p w:rsidR="000F72EE" w:rsidRPr="00636FB4" w:rsidRDefault="000F72EE" w:rsidP="00DC5DA6">
            <w:pPr>
              <w:spacing w:after="120"/>
              <w:rPr>
                <w:rFonts w:ascii="Arial Narrow" w:hAnsi="Arial Narrow"/>
              </w:rPr>
            </w:pPr>
            <w:r w:rsidRPr="00636FB4">
              <w:rPr>
                <w:rFonts w:ascii="Arial Narrow" w:hAnsi="Arial Narrow"/>
                <w:sz w:val="22"/>
                <w:szCs w:val="22"/>
              </w:rPr>
              <w:t>Menu Time:  ___________</w:t>
            </w:r>
          </w:p>
          <w:p w:rsidR="000F72EE" w:rsidRPr="00636FB4" w:rsidRDefault="000F72EE" w:rsidP="00DC5DA6">
            <w:pPr>
              <w:spacing w:after="20"/>
              <w:rPr>
                <w:rFonts w:ascii="Arial Narrow" w:hAnsi="Arial Narrow"/>
              </w:rPr>
            </w:pPr>
            <w:r w:rsidRPr="00636FB4">
              <w:rPr>
                <w:rFonts w:ascii="Arial Narrow" w:hAnsi="Arial Narrow"/>
                <w:sz w:val="22"/>
                <w:szCs w:val="22"/>
              </w:rPr>
              <w:t>Prod Legend Time:  _____</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bookmarkStart w:id="674" w:name="_GoBack"/>
            <w:bookmarkEnd w:id="674"/>
            <w:r w:rsidRPr="00636FB4">
              <w:rPr>
                <w:rFonts w:ascii="Arial Narrow" w:hAnsi="Arial Narrow"/>
                <w:sz w:val="22"/>
                <w:szCs w:val="22"/>
              </w:rPr>
              <w:t>Zoom in and out of the display.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Zooming capabilities work with little to no flickering.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Swap the Radar image into a side pane.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Radar image is swapped out to a side pane. A blank map editor is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D459A7">
              <w:rPr>
                <w:rFonts w:ascii="Arial Narrow" w:hAnsi="Arial Narrow"/>
                <w:b/>
                <w:sz w:val="22"/>
                <w:szCs w:val="22"/>
              </w:rPr>
              <w:t>Scale</w:t>
            </w:r>
            <w:r w:rsidRPr="00636FB4">
              <w:rPr>
                <w:rFonts w:ascii="Arial Narrow" w:hAnsi="Arial Narrow"/>
                <w:sz w:val="22"/>
                <w:szCs w:val="22"/>
              </w:rPr>
              <w:t xml:space="preserve"> button and change scales to </w:t>
            </w:r>
            <w:r w:rsidRPr="00D459A7">
              <w:rPr>
                <w:rFonts w:ascii="Arial Narrow" w:hAnsi="Arial Narrow"/>
                <w:b/>
                <w:sz w:val="22"/>
                <w:szCs w:val="22"/>
              </w:rPr>
              <w:t>State.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map scale is set to State.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local radar menu &lt;kxxx&gt; where xxx stands for the radar ID.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&lt;kxxx&gt; radar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459A7">
              <w:rPr>
                <w:rFonts w:ascii="Arial Narrow" w:hAnsi="Arial Narrow"/>
                <w:b/>
                <w:sz w:val="22"/>
                <w:szCs w:val="22"/>
              </w:rPr>
              <w:t>0.5Z/SRM8</w:t>
            </w:r>
            <w:r w:rsidRPr="00636FB4">
              <w:rPr>
                <w:rFonts w:ascii="Arial Narrow" w:hAnsi="Arial Narrow"/>
                <w:sz w:val="22"/>
                <w:szCs w:val="22"/>
              </w:rPr>
              <w:t xml:space="preserve"> from the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The&lt; kxxx&gt; 0.5Z/SRM8 image loads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197"/>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D459A7">
              <w:rPr>
                <w:rFonts w:ascii="Arial Narrow" w:hAnsi="Arial Narrow"/>
                <w:b/>
                <w:sz w:val="22"/>
                <w:szCs w:val="22"/>
              </w:rPr>
              <w:t>Clear</w:t>
            </w:r>
            <w:r w:rsidRPr="00636FB4">
              <w:rPr>
                <w:rFonts w:ascii="Arial Narrow" w:hAnsi="Arial Narrow"/>
                <w:sz w:val="22"/>
                <w:szCs w:val="22"/>
              </w:rPr>
              <w:t xml:space="preserve"> the display.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Display is cleared.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local radar menu &lt;kxxx&gt; where xxx stands for the radar ID.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&lt;kxxx&gt; radar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kxxx 4 panel and load any current 4 panel product.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4 panel radar displays successfully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459A7">
              <w:rPr>
                <w:rFonts w:ascii="Arial Narrow" w:hAnsi="Arial Narrow"/>
                <w:b/>
                <w:sz w:val="22"/>
                <w:szCs w:val="22"/>
              </w:rPr>
              <w:t>Loop</w:t>
            </w:r>
            <w:r w:rsidRPr="00636FB4">
              <w:rPr>
                <w:rFonts w:ascii="Arial Narrow" w:hAnsi="Arial Narrow"/>
                <w:sz w:val="22"/>
                <w:szCs w:val="22"/>
              </w:rPr>
              <w:t xml:space="preserve"> button in the D2D toolbar.</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Looping is enabled.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Swap the Radar image into a side pane.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Radar image is swapped out to a side pane. A blank map editor is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D459A7">
              <w:rPr>
                <w:rFonts w:ascii="Arial Narrow" w:hAnsi="Arial Narrow"/>
                <w:b/>
                <w:sz w:val="22"/>
                <w:szCs w:val="22"/>
              </w:rPr>
              <w:t>Scale</w:t>
            </w:r>
            <w:r w:rsidRPr="00636FB4">
              <w:rPr>
                <w:rFonts w:ascii="Arial Narrow" w:hAnsi="Arial Narrow"/>
                <w:sz w:val="22"/>
                <w:szCs w:val="22"/>
              </w:rPr>
              <w:t xml:space="preserve"> button and change scales to </w:t>
            </w:r>
            <w:r w:rsidRPr="00D459A7">
              <w:rPr>
                <w:rFonts w:ascii="Arial Narrow" w:hAnsi="Arial Narrow"/>
                <w:b/>
                <w:sz w:val="22"/>
                <w:szCs w:val="22"/>
              </w:rPr>
              <w:t>CONUS</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map scale is set to CONUS.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459A7">
              <w:rPr>
                <w:rFonts w:ascii="Arial Narrow" w:hAnsi="Arial Narrow"/>
                <w:b/>
                <w:sz w:val="22"/>
                <w:szCs w:val="22"/>
              </w:rPr>
              <w:t>Satellite</w:t>
            </w:r>
            <w:r w:rsidRPr="00636FB4">
              <w:rPr>
                <w:rFonts w:ascii="Arial Narrow" w:hAnsi="Arial Narrow"/>
                <w:sz w:val="22"/>
                <w:szCs w:val="22"/>
              </w:rPr>
              <w:t xml:space="preserv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Satellite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459A7">
              <w:rPr>
                <w:rFonts w:ascii="Arial Narrow" w:hAnsi="Arial Narrow"/>
                <w:b/>
                <w:sz w:val="22"/>
                <w:szCs w:val="22"/>
              </w:rPr>
              <w:t>IR Window</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IR Satellite image displays without error.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1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D459A7">
              <w:rPr>
                <w:rFonts w:ascii="Arial Narrow" w:hAnsi="Arial Narrow"/>
                <w:b/>
                <w:sz w:val="22"/>
                <w:szCs w:val="22"/>
              </w:rPr>
              <w:t>Obs</w:t>
            </w:r>
            <w:r w:rsidRPr="00636FB4">
              <w:rPr>
                <w:rFonts w:ascii="Arial Narrow" w:hAnsi="Arial Narrow"/>
                <w:sz w:val="22"/>
                <w:szCs w:val="22"/>
              </w:rPr>
              <w:t xml:space="preserve"> menu button.</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Obs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Pr>
                <w:rFonts w:ascii="Arial Narrow" w:hAnsi="Arial Narrow"/>
                <w:sz w:val="22"/>
                <w:szCs w:val="22"/>
              </w:rPr>
              <w:t xml:space="preserve">Select </w:t>
            </w:r>
            <w:r w:rsidRPr="00D459A7">
              <w:rPr>
                <w:rFonts w:ascii="Arial Narrow" w:hAnsi="Arial Narrow"/>
                <w:b/>
                <w:sz w:val="22"/>
                <w:szCs w:val="22"/>
              </w:rPr>
              <w:t>METAR Station plot</w:t>
            </w:r>
            <w:r w:rsidRPr="00636FB4">
              <w:rPr>
                <w:rFonts w:ascii="Arial Narrow" w:hAnsi="Arial Narrow"/>
                <w:sz w:val="22"/>
                <w:szCs w:val="22"/>
              </w:rPr>
              <w:t xml:space="preserve">. </w:t>
            </w:r>
          </w:p>
          <w:p w:rsidR="000F72EE" w:rsidRPr="00636FB4" w:rsidRDefault="000F72EE" w:rsidP="00DC5DA6">
            <w:pPr>
              <w:spacing w:before="20" w:after="20"/>
              <w:rPr>
                <w:rFonts w:ascii="Arial Narrow" w:hAnsi="Arial Narrow"/>
              </w:rPr>
            </w:pPr>
          </w:p>
        </w:tc>
        <w:tc>
          <w:tcPr>
            <w:tcW w:w="2625" w:type="dxa"/>
          </w:tcPr>
          <w:p w:rsidR="000F72EE" w:rsidRPr="00636FB4" w:rsidRDefault="000F72EE" w:rsidP="00DC5DA6">
            <w:pPr>
              <w:spacing w:before="20" w:after="20"/>
              <w:rPr>
                <w:rFonts w:ascii="Arial Narrow" w:hAnsi="Arial Narrow"/>
              </w:rPr>
            </w:pPr>
            <w:r>
              <w:rPr>
                <w:rFonts w:ascii="Arial Narrow" w:hAnsi="Arial Narrow"/>
                <w:sz w:val="22"/>
                <w:szCs w:val="22"/>
              </w:rPr>
              <w:t>METAR Station plot</w:t>
            </w:r>
            <w:r w:rsidRPr="00636FB4">
              <w:rPr>
                <w:rFonts w:ascii="Arial Narrow" w:hAnsi="Arial Narrow"/>
                <w:sz w:val="22"/>
                <w:szCs w:val="22"/>
              </w:rPr>
              <w:t xml:space="preserve"> display on top of the Satellite image.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DC5DA6">
            <w:pPr>
              <w:widowControl w:val="0"/>
              <w:suppressAutoHyphens/>
              <w:spacing w:before="20" w:after="20"/>
              <w:rPr>
                <w:rFonts w:ascii="Arial Narrow" w:hAnsi="Arial Narrow"/>
              </w:rPr>
            </w:pPr>
            <w:r>
              <w:rPr>
                <w:rFonts w:ascii="Arial Narrow" w:hAnsi="Arial Narrow"/>
                <w:sz w:val="22"/>
                <w:szCs w:val="22"/>
              </w:rPr>
              <w:t xml:space="preserve">From the </w:t>
            </w:r>
            <w:r w:rsidRPr="00D459A7">
              <w:rPr>
                <w:rFonts w:ascii="Arial Narrow" w:hAnsi="Arial Narrow"/>
                <w:b/>
                <w:sz w:val="22"/>
                <w:szCs w:val="22"/>
              </w:rPr>
              <w:t>File</w:t>
            </w:r>
            <w:r>
              <w:rPr>
                <w:rFonts w:ascii="Arial Narrow" w:hAnsi="Arial Narrow"/>
                <w:sz w:val="22"/>
                <w:szCs w:val="22"/>
              </w:rPr>
              <w:t xml:space="preserve"> menu select </w:t>
            </w:r>
            <w:r w:rsidRPr="00D459A7">
              <w:rPr>
                <w:rFonts w:ascii="Arial Narrow" w:hAnsi="Arial Narrow"/>
                <w:b/>
                <w:sz w:val="22"/>
                <w:szCs w:val="22"/>
              </w:rPr>
              <w:t>Print</w:t>
            </w:r>
            <w:r>
              <w:rPr>
                <w:rFonts w:ascii="Arial Narrow" w:hAnsi="Arial Narrow"/>
                <w:sz w:val="22"/>
                <w:szCs w:val="22"/>
              </w:rPr>
              <w:t xml:space="preserve">. </w:t>
            </w:r>
          </w:p>
        </w:tc>
        <w:tc>
          <w:tcPr>
            <w:tcW w:w="2625" w:type="dxa"/>
          </w:tcPr>
          <w:p w:rsidR="000F72EE" w:rsidRPr="00425356" w:rsidRDefault="000F72EE" w:rsidP="00DC5DA6">
            <w:pPr>
              <w:spacing w:before="20" w:after="20"/>
              <w:rPr>
                <w:rFonts w:ascii="Arial Narrow" w:hAnsi="Arial Narrow"/>
              </w:rPr>
            </w:pPr>
            <w:r>
              <w:rPr>
                <w:rFonts w:ascii="Arial Narrow" w:hAnsi="Arial Narrow"/>
                <w:sz w:val="22"/>
                <w:szCs w:val="22"/>
              </w:rPr>
              <w:t>The Satellite image with METARS is printed out filling the entire page or good portion of the page.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Zoom in and out of the display.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METAR plots fill in as user zooms in. METAR plots disappear as user zooms out.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Swap the Satellite image into a side pane.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Satellite image is swapped out to a side pane. A blank map editor is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the </w:t>
            </w:r>
            <w:r w:rsidRPr="00D459A7">
              <w:rPr>
                <w:rFonts w:ascii="Arial Narrow" w:hAnsi="Arial Narrow"/>
                <w:b/>
                <w:sz w:val="22"/>
                <w:szCs w:val="22"/>
              </w:rPr>
              <w:t>Scale</w:t>
            </w:r>
            <w:r w:rsidRPr="00636FB4">
              <w:rPr>
                <w:rFonts w:ascii="Arial Narrow" w:hAnsi="Arial Narrow"/>
                <w:sz w:val="22"/>
                <w:szCs w:val="22"/>
              </w:rPr>
              <w:t xml:space="preserve"> button and change scales to </w:t>
            </w:r>
            <w:r w:rsidRPr="00D459A7">
              <w:rPr>
                <w:rFonts w:ascii="Arial Narrow" w:hAnsi="Arial Narrow"/>
                <w:b/>
                <w:sz w:val="22"/>
                <w:szCs w:val="22"/>
              </w:rPr>
              <w:t>CONUS</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map scale is set to CONUS.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459A7">
              <w:rPr>
                <w:rFonts w:ascii="Arial Narrow" w:hAnsi="Arial Narrow"/>
                <w:b/>
                <w:sz w:val="22"/>
                <w:szCs w:val="22"/>
              </w:rPr>
              <w:t>Volume</w:t>
            </w:r>
            <w:r w:rsidRPr="00636FB4">
              <w:rPr>
                <w:rFonts w:ascii="Arial Narrow" w:hAnsi="Arial Narrow"/>
                <w:sz w:val="22"/>
                <w:szCs w:val="22"/>
              </w:rPr>
              <w:t xml:space="preserv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Volume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459A7">
              <w:rPr>
                <w:rFonts w:ascii="Arial Narrow" w:hAnsi="Arial Narrow"/>
                <w:b/>
                <w:sz w:val="22"/>
                <w:szCs w:val="22"/>
              </w:rPr>
              <w:t xml:space="preserve">Basic Faimilies -&gt; GFS40 </w:t>
            </w:r>
            <w:r w:rsidRPr="00636FB4">
              <w:rPr>
                <w:rFonts w:ascii="Arial Narrow" w:hAnsi="Arial Narrow"/>
                <w:sz w:val="22"/>
                <w:szCs w:val="22"/>
              </w:rPr>
              <w:t>family.</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GFS40 model family loads in the main display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Right click and hold on </w:t>
            </w:r>
            <w:r w:rsidRPr="00D64538">
              <w:rPr>
                <w:rFonts w:ascii="Arial Narrow" w:hAnsi="Arial Narrow"/>
                <w:b/>
                <w:sz w:val="22"/>
                <w:szCs w:val="22"/>
              </w:rPr>
              <w:t>GFS40 Precipitation</w:t>
            </w:r>
            <w:r w:rsidRPr="00636FB4">
              <w:rPr>
                <w:rFonts w:ascii="Arial Narrow" w:hAnsi="Arial Narrow"/>
                <w:sz w:val="22"/>
                <w:szCs w:val="22"/>
              </w:rPr>
              <w:t xml:space="preserve"> in the Product Legend.</w:t>
            </w:r>
          </w:p>
        </w:tc>
        <w:tc>
          <w:tcPr>
            <w:tcW w:w="2625" w:type="dxa"/>
          </w:tcPr>
          <w:p w:rsidR="000F72EE" w:rsidRPr="00636FB4" w:rsidRDefault="000F72EE" w:rsidP="00DC5DA6">
            <w:pPr>
              <w:spacing w:before="20" w:after="20"/>
              <w:rPr>
                <w:rFonts w:ascii="Arial Narrow" w:hAnsi="Arial Narrow"/>
              </w:rPr>
            </w:pPr>
            <w:r>
              <w:rPr>
                <w:rFonts w:ascii="Arial Narrow" w:hAnsi="Arial Narrow"/>
                <w:sz w:val="22"/>
                <w:szCs w:val="22"/>
              </w:rPr>
              <w:t>A pop-</w:t>
            </w:r>
            <w:r w:rsidRPr="00636FB4">
              <w:rPr>
                <w:rFonts w:ascii="Arial Narrow" w:hAnsi="Arial Narrow"/>
                <w:sz w:val="22"/>
                <w:szCs w:val="22"/>
              </w:rPr>
              <w:t>up menu appears.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64538">
              <w:rPr>
                <w:rFonts w:ascii="Arial Narrow" w:hAnsi="Arial Narrow"/>
                <w:b/>
                <w:sz w:val="22"/>
                <w:szCs w:val="22"/>
              </w:rPr>
              <w:t>‘Load as Image’</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Precipitation is loaded as an image.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 xml:space="preserve">Step through the frames by either clicking the single arrow buttons in the D2D toolbar or by using the right and left arrow keys on the keyboard. </w:t>
            </w:r>
          </w:p>
        </w:tc>
        <w:tc>
          <w:tcPr>
            <w:tcW w:w="262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The full model run is available. </w:t>
            </w:r>
          </w:p>
          <w:p w:rsidR="000F72EE" w:rsidRPr="00636FB4" w:rsidRDefault="000F72EE" w:rsidP="00DC5DA6">
            <w:pPr>
              <w:spacing w:after="20"/>
              <w:rPr>
                <w:rFonts w:ascii="Arial Narrow" w:hAnsi="Arial Narrow"/>
              </w:rPr>
            </w:pPr>
            <w:r w:rsidRPr="00636FB4">
              <w:rPr>
                <w:rFonts w:ascii="Arial Narrow" w:hAnsi="Arial Narrow"/>
                <w:sz w:val="22"/>
                <w:szCs w:val="22"/>
              </w:rPr>
              <w:t>No errors were received while stepping through frames.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64538">
              <w:rPr>
                <w:rFonts w:ascii="Arial Narrow" w:hAnsi="Arial Narrow"/>
                <w:b/>
                <w:sz w:val="22"/>
                <w:szCs w:val="22"/>
              </w:rPr>
              <w:t>Loop</w:t>
            </w:r>
            <w:r w:rsidRPr="00636FB4">
              <w:rPr>
                <w:rFonts w:ascii="Arial Narrow" w:hAnsi="Arial Narrow"/>
                <w:sz w:val="22"/>
                <w:szCs w:val="22"/>
              </w:rPr>
              <w:t xml:space="preserve"> button in the D2D toolbar.</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Looping is enabled. No errors are received.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Swap the GFS40 model family into a side pane.</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GFS40 model family is swapped out to a side pane. A blank map editor is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In the D2D toolbar, select the </w:t>
            </w:r>
            <w:r w:rsidRPr="00D64538">
              <w:rPr>
                <w:rFonts w:ascii="Arial Narrow" w:hAnsi="Arial Narrow"/>
                <w:b/>
                <w:sz w:val="22"/>
                <w:szCs w:val="22"/>
              </w:rPr>
              <w:t>baselines</w:t>
            </w:r>
            <w:r w:rsidRPr="00636FB4">
              <w:rPr>
                <w:rFonts w:ascii="Arial Narrow" w:hAnsi="Arial Narrow"/>
                <w:sz w:val="22"/>
                <w:szCs w:val="22"/>
              </w:rPr>
              <w:t xml:space="preserve"> button.</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Baselines display in the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Move </w:t>
            </w:r>
            <w:r w:rsidRPr="00D64538">
              <w:rPr>
                <w:rFonts w:ascii="Arial Narrow" w:hAnsi="Arial Narrow"/>
                <w:b/>
                <w:sz w:val="22"/>
                <w:szCs w:val="22"/>
              </w:rPr>
              <w:t>LineA</w:t>
            </w:r>
            <w:r w:rsidRPr="00636FB4">
              <w:rPr>
                <w:rFonts w:ascii="Arial Narrow" w:hAnsi="Arial Narrow"/>
                <w:sz w:val="22"/>
                <w:szCs w:val="22"/>
              </w:rPr>
              <w:t xml:space="preserve"> to desired location.</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LineA is in place.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64538">
              <w:rPr>
                <w:rFonts w:ascii="Arial Narrow" w:hAnsi="Arial Narrow"/>
                <w:b/>
                <w:sz w:val="22"/>
                <w:szCs w:val="22"/>
              </w:rPr>
              <w:t>Volume</w:t>
            </w:r>
            <w:r w:rsidRPr="00636FB4">
              <w:rPr>
                <w:rFonts w:ascii="Arial Narrow" w:hAnsi="Arial Narrow"/>
                <w:sz w:val="22"/>
                <w:szCs w:val="22"/>
              </w:rPr>
              <w:t xml:space="preserv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Volume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64538">
              <w:rPr>
                <w:rFonts w:ascii="Arial Narrow" w:hAnsi="Arial Narrow"/>
                <w:b/>
                <w:sz w:val="22"/>
                <w:szCs w:val="22"/>
              </w:rPr>
              <w:t>Browser</w:t>
            </w:r>
            <w:r w:rsidRPr="00636FB4">
              <w:rPr>
                <w:rFonts w:ascii="Arial Narrow" w:hAnsi="Arial Narrow"/>
                <w:sz w:val="22"/>
                <w:szCs w:val="22"/>
              </w:rPr>
              <w:t xml:space="preserve"> from the Volume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Volume Browser dialog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Click on </w:t>
            </w:r>
            <w:r w:rsidRPr="00D64538">
              <w:rPr>
                <w:rFonts w:ascii="Arial Narrow" w:hAnsi="Arial Narrow"/>
                <w:b/>
                <w:sz w:val="22"/>
                <w:szCs w:val="22"/>
              </w:rPr>
              <w:t>Plan View</w:t>
            </w:r>
            <w:r w:rsidRPr="00636FB4">
              <w:rPr>
                <w:rFonts w:ascii="Arial Narrow" w:hAnsi="Arial Narrow"/>
                <w:sz w:val="22"/>
                <w:szCs w:val="22"/>
              </w:rPr>
              <w:t xml:space="preserve"> and select </w:t>
            </w:r>
            <w:r w:rsidRPr="00D64538">
              <w:rPr>
                <w:rFonts w:ascii="Arial Narrow" w:hAnsi="Arial Narrow"/>
                <w:b/>
                <w:sz w:val="22"/>
                <w:szCs w:val="22"/>
              </w:rPr>
              <w:t>Cross Section</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Volume Browser dialog updates to Cross Section.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Under </w:t>
            </w:r>
            <w:r w:rsidRPr="00D64538">
              <w:rPr>
                <w:rFonts w:ascii="Arial Narrow" w:hAnsi="Arial Narrow"/>
                <w:b/>
                <w:sz w:val="22"/>
                <w:szCs w:val="22"/>
              </w:rPr>
              <w:t>Sources</w:t>
            </w:r>
            <w:r w:rsidRPr="00636FB4">
              <w:rPr>
                <w:rFonts w:ascii="Arial Narrow" w:hAnsi="Arial Narrow"/>
                <w:sz w:val="22"/>
                <w:szCs w:val="22"/>
              </w:rPr>
              <w:t xml:space="preserve">, select </w:t>
            </w:r>
            <w:r w:rsidRPr="00D64538">
              <w:rPr>
                <w:rFonts w:ascii="Arial Narrow" w:hAnsi="Arial Narrow"/>
                <w:b/>
                <w:sz w:val="22"/>
                <w:szCs w:val="22"/>
              </w:rPr>
              <w:t>Volume -&gt; NAM12</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NAM12 is listed in the Source window.</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 xml:space="preserve">Under </w:t>
            </w:r>
            <w:r w:rsidRPr="00D64538">
              <w:rPr>
                <w:rFonts w:ascii="Arial Narrow" w:hAnsi="Arial Narrow"/>
                <w:b/>
                <w:sz w:val="22"/>
                <w:szCs w:val="22"/>
              </w:rPr>
              <w:t>Fields</w:t>
            </w:r>
            <w:r w:rsidRPr="00636FB4">
              <w:rPr>
                <w:rFonts w:ascii="Arial Narrow" w:hAnsi="Arial Narrow"/>
                <w:sz w:val="22"/>
                <w:szCs w:val="22"/>
              </w:rPr>
              <w:t xml:space="preserve">, select </w:t>
            </w:r>
            <w:r w:rsidRPr="00D64538">
              <w:rPr>
                <w:rFonts w:ascii="Arial Narrow" w:hAnsi="Arial Narrow"/>
                <w:b/>
                <w:sz w:val="22"/>
                <w:szCs w:val="22"/>
              </w:rPr>
              <w:t>Basic -&gt; Height, Basic -&gt; Temperature, Basic -&gt; Rel Humidity, Basic -&gt; Wind.</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Height, Temperature, Rel Humidity and Wind are listed in the Fields window.</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Under </w:t>
            </w:r>
            <w:r w:rsidRPr="00D64538">
              <w:rPr>
                <w:rFonts w:ascii="Arial Narrow" w:hAnsi="Arial Narrow"/>
                <w:b/>
                <w:sz w:val="22"/>
                <w:szCs w:val="22"/>
              </w:rPr>
              <w:t>Planes</w:t>
            </w:r>
            <w:r w:rsidRPr="00636FB4">
              <w:rPr>
                <w:rFonts w:ascii="Arial Narrow" w:hAnsi="Arial Narrow"/>
                <w:sz w:val="22"/>
                <w:szCs w:val="22"/>
              </w:rPr>
              <w:t xml:space="preserve">, select </w:t>
            </w:r>
            <w:r w:rsidRPr="00D64538">
              <w:rPr>
                <w:rFonts w:ascii="Arial Narrow" w:hAnsi="Arial Narrow"/>
                <w:b/>
                <w:sz w:val="22"/>
                <w:szCs w:val="22"/>
              </w:rPr>
              <w:t>Specified -&gt; Line A</w:t>
            </w:r>
            <w:r w:rsidRPr="00636FB4">
              <w:rPr>
                <w:rFonts w:ascii="Arial Narrow" w:hAnsi="Arial Narrow"/>
                <w:sz w:val="22"/>
                <w:szCs w:val="22"/>
              </w:rPr>
              <w:t>.</w:t>
            </w:r>
          </w:p>
          <w:p w:rsidR="000F72EE" w:rsidRPr="00636FB4" w:rsidRDefault="000F72EE" w:rsidP="00DC5DA6">
            <w:pPr>
              <w:spacing w:before="20" w:after="20"/>
              <w:rPr>
                <w:rFonts w:ascii="Arial Narrow" w:hAnsi="Arial Narrow"/>
              </w:rPr>
            </w:pPr>
          </w:p>
        </w:tc>
        <w:tc>
          <w:tcPr>
            <w:tcW w:w="262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LineA is listed in the Planes window.</w:t>
            </w:r>
          </w:p>
          <w:p w:rsidR="000F72EE" w:rsidRPr="00636FB4" w:rsidRDefault="000F72EE" w:rsidP="00DC5DA6">
            <w:pPr>
              <w:spacing w:before="20" w:after="20"/>
              <w:rPr>
                <w:rFonts w:ascii="Arial Narrow" w:hAnsi="Arial Narrow"/>
              </w:rPr>
            </w:pPr>
            <w:r w:rsidRPr="00636FB4">
              <w:rPr>
                <w:rFonts w:ascii="Arial Narrow" w:hAnsi="Arial Narrow"/>
                <w:sz w:val="22"/>
                <w:szCs w:val="22"/>
              </w:rPr>
              <w:t>All four products are listed in the Product Selection List.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Middle click on the </w:t>
            </w:r>
            <w:r w:rsidRPr="00D64538">
              <w:rPr>
                <w:rFonts w:ascii="Arial Narrow" w:hAnsi="Arial Narrow"/>
                <w:b/>
                <w:sz w:val="22"/>
                <w:szCs w:val="22"/>
              </w:rPr>
              <w:t>NAM12 LineA Rel Humidity</w:t>
            </w:r>
            <w:r w:rsidRPr="00636FB4">
              <w:rPr>
                <w:rFonts w:ascii="Arial Narrow" w:hAnsi="Arial Narrow"/>
                <w:sz w:val="22"/>
                <w:szCs w:val="22"/>
              </w:rPr>
              <w:t xml:space="preserve"> in the Product Selection List.</w:t>
            </w:r>
          </w:p>
        </w:tc>
        <w:tc>
          <w:tcPr>
            <w:tcW w:w="262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Rel Humidity is now listed as an image identified as 'Img'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64538">
              <w:rPr>
                <w:rFonts w:ascii="Arial Narrow" w:hAnsi="Arial Narrow"/>
                <w:b/>
                <w:sz w:val="22"/>
                <w:szCs w:val="22"/>
              </w:rPr>
              <w:t>Load</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Pr>
                <w:rFonts w:ascii="Arial Narrow" w:hAnsi="Arial Narrow"/>
                <w:sz w:val="22"/>
                <w:szCs w:val="22"/>
              </w:rPr>
              <w:t>A cross-</w:t>
            </w:r>
            <w:r w:rsidRPr="00636FB4">
              <w:rPr>
                <w:rFonts w:ascii="Arial Narrow" w:hAnsi="Arial Narrow"/>
                <w:sz w:val="22"/>
                <w:szCs w:val="22"/>
              </w:rPr>
              <w:t>section tab opens. The cross section loads without error. Relative Humidity is loaded as an image.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the </w:t>
            </w:r>
            <w:r w:rsidRPr="00D64538">
              <w:rPr>
                <w:rFonts w:ascii="Arial Narrow" w:hAnsi="Arial Narrow"/>
                <w:b/>
                <w:sz w:val="22"/>
                <w:szCs w:val="22"/>
              </w:rPr>
              <w:t>Upper Air</w:t>
            </w:r>
            <w:r w:rsidRPr="00636FB4">
              <w:rPr>
                <w:rFonts w:ascii="Arial Narrow" w:hAnsi="Arial Narrow"/>
                <w:sz w:val="22"/>
                <w:szCs w:val="22"/>
              </w:rPr>
              <w:t xml:space="preserve"> menu.</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Upper Air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D64538">
              <w:rPr>
                <w:rFonts w:ascii="Arial Narrow" w:hAnsi="Arial Narrow"/>
                <w:b/>
                <w:sz w:val="22"/>
                <w:szCs w:val="22"/>
              </w:rPr>
              <w:t>US Central -&gt; Omaha, NE (KOAX)</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NSHARP Skew-T tab opens. </w:t>
            </w:r>
          </w:p>
          <w:p w:rsidR="000F72EE" w:rsidRPr="00636FB4" w:rsidRDefault="000F72EE" w:rsidP="00DC5DA6">
            <w:pPr>
              <w:spacing w:before="20" w:after="20"/>
              <w:rPr>
                <w:rFonts w:ascii="Arial Narrow" w:hAnsi="Arial Narrow"/>
              </w:rPr>
            </w:pPr>
            <w:r w:rsidRPr="00636FB4">
              <w:rPr>
                <w:rFonts w:ascii="Arial Narrow" w:hAnsi="Arial Narrow"/>
                <w:sz w:val="22"/>
                <w:szCs w:val="22"/>
              </w:rPr>
              <w:t>The KOAX sounding displays without error.</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 xml:space="preserve">Zoom in and out of the display.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Zooming capabilities work with little to no flickering.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widowControl w:val="0"/>
              <w:suppressAutoHyphens/>
              <w:spacing w:before="20" w:after="20"/>
              <w:rPr>
                <w:rFonts w:ascii="Arial Narrow" w:hAnsi="Arial Narrow"/>
              </w:rPr>
            </w:pPr>
            <w:r w:rsidRPr="00636FB4">
              <w:rPr>
                <w:rFonts w:ascii="Arial Narrow" w:hAnsi="Arial Narrow"/>
                <w:sz w:val="22"/>
                <w:szCs w:val="22"/>
              </w:rPr>
              <w:t xml:space="preserve">Step through the frames by either clicking the single arrow buttons in the D2D toolbar or by using the right and left arrow keys on the keyboard.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No errors received while stepping through frames.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4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D64538">
              <w:rPr>
                <w:rFonts w:ascii="Arial Narrow" w:hAnsi="Arial Narrow"/>
                <w:b/>
                <w:sz w:val="22"/>
                <w:szCs w:val="22"/>
              </w:rPr>
              <w:t xml:space="preserve">Clear </w:t>
            </w:r>
            <w:r w:rsidRPr="00636FB4">
              <w:rPr>
                <w:rFonts w:ascii="Arial Narrow" w:hAnsi="Arial Narrow"/>
                <w:sz w:val="22"/>
                <w:szCs w:val="22"/>
              </w:rPr>
              <w:t xml:space="preserve">all panes.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All panes are clear leaving a blank D2D.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9E71C8" w:rsidRPr="00425356" w:rsidTr="009E71C8">
        <w:trPr>
          <w:cantSplit/>
          <w:trHeight w:val="440"/>
          <w:ins w:id="675" w:author="snichols" w:date="2013-07-16T14:24:00Z"/>
        </w:trPr>
        <w:tc>
          <w:tcPr>
            <w:tcW w:w="9360" w:type="dxa"/>
            <w:gridSpan w:val="5"/>
            <w:shd w:val="clear" w:color="auto" w:fill="D9D9D9"/>
            <w:vAlign w:val="center"/>
          </w:tcPr>
          <w:p w:rsidR="009E71C8" w:rsidRPr="006D188F" w:rsidRDefault="009E71C8" w:rsidP="009E71C8">
            <w:pPr>
              <w:keepNext/>
              <w:tabs>
                <w:tab w:val="left" w:pos="810"/>
                <w:tab w:val="left" w:pos="1620"/>
                <w:tab w:val="left" w:pos="3420"/>
                <w:tab w:val="left" w:pos="4860"/>
                <w:tab w:val="left" w:pos="6480"/>
                <w:tab w:val="left" w:pos="8010"/>
              </w:tabs>
              <w:spacing w:before="120" w:after="40"/>
              <w:rPr>
                <w:ins w:id="676" w:author="snichols" w:date="2013-07-16T14:24:00Z"/>
                <w:rFonts w:ascii="Arial Narrow" w:hAnsi="Arial Narrow"/>
                <w:b/>
              </w:rPr>
            </w:pPr>
            <w:ins w:id="677" w:author="snichols" w:date="2013-07-16T14:24:00Z">
              <w:r>
                <w:rPr>
                  <w:rFonts w:ascii="Arial Narrow" w:hAnsi="Arial Narrow"/>
                  <w:b/>
                </w:rPr>
                <w:t>GIS Test</w:t>
              </w:r>
            </w:ins>
          </w:p>
        </w:tc>
      </w:tr>
      <w:tr w:rsidR="009E71C8" w:rsidRPr="00425356" w:rsidTr="009E71C8">
        <w:trPr>
          <w:cantSplit/>
          <w:trHeight w:val="576"/>
          <w:ins w:id="678" w:author="snichols" w:date="2013-07-16T14:24:00Z"/>
        </w:trPr>
        <w:tc>
          <w:tcPr>
            <w:tcW w:w="810" w:type="dxa"/>
          </w:tcPr>
          <w:p w:rsidR="008A3CA2" w:rsidRDefault="008A3CA2" w:rsidP="008A3CA2">
            <w:pPr>
              <w:numPr>
                <w:ilvl w:val="0"/>
                <w:numId w:val="13"/>
              </w:numPr>
              <w:spacing w:before="20" w:after="20"/>
              <w:ind w:left="648"/>
              <w:rPr>
                <w:ins w:id="679" w:author="snichols" w:date="2013-07-16T14:24:00Z"/>
                <w:rFonts w:ascii="Arial Narrow" w:hAnsi="Arial Narrow"/>
                <w:b/>
              </w:rPr>
              <w:pPrChange w:id="680"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81" w:author="snichols" w:date="2013-07-16T14:24:00Z"/>
                <w:rFonts w:ascii="Arial Narrow" w:hAnsi="Arial Narrow"/>
              </w:rPr>
            </w:pPr>
            <w:ins w:id="682" w:author="snichols" w:date="2013-07-16T14:24:00Z">
              <w:r>
                <w:rPr>
                  <w:rFonts w:ascii="Arial Narrow" w:hAnsi="Arial Narrow"/>
                  <w:sz w:val="22"/>
                  <w:szCs w:val="22"/>
                </w:rPr>
                <w:t>Set the scale to CONUS, if necessary.</w:t>
              </w:r>
            </w:ins>
          </w:p>
        </w:tc>
        <w:tc>
          <w:tcPr>
            <w:tcW w:w="2624" w:type="dxa"/>
          </w:tcPr>
          <w:p w:rsidR="009E71C8" w:rsidRDefault="009E71C8" w:rsidP="009E71C8">
            <w:pPr>
              <w:spacing w:before="20" w:after="20"/>
              <w:rPr>
                <w:ins w:id="683" w:author="snichols" w:date="2013-07-16T14:24:00Z"/>
                <w:rFonts w:ascii="Arial Narrow" w:hAnsi="Arial Narrow"/>
              </w:rPr>
            </w:pPr>
            <w:ins w:id="684" w:author="snichols" w:date="2013-07-16T14:24:00Z">
              <w:r>
                <w:rPr>
                  <w:rFonts w:ascii="Arial Narrow" w:hAnsi="Arial Narrow"/>
                  <w:sz w:val="22"/>
                  <w:szCs w:val="22"/>
                </w:rPr>
                <w:t>The map updates to display the CONUS scale.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85"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86" w:author="snichols" w:date="2013-07-16T14:24:00Z"/>
                <w:rFonts w:ascii="Arial Narrow" w:hAnsi="Arial Narrow"/>
              </w:rPr>
            </w:pPr>
          </w:p>
        </w:tc>
      </w:tr>
      <w:tr w:rsidR="009E71C8" w:rsidRPr="00425356" w:rsidTr="009E71C8">
        <w:trPr>
          <w:cantSplit/>
          <w:trHeight w:val="576"/>
          <w:ins w:id="687" w:author="snichols" w:date="2013-07-16T14:24:00Z"/>
        </w:trPr>
        <w:tc>
          <w:tcPr>
            <w:tcW w:w="810" w:type="dxa"/>
          </w:tcPr>
          <w:p w:rsidR="008A3CA2" w:rsidRDefault="008A3CA2" w:rsidP="008A3CA2">
            <w:pPr>
              <w:numPr>
                <w:ilvl w:val="0"/>
                <w:numId w:val="13"/>
              </w:numPr>
              <w:spacing w:before="20" w:after="20"/>
              <w:ind w:left="648"/>
              <w:rPr>
                <w:ins w:id="688" w:author="snichols" w:date="2013-07-16T14:24:00Z"/>
                <w:rFonts w:ascii="Arial Narrow" w:hAnsi="Arial Narrow"/>
                <w:b/>
              </w:rPr>
              <w:pPrChange w:id="689"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90" w:author="snichols" w:date="2013-07-16T14:24:00Z"/>
                <w:rFonts w:ascii="Arial Narrow" w:hAnsi="Arial Narrow"/>
              </w:rPr>
            </w:pPr>
            <w:ins w:id="691" w:author="snichols" w:date="2013-07-16T14:24:00Z">
              <w:r>
                <w:rPr>
                  <w:rFonts w:ascii="Arial Narrow" w:hAnsi="Arial Narrow"/>
                  <w:sz w:val="22"/>
                  <w:szCs w:val="22"/>
                </w:rPr>
                <w:t>C</w:t>
              </w:r>
              <w:r w:rsidRPr="00FF3E07">
                <w:rPr>
                  <w:rFonts w:ascii="Arial Narrow" w:hAnsi="Arial Narrow"/>
                  <w:sz w:val="22"/>
                  <w:szCs w:val="22"/>
                </w:rPr>
                <w:t>lick CAVE -&gt; Import -&gt; GIS Data…</w:t>
              </w:r>
            </w:ins>
          </w:p>
        </w:tc>
        <w:tc>
          <w:tcPr>
            <w:tcW w:w="2624" w:type="dxa"/>
          </w:tcPr>
          <w:p w:rsidR="009E71C8" w:rsidRPr="00425356" w:rsidRDefault="009E71C8" w:rsidP="009E71C8">
            <w:pPr>
              <w:spacing w:before="20" w:after="20"/>
              <w:rPr>
                <w:ins w:id="692" w:author="snichols" w:date="2013-07-16T14:24:00Z"/>
                <w:rFonts w:ascii="Arial Narrow" w:hAnsi="Arial Narrow"/>
              </w:rPr>
            </w:pPr>
            <w:ins w:id="693" w:author="snichols" w:date="2013-07-16T14:24:00Z">
              <w:r>
                <w:rPr>
                  <w:rFonts w:ascii="Arial Narrow" w:hAnsi="Arial Narrow"/>
                  <w:sz w:val="22"/>
                  <w:szCs w:val="22"/>
                </w:rPr>
                <w:t>T</w:t>
              </w:r>
              <w:r w:rsidRPr="00FF3E07">
                <w:rPr>
                  <w:rFonts w:ascii="Arial Narrow" w:hAnsi="Arial Narrow"/>
                  <w:sz w:val="22"/>
                  <w:szCs w:val="22"/>
                </w:rPr>
                <w:t>he GIS DataStore Parameters dialog</w:t>
              </w:r>
              <w:r>
                <w:rPr>
                  <w:rFonts w:ascii="Arial Narrow" w:hAnsi="Arial Narrow"/>
                  <w:sz w:val="22"/>
                  <w:szCs w:val="22"/>
                </w:rPr>
                <w:t xml:space="preserve"> opens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94"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695" w:author="snichols" w:date="2013-07-16T14:24:00Z"/>
                <w:rFonts w:ascii="Arial Narrow" w:hAnsi="Arial Narrow"/>
              </w:rPr>
            </w:pPr>
          </w:p>
        </w:tc>
      </w:tr>
      <w:tr w:rsidR="009E71C8" w:rsidRPr="00425356" w:rsidTr="009E71C8">
        <w:trPr>
          <w:cantSplit/>
          <w:trHeight w:val="576"/>
          <w:ins w:id="696" w:author="snichols" w:date="2013-07-16T14:24:00Z"/>
        </w:trPr>
        <w:tc>
          <w:tcPr>
            <w:tcW w:w="810" w:type="dxa"/>
          </w:tcPr>
          <w:p w:rsidR="008A3CA2" w:rsidRDefault="008A3CA2" w:rsidP="008A3CA2">
            <w:pPr>
              <w:numPr>
                <w:ilvl w:val="0"/>
                <w:numId w:val="13"/>
              </w:numPr>
              <w:spacing w:before="20" w:after="20"/>
              <w:ind w:left="648"/>
              <w:rPr>
                <w:ins w:id="697" w:author="snichols" w:date="2013-07-16T14:24:00Z"/>
                <w:rFonts w:ascii="Arial Narrow" w:hAnsi="Arial Narrow"/>
                <w:b/>
              </w:rPr>
              <w:pPrChange w:id="698"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699" w:author="snichols" w:date="2013-07-16T14:24:00Z"/>
                <w:rFonts w:ascii="Arial Narrow" w:hAnsi="Arial Narrow"/>
              </w:rPr>
            </w:pPr>
            <w:ins w:id="700" w:author="snichols" w:date="2013-07-16T14:24:00Z">
              <w:r w:rsidRPr="00FF3E07">
                <w:rPr>
                  <w:rFonts w:ascii="Arial Narrow" w:hAnsi="Arial Narrow"/>
                  <w:sz w:val="22"/>
                  <w:szCs w:val="22"/>
                </w:rPr>
                <w:t>Select DataStore Type: GIS File</w:t>
              </w:r>
              <w:r>
                <w:rPr>
                  <w:rFonts w:ascii="Arial Narrow" w:hAnsi="Arial Narrow"/>
                  <w:sz w:val="22"/>
                  <w:szCs w:val="22"/>
                </w:rPr>
                <w:t>.</w:t>
              </w:r>
            </w:ins>
          </w:p>
        </w:tc>
        <w:tc>
          <w:tcPr>
            <w:tcW w:w="2624" w:type="dxa"/>
          </w:tcPr>
          <w:p w:rsidR="009E71C8" w:rsidRPr="00425356" w:rsidRDefault="009E71C8" w:rsidP="009E71C8">
            <w:pPr>
              <w:spacing w:before="20" w:after="20"/>
              <w:rPr>
                <w:ins w:id="701" w:author="snichols" w:date="2013-07-16T14:24:00Z"/>
                <w:rFonts w:ascii="Arial Narrow" w:hAnsi="Arial Narrow"/>
              </w:rPr>
            </w:pPr>
            <w:ins w:id="702" w:author="snichols" w:date="2013-07-16T14:24:00Z">
              <w:r>
                <w:rPr>
                  <w:rFonts w:ascii="Arial Narrow" w:hAnsi="Arial Narrow"/>
                </w:rPr>
                <w:t>GIS File is selected and appears as the dropdown menu title.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03"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04" w:author="snichols" w:date="2013-07-16T14:24:00Z"/>
                <w:rFonts w:ascii="Arial Narrow" w:hAnsi="Arial Narrow"/>
              </w:rPr>
            </w:pPr>
          </w:p>
        </w:tc>
      </w:tr>
      <w:tr w:rsidR="009E71C8" w:rsidRPr="00425356" w:rsidTr="009E71C8">
        <w:trPr>
          <w:cantSplit/>
          <w:trHeight w:val="576"/>
          <w:ins w:id="705" w:author="snichols" w:date="2013-07-16T14:24:00Z"/>
        </w:trPr>
        <w:tc>
          <w:tcPr>
            <w:tcW w:w="810" w:type="dxa"/>
          </w:tcPr>
          <w:p w:rsidR="008A3CA2" w:rsidRDefault="008A3CA2" w:rsidP="008A3CA2">
            <w:pPr>
              <w:numPr>
                <w:ilvl w:val="0"/>
                <w:numId w:val="13"/>
              </w:numPr>
              <w:spacing w:before="20" w:after="20"/>
              <w:ind w:left="648"/>
              <w:rPr>
                <w:ins w:id="706" w:author="snichols" w:date="2013-07-16T14:24:00Z"/>
                <w:rFonts w:ascii="Arial Narrow" w:hAnsi="Arial Narrow"/>
                <w:b/>
              </w:rPr>
              <w:pPrChange w:id="707"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08" w:author="snichols" w:date="2013-07-16T14:24:00Z"/>
                <w:rFonts w:ascii="Arial Narrow" w:hAnsi="Arial Narrow"/>
              </w:rPr>
            </w:pPr>
            <w:ins w:id="709" w:author="snichols" w:date="2013-07-16T14:24:00Z">
              <w:r w:rsidRPr="00FF3E07">
                <w:rPr>
                  <w:rFonts w:ascii="Arial Narrow" w:hAnsi="Arial Narrow"/>
                  <w:sz w:val="22"/>
                  <w:szCs w:val="22"/>
                </w:rPr>
                <w:t>Click the Browse… button in the Connection Parameters section</w:t>
              </w:r>
              <w:r>
                <w:rPr>
                  <w:rFonts w:ascii="Arial Narrow" w:hAnsi="Arial Narrow"/>
                  <w:sz w:val="22"/>
                  <w:szCs w:val="22"/>
                </w:rPr>
                <w:t>.</w:t>
              </w:r>
            </w:ins>
          </w:p>
        </w:tc>
        <w:tc>
          <w:tcPr>
            <w:tcW w:w="2624" w:type="dxa"/>
          </w:tcPr>
          <w:p w:rsidR="009E71C8" w:rsidRPr="00425356" w:rsidRDefault="009E71C8" w:rsidP="009E71C8">
            <w:pPr>
              <w:spacing w:before="20" w:after="20"/>
              <w:rPr>
                <w:ins w:id="710" w:author="snichols" w:date="2013-07-16T14:24:00Z"/>
                <w:rFonts w:ascii="Arial Narrow" w:hAnsi="Arial Narrow"/>
              </w:rPr>
            </w:pPr>
            <w:ins w:id="711" w:author="snichols" w:date="2013-07-16T14:24:00Z">
              <w:r>
                <w:rPr>
                  <w:rFonts w:ascii="Arial Narrow" w:hAnsi="Arial Narrow"/>
                </w:rPr>
                <w:t>A file browser opens.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12"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13" w:author="snichols" w:date="2013-07-16T14:24:00Z"/>
                <w:rFonts w:ascii="Arial Narrow" w:hAnsi="Arial Narrow"/>
              </w:rPr>
            </w:pPr>
          </w:p>
        </w:tc>
      </w:tr>
      <w:tr w:rsidR="009E71C8" w:rsidRPr="00425356" w:rsidTr="009E71C8">
        <w:trPr>
          <w:cantSplit/>
          <w:trHeight w:val="576"/>
          <w:ins w:id="714" w:author="snichols" w:date="2013-07-16T14:24:00Z"/>
        </w:trPr>
        <w:tc>
          <w:tcPr>
            <w:tcW w:w="810" w:type="dxa"/>
          </w:tcPr>
          <w:p w:rsidR="008A3CA2" w:rsidRDefault="008A3CA2" w:rsidP="008A3CA2">
            <w:pPr>
              <w:numPr>
                <w:ilvl w:val="0"/>
                <w:numId w:val="13"/>
              </w:numPr>
              <w:spacing w:before="20" w:after="20"/>
              <w:ind w:left="648"/>
              <w:rPr>
                <w:ins w:id="715" w:author="snichols" w:date="2013-07-16T14:24:00Z"/>
                <w:rFonts w:ascii="Arial Narrow" w:hAnsi="Arial Narrow"/>
                <w:b/>
              </w:rPr>
              <w:pPrChange w:id="716"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17" w:author="snichols" w:date="2013-07-16T14:24:00Z"/>
                <w:rFonts w:ascii="Arial Narrow" w:hAnsi="Arial Narrow"/>
              </w:rPr>
            </w:pPr>
            <w:ins w:id="718" w:author="snichols" w:date="2013-07-16T14:24:00Z">
              <w:r>
                <w:rPr>
                  <w:rFonts w:ascii="Arial Narrow" w:hAnsi="Arial Narrow"/>
                  <w:sz w:val="22"/>
                  <w:szCs w:val="22"/>
                </w:rPr>
                <w:t>In the file browser,</w:t>
              </w:r>
              <w:r w:rsidRPr="00FF3E07">
                <w:rPr>
                  <w:rFonts w:ascii="Arial Narrow" w:hAnsi="Arial Narrow"/>
                  <w:sz w:val="22"/>
                  <w:szCs w:val="22"/>
                </w:rPr>
                <w:t xml:space="preserve"> navigate to the location of GIS files (e.g., /awipscm/GIS_Files/fire-perimeters). </w:t>
              </w:r>
              <w:r>
                <w:rPr>
                  <w:rFonts w:ascii="Arial Narrow" w:hAnsi="Arial Narrow"/>
                  <w:sz w:val="22"/>
                  <w:szCs w:val="22"/>
                </w:rPr>
                <w:t xml:space="preserve"> </w:t>
              </w:r>
              <w:r w:rsidRPr="00FF3E07">
                <w:rPr>
                  <w:rFonts w:ascii="Arial Narrow" w:hAnsi="Arial Narrow"/>
                  <w:sz w:val="22"/>
                  <w:szCs w:val="22"/>
                </w:rPr>
                <w:t>Then click the OK button.</w:t>
              </w:r>
            </w:ins>
          </w:p>
        </w:tc>
        <w:tc>
          <w:tcPr>
            <w:tcW w:w="2624" w:type="dxa"/>
          </w:tcPr>
          <w:p w:rsidR="009E71C8" w:rsidRPr="00425356" w:rsidRDefault="009E71C8" w:rsidP="009E71C8">
            <w:pPr>
              <w:spacing w:before="20" w:after="20"/>
              <w:rPr>
                <w:ins w:id="719" w:author="snichols" w:date="2013-07-16T14:24:00Z"/>
                <w:rFonts w:ascii="Arial Narrow" w:hAnsi="Arial Narrow"/>
              </w:rPr>
            </w:pPr>
            <w:ins w:id="720" w:author="snichols" w:date="2013-07-16T14:24:00Z">
              <w:r>
                <w:rPr>
                  <w:rFonts w:ascii="Arial Narrow" w:hAnsi="Arial Narrow"/>
                </w:rPr>
                <w:t>The file browser closes.  The Directory textbox populates with the chosen directory.</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21"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22" w:author="snichols" w:date="2013-07-16T14:24:00Z"/>
                <w:rFonts w:ascii="Arial Narrow" w:hAnsi="Arial Narrow"/>
              </w:rPr>
            </w:pPr>
          </w:p>
        </w:tc>
      </w:tr>
      <w:tr w:rsidR="009E71C8" w:rsidRPr="00425356" w:rsidTr="009E71C8">
        <w:trPr>
          <w:cantSplit/>
          <w:trHeight w:val="576"/>
          <w:ins w:id="723" w:author="snichols" w:date="2013-07-16T14:24:00Z"/>
        </w:trPr>
        <w:tc>
          <w:tcPr>
            <w:tcW w:w="810" w:type="dxa"/>
          </w:tcPr>
          <w:p w:rsidR="008A3CA2" w:rsidRDefault="008A3CA2" w:rsidP="008A3CA2">
            <w:pPr>
              <w:numPr>
                <w:ilvl w:val="0"/>
                <w:numId w:val="13"/>
              </w:numPr>
              <w:spacing w:before="20" w:after="20"/>
              <w:ind w:left="648"/>
              <w:rPr>
                <w:ins w:id="724" w:author="snichols" w:date="2013-07-16T14:24:00Z"/>
                <w:rFonts w:ascii="Arial Narrow" w:hAnsi="Arial Narrow"/>
                <w:b/>
              </w:rPr>
              <w:pPrChange w:id="725"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26" w:author="snichols" w:date="2013-07-16T14:24:00Z"/>
                <w:rFonts w:ascii="Arial Narrow" w:hAnsi="Arial Narrow"/>
              </w:rPr>
            </w:pPr>
            <w:ins w:id="727" w:author="snichols" w:date="2013-07-16T14:24:00Z">
              <w:r w:rsidRPr="00FF3E07">
                <w:rPr>
                  <w:rFonts w:ascii="Arial Narrow" w:hAnsi="Arial Narrow"/>
                  <w:sz w:val="22"/>
                  <w:szCs w:val="22"/>
                </w:rPr>
                <w:t xml:space="preserve">MB1 click the Connect button.  </w:t>
              </w:r>
            </w:ins>
          </w:p>
        </w:tc>
        <w:tc>
          <w:tcPr>
            <w:tcW w:w="2624" w:type="dxa"/>
          </w:tcPr>
          <w:p w:rsidR="009E71C8" w:rsidRPr="00425356" w:rsidRDefault="009E71C8" w:rsidP="009E71C8">
            <w:pPr>
              <w:spacing w:before="20" w:after="20"/>
              <w:rPr>
                <w:ins w:id="728" w:author="snichols" w:date="2013-07-16T14:24:00Z"/>
                <w:rFonts w:ascii="Arial Narrow" w:hAnsi="Arial Narrow"/>
              </w:rPr>
            </w:pPr>
            <w:ins w:id="729" w:author="snichols" w:date="2013-07-16T14:24:00Z">
              <w:r w:rsidRPr="00FF3E07">
                <w:rPr>
                  <w:rFonts w:ascii="Arial Narrow" w:hAnsi="Arial Narrow"/>
                  <w:sz w:val="22"/>
                  <w:szCs w:val="22"/>
                </w:rPr>
                <w:t>The Table section populates with a list of the shapefiles for the selected GIS File.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30"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31" w:author="snichols" w:date="2013-07-16T14:24:00Z"/>
                <w:rFonts w:ascii="Arial Narrow" w:hAnsi="Arial Narrow"/>
              </w:rPr>
            </w:pPr>
          </w:p>
        </w:tc>
      </w:tr>
      <w:tr w:rsidR="009E71C8" w:rsidRPr="00425356" w:rsidTr="009E71C8">
        <w:trPr>
          <w:cantSplit/>
          <w:trHeight w:val="576"/>
          <w:ins w:id="732" w:author="snichols" w:date="2013-07-16T14:24:00Z"/>
        </w:trPr>
        <w:tc>
          <w:tcPr>
            <w:tcW w:w="810" w:type="dxa"/>
          </w:tcPr>
          <w:p w:rsidR="008A3CA2" w:rsidRDefault="008A3CA2" w:rsidP="008A3CA2">
            <w:pPr>
              <w:numPr>
                <w:ilvl w:val="0"/>
                <w:numId w:val="13"/>
              </w:numPr>
              <w:spacing w:before="20" w:after="20"/>
              <w:ind w:left="648"/>
              <w:rPr>
                <w:ins w:id="733" w:author="snichols" w:date="2013-07-16T14:24:00Z"/>
                <w:rFonts w:ascii="Arial Narrow" w:hAnsi="Arial Narrow"/>
                <w:b/>
              </w:rPr>
              <w:pPrChange w:id="734"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35" w:author="snichols" w:date="2013-07-16T14:24:00Z"/>
                <w:rFonts w:ascii="Arial Narrow" w:hAnsi="Arial Narrow"/>
              </w:rPr>
            </w:pPr>
            <w:ins w:id="736" w:author="snichols" w:date="2013-07-16T14:24:00Z">
              <w:r w:rsidRPr="00FF3E07">
                <w:rPr>
                  <w:rFonts w:ascii="Arial Narrow" w:hAnsi="Arial Narrow"/>
                  <w:sz w:val="22"/>
                  <w:szCs w:val="22"/>
                </w:rPr>
                <w:t>Select an item from the list of shapefiles in the Table section and click the OK button.</w:t>
              </w:r>
            </w:ins>
          </w:p>
        </w:tc>
        <w:tc>
          <w:tcPr>
            <w:tcW w:w="2624" w:type="dxa"/>
          </w:tcPr>
          <w:p w:rsidR="009E71C8" w:rsidRPr="00425356" w:rsidRDefault="009E71C8" w:rsidP="009E71C8">
            <w:pPr>
              <w:spacing w:before="20" w:after="20"/>
              <w:rPr>
                <w:ins w:id="737" w:author="snichols" w:date="2013-07-16T14:24:00Z"/>
                <w:rFonts w:ascii="Arial Narrow" w:hAnsi="Arial Narrow"/>
              </w:rPr>
            </w:pPr>
            <w:ins w:id="738" w:author="snichols" w:date="2013-07-16T14:24:00Z">
              <w:r w:rsidRPr="00FF3E07">
                <w:rPr>
                  <w:rFonts w:ascii="Arial Narrow" w:hAnsi="Arial Narrow"/>
                  <w:sz w:val="22"/>
                  <w:szCs w:val="22"/>
                </w:rPr>
                <w:t>Verify the GIS DataStore Parameters dialog closes and the selected shapefile displays in the main pane.  No legend is displayed in the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39"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40" w:author="snichols" w:date="2013-07-16T14:24:00Z"/>
                <w:rFonts w:ascii="Arial Narrow" w:hAnsi="Arial Narrow"/>
              </w:rPr>
            </w:pPr>
          </w:p>
        </w:tc>
      </w:tr>
      <w:tr w:rsidR="009E71C8" w:rsidRPr="00425356" w:rsidTr="009E71C8">
        <w:trPr>
          <w:cantSplit/>
          <w:trHeight w:val="576"/>
          <w:ins w:id="741" w:author="snichols" w:date="2013-07-16T14:24:00Z"/>
        </w:trPr>
        <w:tc>
          <w:tcPr>
            <w:tcW w:w="810" w:type="dxa"/>
          </w:tcPr>
          <w:p w:rsidR="008A3CA2" w:rsidRDefault="008A3CA2" w:rsidP="008A3CA2">
            <w:pPr>
              <w:numPr>
                <w:ilvl w:val="0"/>
                <w:numId w:val="13"/>
              </w:numPr>
              <w:spacing w:before="20" w:after="20"/>
              <w:ind w:left="648"/>
              <w:rPr>
                <w:ins w:id="742" w:author="snichols" w:date="2013-07-16T14:24:00Z"/>
                <w:rFonts w:ascii="Arial Narrow" w:hAnsi="Arial Narrow"/>
                <w:b/>
              </w:rPr>
              <w:pPrChange w:id="743"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44" w:author="snichols" w:date="2013-07-16T14:24:00Z"/>
                <w:rFonts w:ascii="Arial Narrow" w:hAnsi="Arial Narrow"/>
              </w:rPr>
            </w:pPr>
            <w:ins w:id="745" w:author="snichols" w:date="2013-07-16T14:24:00Z">
              <w:r w:rsidRPr="00FF3E07">
                <w:rPr>
                  <w:rFonts w:ascii="Arial Narrow" w:hAnsi="Arial Narrow"/>
                  <w:sz w:val="22"/>
                  <w:szCs w:val="22"/>
                </w:rPr>
                <w:t xml:space="preserve">Press the Enter key </w:t>
              </w:r>
              <w:r>
                <w:rPr>
                  <w:rFonts w:ascii="Arial Narrow" w:hAnsi="Arial Narrow"/>
                  <w:sz w:val="22"/>
                  <w:szCs w:val="22"/>
                </w:rPr>
                <w:t xml:space="preserve">on the </w:t>
              </w:r>
              <w:r w:rsidRPr="00FF3E07">
                <w:rPr>
                  <w:rFonts w:ascii="Arial Narrow" w:hAnsi="Arial Narrow"/>
                  <w:sz w:val="22"/>
                  <w:szCs w:val="22"/>
                </w:rPr>
                <w:t>NumPad until the map legend displays in the main pane.</w:t>
              </w:r>
            </w:ins>
          </w:p>
        </w:tc>
        <w:tc>
          <w:tcPr>
            <w:tcW w:w="2624" w:type="dxa"/>
          </w:tcPr>
          <w:p w:rsidR="009E71C8" w:rsidRPr="00425356" w:rsidRDefault="009E71C8" w:rsidP="009E71C8">
            <w:pPr>
              <w:spacing w:before="20" w:after="20"/>
              <w:rPr>
                <w:ins w:id="746" w:author="snichols" w:date="2013-07-16T14:24:00Z"/>
                <w:rFonts w:ascii="Arial Narrow" w:hAnsi="Arial Narrow"/>
              </w:rPr>
            </w:pPr>
            <w:ins w:id="747" w:author="snichols" w:date="2013-07-16T14:24:00Z">
              <w:r>
                <w:rPr>
                  <w:rFonts w:ascii="Arial Narrow" w:hAnsi="Arial Narrow"/>
                  <w:sz w:val="22"/>
                  <w:szCs w:val="22"/>
                </w:rPr>
                <w:t xml:space="preserve">The </w:t>
              </w:r>
              <w:r w:rsidRPr="00FF3E07">
                <w:rPr>
                  <w:rFonts w:ascii="Arial Narrow" w:hAnsi="Arial Narrow"/>
                  <w:sz w:val="22"/>
                  <w:szCs w:val="22"/>
                </w:rPr>
                <w:t>map legend displays.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48"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49" w:author="snichols" w:date="2013-07-16T14:24:00Z"/>
                <w:rFonts w:ascii="Arial Narrow" w:hAnsi="Arial Narrow"/>
              </w:rPr>
            </w:pPr>
          </w:p>
        </w:tc>
      </w:tr>
      <w:tr w:rsidR="009E71C8" w:rsidRPr="00425356" w:rsidTr="009E71C8">
        <w:trPr>
          <w:cantSplit/>
          <w:trHeight w:val="576"/>
          <w:ins w:id="750" w:author="snichols" w:date="2013-07-16T14:24:00Z"/>
        </w:trPr>
        <w:tc>
          <w:tcPr>
            <w:tcW w:w="810" w:type="dxa"/>
          </w:tcPr>
          <w:p w:rsidR="008A3CA2" w:rsidRDefault="008A3CA2" w:rsidP="008A3CA2">
            <w:pPr>
              <w:numPr>
                <w:ilvl w:val="0"/>
                <w:numId w:val="13"/>
              </w:numPr>
              <w:spacing w:before="20" w:after="20"/>
              <w:ind w:left="648"/>
              <w:rPr>
                <w:ins w:id="751" w:author="snichols" w:date="2013-07-16T14:24:00Z"/>
                <w:rFonts w:ascii="Arial Narrow" w:hAnsi="Arial Narrow"/>
                <w:b/>
              </w:rPr>
              <w:pPrChange w:id="752"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53" w:author="snichols" w:date="2013-07-16T14:24:00Z"/>
                <w:rFonts w:ascii="Arial Narrow" w:hAnsi="Arial Narrow"/>
              </w:rPr>
            </w:pPr>
            <w:ins w:id="754" w:author="snichols" w:date="2013-07-16T14:24:00Z">
              <w:r w:rsidRPr="00FF3E07">
                <w:rPr>
                  <w:rFonts w:ascii="Arial Narrow" w:hAnsi="Arial Narrow"/>
                  <w:sz w:val="22"/>
                  <w:szCs w:val="22"/>
                </w:rPr>
                <w:t>MB3 click and hold on the shapefile product ID and select Display Attributes</w:t>
              </w:r>
              <w:r>
                <w:rPr>
                  <w:rFonts w:ascii="Arial Narrow" w:hAnsi="Arial Narrow"/>
                  <w:sz w:val="22"/>
                  <w:szCs w:val="22"/>
                </w:rPr>
                <w:t>.</w:t>
              </w:r>
            </w:ins>
          </w:p>
        </w:tc>
        <w:tc>
          <w:tcPr>
            <w:tcW w:w="2624" w:type="dxa"/>
          </w:tcPr>
          <w:p w:rsidR="009E71C8" w:rsidRPr="00425356" w:rsidRDefault="009E71C8" w:rsidP="009E71C8">
            <w:pPr>
              <w:spacing w:before="20" w:after="20"/>
              <w:rPr>
                <w:ins w:id="755" w:author="snichols" w:date="2013-07-16T14:24:00Z"/>
                <w:rFonts w:ascii="Arial Narrow" w:hAnsi="Arial Narrow"/>
              </w:rPr>
            </w:pPr>
            <w:ins w:id="756" w:author="snichols" w:date="2013-07-16T14:24:00Z">
              <w:r>
                <w:rPr>
                  <w:rFonts w:ascii="Arial Narrow" w:hAnsi="Arial Narrow"/>
                  <w:sz w:val="22"/>
                  <w:szCs w:val="22"/>
                </w:rPr>
                <w:t>T</w:t>
              </w:r>
              <w:r w:rsidRPr="00FF3E07">
                <w:rPr>
                  <w:rFonts w:ascii="Arial Narrow" w:hAnsi="Arial Narrow"/>
                  <w:sz w:val="22"/>
                  <w:szCs w:val="22"/>
                </w:rPr>
                <w:t>he Attributes: &lt;shapefile&gt; dialog display</w:t>
              </w:r>
              <w:r>
                <w:rPr>
                  <w:rFonts w:ascii="Arial Narrow" w:hAnsi="Arial Narrow"/>
                  <w:sz w:val="22"/>
                  <w:szCs w:val="22"/>
                </w:rPr>
                <w:t>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57"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58" w:author="snichols" w:date="2013-07-16T14:24:00Z"/>
                <w:rFonts w:ascii="Arial Narrow" w:hAnsi="Arial Narrow"/>
              </w:rPr>
            </w:pPr>
          </w:p>
        </w:tc>
      </w:tr>
      <w:tr w:rsidR="009E71C8" w:rsidRPr="00425356" w:rsidTr="009E71C8">
        <w:trPr>
          <w:cantSplit/>
          <w:trHeight w:val="576"/>
          <w:ins w:id="759" w:author="snichols" w:date="2013-07-16T14:24:00Z"/>
        </w:trPr>
        <w:tc>
          <w:tcPr>
            <w:tcW w:w="810" w:type="dxa"/>
          </w:tcPr>
          <w:p w:rsidR="008A3CA2" w:rsidRDefault="008A3CA2" w:rsidP="008A3CA2">
            <w:pPr>
              <w:numPr>
                <w:ilvl w:val="0"/>
                <w:numId w:val="13"/>
              </w:numPr>
              <w:spacing w:before="20" w:after="20"/>
              <w:ind w:left="648"/>
              <w:rPr>
                <w:ins w:id="760" w:author="snichols" w:date="2013-07-16T14:24:00Z"/>
                <w:rFonts w:ascii="Arial Narrow" w:hAnsi="Arial Narrow"/>
                <w:b/>
              </w:rPr>
              <w:pPrChange w:id="761"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62" w:author="snichols" w:date="2013-07-16T14:24:00Z"/>
                <w:rFonts w:ascii="Arial Narrow" w:hAnsi="Arial Narrow"/>
              </w:rPr>
            </w:pPr>
            <w:ins w:id="763" w:author="snichols" w:date="2013-07-16T14:24:00Z">
              <w:r>
                <w:rPr>
                  <w:rFonts w:ascii="Arial Narrow" w:hAnsi="Arial Narrow"/>
                  <w:sz w:val="22"/>
                  <w:szCs w:val="22"/>
                </w:rPr>
                <w:t>MB3 click on the title bar of the Attributes: &lt;shapefile&gt; dialog and select the option to keep the dialog above all other dialogs (e.g., Advanced -&gt; Keep Above Others).</w:t>
              </w:r>
            </w:ins>
          </w:p>
        </w:tc>
        <w:tc>
          <w:tcPr>
            <w:tcW w:w="2624" w:type="dxa"/>
          </w:tcPr>
          <w:p w:rsidR="009E71C8" w:rsidRPr="00425356" w:rsidRDefault="009E71C8" w:rsidP="009E71C8">
            <w:pPr>
              <w:spacing w:before="20" w:after="20"/>
              <w:rPr>
                <w:ins w:id="764" w:author="snichols" w:date="2013-07-16T14:24:00Z"/>
                <w:rFonts w:ascii="Arial Narrow" w:hAnsi="Arial Narrow"/>
              </w:rPr>
            </w:pPr>
            <w:ins w:id="765" w:author="snichols" w:date="2013-07-16T14:24:00Z">
              <w:r>
                <w:rPr>
                  <w:rFonts w:ascii="Arial Narrow" w:hAnsi="Arial Narrow"/>
                </w:rPr>
                <w:t xml:space="preserve">The </w:t>
              </w:r>
              <w:r>
                <w:rPr>
                  <w:rFonts w:ascii="Arial Narrow" w:hAnsi="Arial Narrow"/>
                  <w:sz w:val="22"/>
                  <w:szCs w:val="22"/>
                </w:rPr>
                <w:t>Attributes: &lt;shapefile&gt; dialog is set to remain above all other dialogs.</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66"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67" w:author="snichols" w:date="2013-07-16T14:24:00Z"/>
                <w:rFonts w:ascii="Arial Narrow" w:hAnsi="Arial Narrow"/>
              </w:rPr>
            </w:pPr>
          </w:p>
        </w:tc>
      </w:tr>
      <w:tr w:rsidR="009E71C8" w:rsidRPr="00425356" w:rsidTr="009E71C8">
        <w:trPr>
          <w:cantSplit/>
          <w:trHeight w:val="576"/>
          <w:ins w:id="768" w:author="snichols" w:date="2013-07-16T14:24:00Z"/>
        </w:trPr>
        <w:tc>
          <w:tcPr>
            <w:tcW w:w="810" w:type="dxa"/>
          </w:tcPr>
          <w:p w:rsidR="008A3CA2" w:rsidRDefault="008A3CA2" w:rsidP="008A3CA2">
            <w:pPr>
              <w:numPr>
                <w:ilvl w:val="0"/>
                <w:numId w:val="13"/>
              </w:numPr>
              <w:spacing w:before="20" w:after="20"/>
              <w:ind w:left="648"/>
              <w:rPr>
                <w:ins w:id="769" w:author="snichols" w:date="2013-07-16T14:24:00Z"/>
                <w:rFonts w:ascii="Arial Narrow" w:hAnsi="Arial Narrow"/>
                <w:b/>
              </w:rPr>
              <w:pPrChange w:id="770"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71" w:author="snichols" w:date="2013-07-16T14:24:00Z"/>
                <w:rFonts w:ascii="Arial Narrow" w:hAnsi="Arial Narrow"/>
              </w:rPr>
            </w:pPr>
            <w:ins w:id="772" w:author="snichols" w:date="2013-07-16T14:24:00Z">
              <w:r w:rsidRPr="00FF3E07">
                <w:rPr>
                  <w:rFonts w:ascii="Arial Narrow" w:hAnsi="Arial Narrow"/>
                  <w:sz w:val="22"/>
                  <w:szCs w:val="22"/>
                </w:rPr>
                <w:t>Zoom all the way into the main pane</w:t>
              </w:r>
              <w:r>
                <w:rPr>
                  <w:rFonts w:ascii="Arial Narrow" w:hAnsi="Arial Narrow"/>
                  <w:sz w:val="22"/>
                  <w:szCs w:val="22"/>
                </w:rPr>
                <w:t xml:space="preserve"> until no shapefiles are in view</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773" w:author="snichols" w:date="2013-07-16T14:24:00Z"/>
                <w:rFonts w:ascii="Arial Narrow" w:hAnsi="Arial Narrow"/>
              </w:rPr>
            </w:pPr>
            <w:ins w:id="774" w:author="snichols" w:date="2013-07-16T14:24:00Z">
              <w:r>
                <w:rPr>
                  <w:rFonts w:ascii="Arial Narrow" w:hAnsi="Arial Narrow"/>
                </w:rPr>
                <w:t>No shapefiles are in view.</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75"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76" w:author="snichols" w:date="2013-07-16T14:24:00Z"/>
                <w:rFonts w:ascii="Arial Narrow" w:hAnsi="Arial Narrow"/>
              </w:rPr>
            </w:pPr>
          </w:p>
        </w:tc>
      </w:tr>
      <w:tr w:rsidR="009E71C8" w:rsidRPr="00425356" w:rsidTr="009E71C8">
        <w:trPr>
          <w:cantSplit/>
          <w:trHeight w:val="576"/>
          <w:ins w:id="777" w:author="snichols" w:date="2013-07-16T14:24:00Z"/>
        </w:trPr>
        <w:tc>
          <w:tcPr>
            <w:tcW w:w="810" w:type="dxa"/>
          </w:tcPr>
          <w:p w:rsidR="008A3CA2" w:rsidRDefault="008A3CA2" w:rsidP="008A3CA2">
            <w:pPr>
              <w:numPr>
                <w:ilvl w:val="0"/>
                <w:numId w:val="13"/>
              </w:numPr>
              <w:spacing w:before="20" w:after="20"/>
              <w:ind w:left="648"/>
              <w:rPr>
                <w:ins w:id="778" w:author="snichols" w:date="2013-07-16T14:24:00Z"/>
                <w:rFonts w:ascii="Arial Narrow" w:hAnsi="Arial Narrow"/>
                <w:b/>
              </w:rPr>
              <w:pPrChange w:id="779"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80" w:author="snichols" w:date="2013-07-16T14:24:00Z"/>
                <w:rFonts w:ascii="Arial Narrow" w:hAnsi="Arial Narrow"/>
              </w:rPr>
            </w:pPr>
            <w:ins w:id="781" w:author="snichols" w:date="2013-07-16T14:24:00Z">
              <w:r w:rsidRPr="00FF3E07">
                <w:rPr>
                  <w:rFonts w:ascii="Arial Narrow" w:hAnsi="Arial Narrow"/>
                  <w:sz w:val="22"/>
                  <w:szCs w:val="22"/>
                </w:rPr>
                <w:t>Double MB1 click on a row in the Attributes table.</w:t>
              </w:r>
            </w:ins>
          </w:p>
        </w:tc>
        <w:tc>
          <w:tcPr>
            <w:tcW w:w="2624" w:type="dxa"/>
          </w:tcPr>
          <w:p w:rsidR="009E71C8" w:rsidRPr="00425356" w:rsidRDefault="009E71C8" w:rsidP="009E71C8">
            <w:pPr>
              <w:spacing w:before="20" w:after="20"/>
              <w:rPr>
                <w:ins w:id="782" w:author="snichols" w:date="2013-07-16T14:24:00Z"/>
                <w:rFonts w:ascii="Arial Narrow" w:hAnsi="Arial Narrow"/>
              </w:rPr>
            </w:pPr>
            <w:ins w:id="783" w:author="snichols" w:date="2013-07-16T14:24:00Z">
              <w:r>
                <w:rPr>
                  <w:rFonts w:ascii="Arial Narrow" w:hAnsi="Arial Narrow"/>
                  <w:sz w:val="22"/>
                  <w:szCs w:val="22"/>
                </w:rPr>
                <w:t>T</w:t>
              </w:r>
              <w:r w:rsidRPr="00FF3E07">
                <w:rPr>
                  <w:rFonts w:ascii="Arial Narrow" w:hAnsi="Arial Narrow"/>
                  <w:sz w:val="22"/>
                  <w:szCs w:val="22"/>
                </w:rPr>
                <w:t>he main pane updates with the selected area highlighted and centered in the main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84"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85" w:author="snichols" w:date="2013-07-16T14:24:00Z"/>
                <w:rFonts w:ascii="Arial Narrow" w:hAnsi="Arial Narrow"/>
              </w:rPr>
            </w:pPr>
          </w:p>
        </w:tc>
      </w:tr>
      <w:tr w:rsidR="009E71C8" w:rsidRPr="00425356" w:rsidTr="009E71C8">
        <w:trPr>
          <w:cantSplit/>
          <w:trHeight w:val="576"/>
          <w:ins w:id="786" w:author="snichols" w:date="2013-07-16T14:24:00Z"/>
        </w:trPr>
        <w:tc>
          <w:tcPr>
            <w:tcW w:w="810" w:type="dxa"/>
          </w:tcPr>
          <w:p w:rsidR="008A3CA2" w:rsidRDefault="008A3CA2" w:rsidP="008A3CA2">
            <w:pPr>
              <w:numPr>
                <w:ilvl w:val="0"/>
                <w:numId w:val="13"/>
              </w:numPr>
              <w:spacing w:before="20" w:after="20"/>
              <w:ind w:left="648"/>
              <w:rPr>
                <w:ins w:id="787" w:author="snichols" w:date="2013-07-16T14:24:00Z"/>
                <w:rFonts w:ascii="Arial Narrow" w:hAnsi="Arial Narrow"/>
                <w:b/>
              </w:rPr>
              <w:pPrChange w:id="788"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89" w:author="snichols" w:date="2013-07-16T14:24:00Z"/>
                <w:rFonts w:ascii="Arial Narrow" w:hAnsi="Arial Narrow"/>
              </w:rPr>
            </w:pPr>
            <w:ins w:id="790" w:author="snichols" w:date="2013-07-16T14:24:00Z">
              <w:r w:rsidRPr="00FF3E07">
                <w:rPr>
                  <w:rFonts w:ascii="Arial Narrow" w:hAnsi="Arial Narrow"/>
                  <w:sz w:val="22"/>
                  <w:szCs w:val="22"/>
                </w:rPr>
                <w:t xml:space="preserve">Zoom all the way </w:t>
              </w:r>
              <w:r>
                <w:rPr>
                  <w:rFonts w:ascii="Arial Narrow" w:hAnsi="Arial Narrow"/>
                  <w:sz w:val="22"/>
                  <w:szCs w:val="22"/>
                </w:rPr>
                <w:t>out until most of the shapefile is in view</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791" w:author="snichols" w:date="2013-07-16T14:24:00Z"/>
                <w:rFonts w:ascii="Arial Narrow" w:hAnsi="Arial Narrow"/>
              </w:rPr>
            </w:pPr>
            <w:ins w:id="792" w:author="snichols" w:date="2013-07-16T14:24:00Z">
              <w:r>
                <w:rPr>
                  <w:rFonts w:ascii="Arial Narrow" w:hAnsi="Arial Narrow"/>
                </w:rPr>
                <w:t>Most of the shapefile is in view.</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93"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794" w:author="snichols" w:date="2013-07-16T14:24:00Z"/>
                <w:rFonts w:ascii="Arial Narrow" w:hAnsi="Arial Narrow"/>
              </w:rPr>
            </w:pPr>
          </w:p>
        </w:tc>
      </w:tr>
      <w:tr w:rsidR="009E71C8" w:rsidRPr="00425356" w:rsidTr="009E71C8">
        <w:trPr>
          <w:cantSplit/>
          <w:trHeight w:val="576"/>
          <w:ins w:id="795" w:author="snichols" w:date="2013-07-16T14:24:00Z"/>
        </w:trPr>
        <w:tc>
          <w:tcPr>
            <w:tcW w:w="810" w:type="dxa"/>
          </w:tcPr>
          <w:p w:rsidR="008A3CA2" w:rsidRDefault="008A3CA2" w:rsidP="008A3CA2">
            <w:pPr>
              <w:numPr>
                <w:ilvl w:val="0"/>
                <w:numId w:val="13"/>
              </w:numPr>
              <w:spacing w:before="20" w:after="20"/>
              <w:ind w:left="648"/>
              <w:rPr>
                <w:ins w:id="796" w:author="snichols" w:date="2013-07-16T14:24:00Z"/>
                <w:rFonts w:ascii="Arial Narrow" w:hAnsi="Arial Narrow"/>
                <w:b/>
              </w:rPr>
              <w:pPrChange w:id="797"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798" w:author="snichols" w:date="2013-07-16T14:24:00Z"/>
                <w:rFonts w:ascii="Arial Narrow" w:hAnsi="Arial Narrow"/>
              </w:rPr>
            </w:pPr>
            <w:ins w:id="799" w:author="snichols" w:date="2013-07-16T14:24:00Z">
              <w:r w:rsidRPr="00FF3E07">
                <w:rPr>
                  <w:rFonts w:ascii="Arial Narrow" w:hAnsi="Arial Narrow"/>
                  <w:sz w:val="22"/>
                  <w:szCs w:val="22"/>
                </w:rPr>
                <w:t xml:space="preserve">Double MB1 click on a </w:t>
              </w:r>
              <w:r>
                <w:rPr>
                  <w:rFonts w:ascii="Arial Narrow" w:hAnsi="Arial Narrow"/>
                  <w:sz w:val="22"/>
                  <w:szCs w:val="22"/>
                </w:rPr>
                <w:t>shapefile</w:t>
              </w:r>
              <w:r w:rsidRPr="00FF3E07">
                <w:rPr>
                  <w:rFonts w:ascii="Arial Narrow" w:hAnsi="Arial Narrow"/>
                  <w:sz w:val="22"/>
                  <w:szCs w:val="22"/>
                </w:rPr>
                <w:t xml:space="preserve"> in the </w:t>
              </w:r>
              <w:r>
                <w:rPr>
                  <w:rFonts w:ascii="Arial Narrow" w:hAnsi="Arial Narrow"/>
                  <w:sz w:val="22"/>
                  <w:szCs w:val="22"/>
                </w:rPr>
                <w:t>main pane</w:t>
              </w:r>
              <w:r w:rsidRPr="00FF3E07">
                <w:rPr>
                  <w:rFonts w:ascii="Arial Narrow" w:hAnsi="Arial Narrow"/>
                  <w:sz w:val="22"/>
                  <w:szCs w:val="22"/>
                </w:rPr>
                <w:t>.</w:t>
              </w:r>
            </w:ins>
          </w:p>
        </w:tc>
        <w:tc>
          <w:tcPr>
            <w:tcW w:w="2624" w:type="dxa"/>
          </w:tcPr>
          <w:p w:rsidR="009E71C8" w:rsidRPr="00425356" w:rsidRDefault="009E71C8" w:rsidP="009E71C8">
            <w:pPr>
              <w:spacing w:before="20" w:after="20"/>
              <w:rPr>
                <w:ins w:id="800" w:author="snichols" w:date="2013-07-16T14:24:00Z"/>
                <w:rFonts w:ascii="Arial Narrow" w:hAnsi="Arial Narrow"/>
              </w:rPr>
            </w:pPr>
            <w:ins w:id="801" w:author="snichols" w:date="2013-07-16T14:24:00Z">
              <w:r>
                <w:rPr>
                  <w:rFonts w:ascii="Arial Narrow" w:hAnsi="Arial Narrow"/>
                  <w:sz w:val="22"/>
                  <w:szCs w:val="22"/>
                </w:rPr>
                <w:t>T</w:t>
              </w:r>
              <w:r w:rsidRPr="00FF3E07">
                <w:rPr>
                  <w:rFonts w:ascii="Arial Narrow" w:hAnsi="Arial Narrow"/>
                  <w:sz w:val="22"/>
                  <w:szCs w:val="22"/>
                </w:rPr>
                <w:t>he</w:t>
              </w:r>
              <w:r>
                <w:rPr>
                  <w:rFonts w:ascii="Arial Narrow" w:hAnsi="Arial Narrow"/>
                  <w:sz w:val="22"/>
                  <w:szCs w:val="22"/>
                </w:rPr>
                <w:t xml:space="preserve"> row associated with the</w:t>
              </w:r>
              <w:r w:rsidRPr="00FF3E07">
                <w:rPr>
                  <w:rFonts w:ascii="Arial Narrow" w:hAnsi="Arial Narrow"/>
                  <w:sz w:val="22"/>
                  <w:szCs w:val="22"/>
                </w:rPr>
                <w:t xml:space="preserve"> selected area </w:t>
              </w:r>
              <w:r>
                <w:rPr>
                  <w:rFonts w:ascii="Arial Narrow" w:hAnsi="Arial Narrow"/>
                  <w:sz w:val="22"/>
                  <w:szCs w:val="22"/>
                </w:rPr>
                <w:t xml:space="preserve">is </w:t>
              </w:r>
              <w:r w:rsidRPr="00FF3E07">
                <w:rPr>
                  <w:rFonts w:ascii="Arial Narrow" w:hAnsi="Arial Narrow"/>
                  <w:sz w:val="22"/>
                  <w:szCs w:val="22"/>
                </w:rPr>
                <w:t xml:space="preserve">highlighted </w:t>
              </w:r>
              <w:r>
                <w:rPr>
                  <w:rFonts w:ascii="Arial Narrow" w:hAnsi="Arial Narrow"/>
                  <w:sz w:val="22"/>
                  <w:szCs w:val="22"/>
                </w:rPr>
                <w:t>in the Attributes: &lt;shapefile&gt; dialog</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02"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03" w:author="snichols" w:date="2013-07-16T14:24:00Z"/>
                <w:rFonts w:ascii="Arial Narrow" w:hAnsi="Arial Narrow"/>
              </w:rPr>
            </w:pPr>
          </w:p>
        </w:tc>
      </w:tr>
      <w:tr w:rsidR="009E71C8" w:rsidRPr="00425356" w:rsidTr="009E71C8">
        <w:trPr>
          <w:cantSplit/>
          <w:trHeight w:val="576"/>
          <w:ins w:id="804" w:author="snichols" w:date="2013-07-16T14:24:00Z"/>
        </w:trPr>
        <w:tc>
          <w:tcPr>
            <w:tcW w:w="810" w:type="dxa"/>
          </w:tcPr>
          <w:p w:rsidR="008A3CA2" w:rsidRDefault="008A3CA2" w:rsidP="008A3CA2">
            <w:pPr>
              <w:numPr>
                <w:ilvl w:val="0"/>
                <w:numId w:val="13"/>
              </w:numPr>
              <w:spacing w:before="20" w:after="20"/>
              <w:ind w:left="648"/>
              <w:rPr>
                <w:ins w:id="805" w:author="snichols" w:date="2013-07-16T14:24:00Z"/>
                <w:rFonts w:ascii="Arial Narrow" w:hAnsi="Arial Narrow"/>
                <w:b/>
              </w:rPr>
              <w:pPrChange w:id="806"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07" w:author="snichols" w:date="2013-07-16T14:24:00Z"/>
                <w:rFonts w:ascii="Arial Narrow" w:hAnsi="Arial Narrow"/>
              </w:rPr>
            </w:pPr>
            <w:ins w:id="808" w:author="snichols" w:date="2013-07-16T14:24:00Z">
              <w:r w:rsidRPr="00FF3E07">
                <w:rPr>
                  <w:rFonts w:ascii="Arial Narrow" w:hAnsi="Arial Narrow"/>
                  <w:sz w:val="22"/>
                  <w:szCs w:val="22"/>
                </w:rPr>
                <w:t>Close the Attributes table.</w:t>
              </w:r>
            </w:ins>
          </w:p>
        </w:tc>
        <w:tc>
          <w:tcPr>
            <w:tcW w:w="2624" w:type="dxa"/>
          </w:tcPr>
          <w:p w:rsidR="009E71C8" w:rsidRPr="00425356" w:rsidRDefault="009E71C8" w:rsidP="009E71C8">
            <w:pPr>
              <w:spacing w:before="20" w:after="20"/>
              <w:rPr>
                <w:ins w:id="809" w:author="snichols" w:date="2013-07-16T14:24:00Z"/>
                <w:rFonts w:ascii="Arial Narrow" w:hAnsi="Arial Narrow"/>
              </w:rPr>
            </w:pPr>
            <w:ins w:id="810" w:author="snichols" w:date="2013-07-16T14:24:00Z">
              <w:r>
                <w:rPr>
                  <w:rFonts w:ascii="Arial Narrow" w:hAnsi="Arial Narrow"/>
                  <w:sz w:val="22"/>
                  <w:szCs w:val="22"/>
                </w:rPr>
                <w:t>T</w:t>
              </w:r>
              <w:r w:rsidRPr="00FF3E07">
                <w:rPr>
                  <w:rFonts w:ascii="Arial Narrow" w:hAnsi="Arial Narrow"/>
                  <w:sz w:val="22"/>
                  <w:szCs w:val="22"/>
                </w:rPr>
                <w:t>he Attributes table</w:t>
              </w:r>
              <w:r>
                <w:rPr>
                  <w:rFonts w:ascii="Arial Narrow" w:hAnsi="Arial Narrow"/>
                  <w:sz w:val="22"/>
                  <w:szCs w:val="22"/>
                </w:rPr>
                <w:t xml:space="preserve"> closes</w:t>
              </w:r>
              <w:r w:rsidRPr="00FF3E07">
                <w:rPr>
                  <w:rFonts w:ascii="Arial Narrow" w:hAnsi="Arial Narrow"/>
                  <w:sz w:val="22"/>
                  <w:szCs w:val="22"/>
                </w:rPr>
                <w:t>.</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11"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12" w:author="snichols" w:date="2013-07-16T14:24:00Z"/>
                <w:rFonts w:ascii="Arial Narrow" w:hAnsi="Arial Narrow"/>
              </w:rPr>
            </w:pPr>
          </w:p>
        </w:tc>
      </w:tr>
      <w:tr w:rsidR="009E71C8" w:rsidRPr="00425356" w:rsidTr="009E71C8">
        <w:trPr>
          <w:cantSplit/>
          <w:trHeight w:val="576"/>
          <w:ins w:id="813" w:author="snichols" w:date="2013-07-16T14:24:00Z"/>
        </w:trPr>
        <w:tc>
          <w:tcPr>
            <w:tcW w:w="810" w:type="dxa"/>
          </w:tcPr>
          <w:p w:rsidR="008A3CA2" w:rsidRDefault="008A3CA2" w:rsidP="008A3CA2">
            <w:pPr>
              <w:numPr>
                <w:ilvl w:val="0"/>
                <w:numId w:val="13"/>
              </w:numPr>
              <w:spacing w:before="20" w:after="20"/>
              <w:ind w:left="648"/>
              <w:rPr>
                <w:ins w:id="814" w:author="snichols" w:date="2013-07-16T14:24:00Z"/>
                <w:rFonts w:ascii="Arial Narrow" w:hAnsi="Arial Narrow"/>
                <w:b/>
              </w:rPr>
              <w:pPrChange w:id="815"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16" w:author="snichols" w:date="2013-07-16T14:24:00Z"/>
                <w:rFonts w:ascii="Arial Narrow" w:hAnsi="Arial Narrow"/>
              </w:rPr>
            </w:pPr>
            <w:ins w:id="817" w:author="snichols" w:date="2013-07-16T14:24:00Z">
              <w:r w:rsidRPr="00FF3E07">
                <w:rPr>
                  <w:rFonts w:ascii="Arial Narrow" w:hAnsi="Arial Narrow"/>
                  <w:sz w:val="22"/>
                  <w:szCs w:val="22"/>
                </w:rPr>
                <w:t>MB3 click and hold on the shapefile product ID and select Crop Shape.</w:t>
              </w:r>
            </w:ins>
          </w:p>
        </w:tc>
        <w:tc>
          <w:tcPr>
            <w:tcW w:w="2624" w:type="dxa"/>
          </w:tcPr>
          <w:p w:rsidR="009E71C8" w:rsidRPr="00425356" w:rsidRDefault="009E71C8" w:rsidP="009E71C8">
            <w:pPr>
              <w:spacing w:before="20" w:after="20"/>
              <w:rPr>
                <w:ins w:id="818" w:author="snichols" w:date="2013-07-16T14:24:00Z"/>
                <w:rFonts w:ascii="Arial Narrow" w:hAnsi="Arial Narrow"/>
              </w:rPr>
            </w:pPr>
            <w:ins w:id="819" w:author="snichols" w:date="2013-07-16T14:24:00Z">
              <w:r>
                <w:rPr>
                  <w:rFonts w:ascii="Arial Narrow" w:hAnsi="Arial Narrow"/>
                </w:rPr>
                <w:t>A ‘Drag to select’ label is appended to the cursor.</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20"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21" w:author="snichols" w:date="2013-07-16T14:24:00Z"/>
                <w:rFonts w:ascii="Arial Narrow" w:hAnsi="Arial Narrow"/>
              </w:rPr>
            </w:pPr>
          </w:p>
        </w:tc>
      </w:tr>
      <w:tr w:rsidR="009E71C8" w:rsidRPr="00425356" w:rsidTr="009E71C8">
        <w:trPr>
          <w:cantSplit/>
          <w:trHeight w:val="576"/>
          <w:ins w:id="822" w:author="snichols" w:date="2013-07-16T14:24:00Z"/>
        </w:trPr>
        <w:tc>
          <w:tcPr>
            <w:tcW w:w="810" w:type="dxa"/>
          </w:tcPr>
          <w:p w:rsidR="008A3CA2" w:rsidRDefault="008A3CA2" w:rsidP="008A3CA2">
            <w:pPr>
              <w:numPr>
                <w:ilvl w:val="0"/>
                <w:numId w:val="13"/>
              </w:numPr>
              <w:spacing w:before="20" w:after="20"/>
              <w:ind w:left="648"/>
              <w:rPr>
                <w:ins w:id="823" w:author="snichols" w:date="2013-07-16T14:24:00Z"/>
                <w:rFonts w:ascii="Arial Narrow" w:hAnsi="Arial Narrow"/>
                <w:b/>
              </w:rPr>
              <w:pPrChange w:id="824"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25" w:author="snichols" w:date="2013-07-16T14:24:00Z"/>
                <w:rFonts w:ascii="Arial Narrow" w:hAnsi="Arial Narrow"/>
              </w:rPr>
            </w:pPr>
            <w:ins w:id="826" w:author="snichols" w:date="2013-07-16T14:24:00Z">
              <w:r w:rsidRPr="00FF3E07">
                <w:rPr>
                  <w:rFonts w:ascii="Arial Narrow" w:hAnsi="Arial Narrow"/>
                  <w:sz w:val="22"/>
                  <w:szCs w:val="22"/>
                </w:rPr>
                <w:t xml:space="preserve">MB1 click and drag on the main pane to draw a green box around a specific area of the shapefile. </w:t>
              </w:r>
              <w:r>
                <w:rPr>
                  <w:rFonts w:ascii="Arial Narrow" w:hAnsi="Arial Narrow"/>
                  <w:sz w:val="22"/>
                  <w:szCs w:val="22"/>
                </w:rPr>
                <w:t xml:space="preserve"> Then r</w:t>
              </w:r>
              <w:r w:rsidRPr="00FF3E07">
                <w:rPr>
                  <w:rFonts w:ascii="Arial Narrow" w:hAnsi="Arial Narrow"/>
                  <w:sz w:val="22"/>
                  <w:szCs w:val="22"/>
                </w:rPr>
                <w:t>elease MB1</w:t>
              </w:r>
            </w:ins>
          </w:p>
        </w:tc>
        <w:tc>
          <w:tcPr>
            <w:tcW w:w="2624" w:type="dxa"/>
          </w:tcPr>
          <w:p w:rsidR="009E71C8" w:rsidRPr="00425356" w:rsidRDefault="009E71C8" w:rsidP="009E71C8">
            <w:pPr>
              <w:spacing w:before="20" w:after="20"/>
              <w:rPr>
                <w:ins w:id="827" w:author="snichols" w:date="2013-07-16T14:24:00Z"/>
                <w:rFonts w:ascii="Arial Narrow" w:hAnsi="Arial Narrow"/>
              </w:rPr>
            </w:pPr>
            <w:ins w:id="828" w:author="snichols" w:date="2013-07-16T14:24:00Z">
              <w:r>
                <w:rPr>
                  <w:rFonts w:ascii="Arial Narrow" w:hAnsi="Arial Narrow"/>
                  <w:sz w:val="22"/>
                  <w:szCs w:val="22"/>
                </w:rPr>
                <w:t>T</w:t>
              </w:r>
              <w:r w:rsidRPr="00FF3E07">
                <w:rPr>
                  <w:rFonts w:ascii="Arial Narrow" w:hAnsi="Arial Narrow"/>
                  <w:sz w:val="22"/>
                  <w:szCs w:val="22"/>
                </w:rPr>
                <w:t>he area encompassed in the green box remains displayed in the main pane and the other areas outside the green box has been removed from the display.  (Note: Areas that were partially encompassed by the green box will remain displayed in the main pane.)</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29"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30" w:author="snichols" w:date="2013-07-16T14:24:00Z"/>
                <w:rFonts w:ascii="Arial Narrow" w:hAnsi="Arial Narrow"/>
              </w:rPr>
            </w:pPr>
          </w:p>
        </w:tc>
      </w:tr>
      <w:tr w:rsidR="009E71C8" w:rsidRPr="00425356" w:rsidTr="009E71C8">
        <w:trPr>
          <w:cantSplit/>
          <w:trHeight w:val="576"/>
          <w:ins w:id="831" w:author="snichols" w:date="2013-07-16T14:24:00Z"/>
        </w:trPr>
        <w:tc>
          <w:tcPr>
            <w:tcW w:w="810" w:type="dxa"/>
          </w:tcPr>
          <w:p w:rsidR="008A3CA2" w:rsidRDefault="008A3CA2" w:rsidP="008A3CA2">
            <w:pPr>
              <w:numPr>
                <w:ilvl w:val="0"/>
                <w:numId w:val="13"/>
              </w:numPr>
              <w:spacing w:before="20" w:after="20"/>
              <w:ind w:left="648"/>
              <w:rPr>
                <w:ins w:id="832" w:author="snichols" w:date="2013-07-16T14:24:00Z"/>
                <w:rFonts w:ascii="Arial Narrow" w:hAnsi="Arial Narrow"/>
                <w:b/>
              </w:rPr>
              <w:pPrChange w:id="833"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34" w:author="snichols" w:date="2013-07-16T14:24:00Z"/>
                <w:rFonts w:ascii="Arial Narrow" w:hAnsi="Arial Narrow"/>
              </w:rPr>
            </w:pPr>
            <w:ins w:id="835" w:author="snichols" w:date="2013-07-16T14:24:00Z">
              <w:r w:rsidRPr="00FF3E07">
                <w:rPr>
                  <w:rFonts w:ascii="Arial Narrow" w:hAnsi="Arial Narrow"/>
                  <w:sz w:val="22"/>
                  <w:szCs w:val="22"/>
                </w:rPr>
                <w:t>MB3 click and hold on the shapefile product ID and select Uncrop Shape.</w:t>
              </w:r>
            </w:ins>
          </w:p>
        </w:tc>
        <w:tc>
          <w:tcPr>
            <w:tcW w:w="2624" w:type="dxa"/>
          </w:tcPr>
          <w:p w:rsidR="009E71C8" w:rsidRPr="00425356" w:rsidRDefault="009E71C8" w:rsidP="009E71C8">
            <w:pPr>
              <w:spacing w:before="20" w:after="20"/>
              <w:rPr>
                <w:ins w:id="836" w:author="snichols" w:date="2013-07-16T14:24:00Z"/>
                <w:rFonts w:ascii="Arial Narrow" w:hAnsi="Arial Narrow"/>
              </w:rPr>
            </w:pPr>
            <w:ins w:id="837" w:author="snichols" w:date="2013-07-16T14:24:00Z">
              <w:r>
                <w:rPr>
                  <w:rFonts w:ascii="Arial Narrow" w:hAnsi="Arial Narrow"/>
                  <w:sz w:val="22"/>
                  <w:szCs w:val="22"/>
                </w:rPr>
                <w:t>T</w:t>
              </w:r>
              <w:r w:rsidRPr="00FF3E07">
                <w:rPr>
                  <w:rFonts w:ascii="Arial Narrow" w:hAnsi="Arial Narrow"/>
                  <w:sz w:val="22"/>
                  <w:szCs w:val="22"/>
                </w:rPr>
                <w:t>he shapefile displays in its entirety.</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38"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39" w:author="snichols" w:date="2013-07-16T14:24:00Z"/>
                <w:rFonts w:ascii="Arial Narrow" w:hAnsi="Arial Narrow"/>
              </w:rPr>
            </w:pPr>
          </w:p>
        </w:tc>
      </w:tr>
      <w:tr w:rsidR="009E71C8" w:rsidRPr="00425356" w:rsidTr="009E71C8">
        <w:trPr>
          <w:cantSplit/>
          <w:trHeight w:val="576"/>
          <w:ins w:id="840" w:author="snichols" w:date="2013-07-16T14:24:00Z"/>
        </w:trPr>
        <w:tc>
          <w:tcPr>
            <w:tcW w:w="810" w:type="dxa"/>
          </w:tcPr>
          <w:p w:rsidR="008A3CA2" w:rsidRDefault="008A3CA2" w:rsidP="008A3CA2">
            <w:pPr>
              <w:numPr>
                <w:ilvl w:val="0"/>
                <w:numId w:val="13"/>
              </w:numPr>
              <w:spacing w:before="20" w:after="20"/>
              <w:ind w:left="648"/>
              <w:rPr>
                <w:ins w:id="841" w:author="snichols" w:date="2013-07-16T14:24:00Z"/>
                <w:rFonts w:ascii="Arial Narrow" w:hAnsi="Arial Narrow"/>
                <w:b/>
              </w:rPr>
              <w:pPrChange w:id="842" w:author="snichols" w:date="2013-07-16T14:24:00Z">
                <w:pPr>
                  <w:numPr>
                    <w:numId w:val="39"/>
                  </w:numPr>
                  <w:spacing w:before="20" w:after="20"/>
                  <w:ind w:left="720" w:hanging="360"/>
                </w:pPr>
              </w:pPrChange>
            </w:pPr>
          </w:p>
        </w:tc>
        <w:tc>
          <w:tcPr>
            <w:tcW w:w="2718" w:type="dxa"/>
          </w:tcPr>
          <w:p w:rsidR="009E71C8" w:rsidRPr="00FF3E07" w:rsidRDefault="009E71C8" w:rsidP="009E71C8">
            <w:pPr>
              <w:widowControl w:val="0"/>
              <w:suppressAutoHyphens/>
              <w:spacing w:before="20" w:after="20"/>
              <w:rPr>
                <w:ins w:id="843" w:author="snichols" w:date="2013-07-16T14:24:00Z"/>
                <w:rFonts w:ascii="Arial Narrow" w:hAnsi="Arial Narrow"/>
              </w:rPr>
            </w:pPr>
            <w:ins w:id="844" w:author="snichols" w:date="2013-07-16T14:24:00Z">
              <w:r>
                <w:rPr>
                  <w:rFonts w:ascii="Arial Narrow" w:hAnsi="Arial Narrow"/>
                  <w:sz w:val="22"/>
                  <w:szCs w:val="22"/>
                </w:rPr>
                <w:t>MB1 c</w:t>
              </w:r>
              <w:r w:rsidRPr="00FF3E07">
                <w:rPr>
                  <w:rFonts w:ascii="Arial Narrow" w:hAnsi="Arial Narrow"/>
                  <w:sz w:val="22"/>
                  <w:szCs w:val="22"/>
                </w:rPr>
                <w:t>lick the Clear</w:t>
              </w:r>
              <w:r>
                <w:rPr>
                  <w:rFonts w:ascii="Arial Narrow" w:hAnsi="Arial Narrow"/>
                  <w:sz w:val="22"/>
                  <w:szCs w:val="22"/>
                </w:rPr>
                <w:t>.</w:t>
              </w:r>
            </w:ins>
          </w:p>
        </w:tc>
        <w:tc>
          <w:tcPr>
            <w:tcW w:w="2624" w:type="dxa"/>
          </w:tcPr>
          <w:p w:rsidR="009E71C8" w:rsidRPr="00425356" w:rsidRDefault="009E71C8" w:rsidP="009E71C8">
            <w:pPr>
              <w:spacing w:before="20" w:after="20"/>
              <w:rPr>
                <w:ins w:id="845" w:author="snichols" w:date="2013-07-16T14:24:00Z"/>
                <w:rFonts w:ascii="Arial Narrow" w:hAnsi="Arial Narrow"/>
              </w:rPr>
            </w:pPr>
            <w:ins w:id="846" w:author="snichols" w:date="2013-07-16T14:24:00Z">
              <w:r>
                <w:rPr>
                  <w:rFonts w:ascii="Arial Narrow" w:hAnsi="Arial Narrow"/>
                  <w:sz w:val="22"/>
                  <w:szCs w:val="22"/>
                </w:rPr>
                <w:t>The main</w:t>
              </w:r>
              <w:r w:rsidRPr="00425356">
                <w:rPr>
                  <w:rFonts w:ascii="Arial Narrow" w:hAnsi="Arial Narrow"/>
                  <w:sz w:val="22"/>
                  <w:szCs w:val="22"/>
                </w:rPr>
                <w:t xml:space="preserve"> pane</w:t>
              </w:r>
              <w:r>
                <w:rPr>
                  <w:rFonts w:ascii="Arial Narrow" w:hAnsi="Arial Narrow"/>
                  <w:sz w:val="22"/>
                  <w:szCs w:val="22"/>
                </w:rPr>
                <w:t xml:space="preserve"> i</w:t>
              </w:r>
              <w:r w:rsidRPr="00425356">
                <w:rPr>
                  <w:rFonts w:ascii="Arial Narrow" w:hAnsi="Arial Narrow"/>
                  <w:sz w:val="22"/>
                  <w:szCs w:val="22"/>
                </w:rPr>
                <w:t>s clear</w:t>
              </w:r>
              <w:r>
                <w:rPr>
                  <w:rFonts w:ascii="Arial Narrow" w:hAnsi="Arial Narrow"/>
                  <w:sz w:val="22"/>
                  <w:szCs w:val="22"/>
                </w:rPr>
                <w:t>ed</w:t>
              </w:r>
              <w:r w:rsidRPr="00425356">
                <w:rPr>
                  <w:rFonts w:ascii="Arial Narrow" w:hAnsi="Arial Narrow"/>
                  <w:sz w:val="22"/>
                  <w:szCs w:val="22"/>
                </w:rPr>
                <w:t xml:space="preserve"> leaving a blank D2D.</w:t>
              </w:r>
            </w:ins>
          </w:p>
        </w:tc>
        <w:tc>
          <w:tcPr>
            <w:tcW w:w="780"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47" w:author="snichols" w:date="2013-07-16T14:24:00Z"/>
                <w:rFonts w:ascii="Arial Narrow" w:hAnsi="Arial Narrow"/>
              </w:rPr>
            </w:pPr>
          </w:p>
        </w:tc>
        <w:tc>
          <w:tcPr>
            <w:tcW w:w="2428" w:type="dxa"/>
          </w:tcPr>
          <w:p w:rsidR="009E71C8" w:rsidRPr="00425356" w:rsidRDefault="009E71C8" w:rsidP="009E71C8">
            <w:pPr>
              <w:tabs>
                <w:tab w:val="left" w:pos="810"/>
                <w:tab w:val="left" w:pos="1620"/>
                <w:tab w:val="left" w:pos="3420"/>
                <w:tab w:val="left" w:pos="4860"/>
                <w:tab w:val="left" w:pos="6480"/>
                <w:tab w:val="left" w:pos="8010"/>
              </w:tabs>
              <w:spacing w:before="20" w:after="20"/>
              <w:jc w:val="both"/>
              <w:rPr>
                <w:ins w:id="848" w:author="snichols" w:date="2013-07-16T14:24:00Z"/>
                <w:rFonts w:ascii="Arial Narrow" w:hAnsi="Arial Narrow"/>
              </w:rPr>
            </w:pPr>
          </w:p>
        </w:tc>
      </w:tr>
      <w:tr w:rsidR="000F72EE" w:rsidRPr="00636FB4" w:rsidTr="00DC5DA6">
        <w:trPr>
          <w:cantSplit/>
          <w:trHeight w:val="332"/>
        </w:trPr>
        <w:tc>
          <w:tcPr>
            <w:tcW w:w="9360" w:type="dxa"/>
            <w:gridSpan w:val="5"/>
            <w:shd w:val="clear" w:color="auto" w:fill="D9D9D9"/>
            <w:vAlign w:val="center"/>
          </w:tcPr>
          <w:p w:rsidR="000F72EE" w:rsidRPr="00946A1E" w:rsidRDefault="000F72EE" w:rsidP="00DC5DA6">
            <w:pPr>
              <w:keepNext/>
              <w:spacing w:before="120" w:after="40"/>
              <w:rPr>
                <w:rFonts w:ascii="Arial Narrow" w:hAnsi="Arial Narrow"/>
                <w:b/>
              </w:rPr>
            </w:pPr>
            <w:r w:rsidRPr="00946A1E">
              <w:rPr>
                <w:rFonts w:ascii="Arial Narrow" w:hAnsi="Arial Narrow"/>
                <w:b/>
              </w:rPr>
              <w:t xml:space="preserve">Local Caching Test </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In D2D, change the frame count to 12 if not already set to 12.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frame count is set to 12.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Disable looping if it is currently enabled.</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Looping is disabled.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From </w:t>
            </w:r>
            <w:r w:rsidRPr="00636FB4">
              <w:rPr>
                <w:rFonts w:ascii="Arial Narrow" w:hAnsi="Arial Narrow"/>
                <w:b/>
                <w:sz w:val="22"/>
                <w:szCs w:val="22"/>
              </w:rPr>
              <w:t>CAVE</w:t>
            </w:r>
            <w:r w:rsidRPr="00636FB4">
              <w:rPr>
                <w:rFonts w:ascii="Arial Narrow" w:hAnsi="Arial Narrow"/>
                <w:sz w:val="22"/>
                <w:szCs w:val="22"/>
              </w:rPr>
              <w:t xml:space="preserve"> menu, select </w:t>
            </w:r>
            <w:r w:rsidRPr="00636FB4">
              <w:rPr>
                <w:rFonts w:ascii="Arial Narrow" w:hAnsi="Arial Narrow"/>
                <w:b/>
                <w:sz w:val="22"/>
                <w:szCs w:val="22"/>
              </w:rPr>
              <w:t>Preferences -&gt; Thin Client -&gt; Caches.</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The Thin Client Cache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Uncheck the option </w:t>
            </w:r>
            <w:r w:rsidRPr="00F11AB7">
              <w:rPr>
                <w:rFonts w:ascii="Arial Narrow" w:hAnsi="Arial Narrow"/>
                <w:b/>
                <w:sz w:val="22"/>
                <w:szCs w:val="22"/>
              </w:rPr>
              <w:t>“Cache Weather Data”</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Cache Weather Data is unchecked.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60"/>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F11AB7">
              <w:rPr>
                <w:rFonts w:ascii="Arial Narrow" w:hAnsi="Arial Narrow"/>
                <w:b/>
                <w:sz w:val="22"/>
                <w:szCs w:val="22"/>
              </w:rPr>
              <w:t>Apply</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8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Select </w:t>
            </w:r>
            <w:r w:rsidRPr="00F11AB7">
              <w:rPr>
                <w:rFonts w:ascii="Arial Narrow" w:hAnsi="Arial Narrow"/>
                <w:b/>
                <w:sz w:val="22"/>
                <w:szCs w:val="22"/>
              </w:rPr>
              <w:t>OK</w:t>
            </w:r>
            <w:r w:rsidRPr="00636FB4">
              <w:rPr>
                <w:rFonts w:ascii="Arial Narrow" w:hAnsi="Arial Narrow"/>
                <w:sz w:val="22"/>
                <w:szCs w:val="22"/>
              </w:rPr>
              <w:t>.</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Exit </w:t>
            </w:r>
            <w:r w:rsidRPr="00F11AB7">
              <w:rPr>
                <w:rFonts w:ascii="Arial Narrow" w:hAnsi="Arial Narrow"/>
                <w:b/>
                <w:sz w:val="22"/>
                <w:szCs w:val="22"/>
              </w:rPr>
              <w:t>CAVE</w:t>
            </w:r>
            <w:r w:rsidRPr="00636FB4">
              <w:rPr>
                <w:rFonts w:ascii="Arial Narrow" w:hAnsi="Arial Narrow"/>
                <w:sz w:val="22"/>
                <w:szCs w:val="22"/>
              </w:rPr>
              <w:t xml:space="preserve">. </w:t>
            </w:r>
          </w:p>
        </w:tc>
        <w:tc>
          <w:tcPr>
            <w:tcW w:w="2625" w:type="dxa"/>
          </w:tcPr>
          <w:p w:rsidR="000F72EE" w:rsidRPr="00636FB4" w:rsidRDefault="000F72EE" w:rsidP="00DC5DA6">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In a terminal window, navigate to the cache directory. </w:t>
            </w:r>
          </w:p>
          <w:p w:rsidR="000F72EE" w:rsidRPr="00636FB4" w:rsidRDefault="000F72EE" w:rsidP="00B81599">
            <w:pPr>
              <w:spacing w:after="20"/>
              <w:rPr>
                <w:rFonts w:ascii="Arial Narrow" w:hAnsi="Arial Narrow"/>
              </w:rPr>
            </w:pPr>
            <w:r w:rsidRPr="00636FB4">
              <w:rPr>
                <w:rFonts w:ascii="Arial Narrow" w:hAnsi="Arial Narrow"/>
                <w:sz w:val="22"/>
                <w:szCs w:val="22"/>
              </w:rPr>
              <w:t>cd /home/&lt;username&gt;/caveData/cache</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Sitting in the cache directory.</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Clear the cache directory by deleting/removing all files except for the following:</w:t>
            </w:r>
          </w:p>
          <w:p w:rsidR="000F72EE" w:rsidRPr="00DC5DA6" w:rsidRDefault="000F72EE" w:rsidP="0048622E">
            <w:pPr>
              <w:pStyle w:val="ListParagraph"/>
              <w:numPr>
                <w:ilvl w:val="0"/>
                <w:numId w:val="22"/>
              </w:numPr>
              <w:spacing w:after="40"/>
              <w:ind w:left="260" w:hanging="274"/>
              <w:rPr>
                <w:rFonts w:ascii="Arial Narrow" w:hAnsi="Arial Narrow"/>
              </w:rPr>
            </w:pPr>
            <w:r w:rsidRPr="00DC5DA6">
              <w:rPr>
                <w:rFonts w:ascii="Arial Narrow" w:hAnsi="Arial Narrow"/>
                <w:sz w:val="22"/>
                <w:szCs w:val="22"/>
              </w:rPr>
              <w:t>geometry.cache</w:t>
            </w:r>
          </w:p>
          <w:p w:rsidR="000F72EE" w:rsidRPr="00DC5DA6" w:rsidRDefault="000F72EE" w:rsidP="0048622E">
            <w:pPr>
              <w:pStyle w:val="ListParagraph"/>
              <w:numPr>
                <w:ilvl w:val="0"/>
                <w:numId w:val="22"/>
              </w:numPr>
              <w:spacing w:before="20" w:after="40"/>
              <w:ind w:left="260" w:hanging="274"/>
              <w:rPr>
                <w:rFonts w:ascii="Arial Narrow" w:hAnsi="Arial Narrow"/>
              </w:rPr>
            </w:pPr>
            <w:r w:rsidRPr="00DC5DA6">
              <w:rPr>
                <w:rFonts w:ascii="Arial Narrow" w:hAnsi="Arial Narrow"/>
                <w:sz w:val="22"/>
                <w:szCs w:val="22"/>
              </w:rPr>
              <w:t>localization.cache</w:t>
            </w:r>
          </w:p>
          <w:p w:rsidR="000F72EE" w:rsidRPr="00DC5DA6" w:rsidRDefault="000F72EE" w:rsidP="0048622E">
            <w:pPr>
              <w:pStyle w:val="ListParagraph"/>
              <w:numPr>
                <w:ilvl w:val="0"/>
                <w:numId w:val="22"/>
              </w:numPr>
              <w:spacing w:before="20" w:after="20"/>
              <w:ind w:left="260" w:hanging="274"/>
              <w:rPr>
                <w:rFonts w:ascii="Arial Narrow" w:hAnsi="Arial Narrow"/>
              </w:rPr>
            </w:pPr>
            <w:r w:rsidRPr="00DC5DA6">
              <w:rPr>
                <w:rFonts w:ascii="Arial Narrow" w:hAnsi="Arial Narrow"/>
                <w:sz w:val="22"/>
                <w:szCs w:val="22"/>
              </w:rPr>
              <w:t>maps.cache</w:t>
            </w:r>
          </w:p>
        </w:tc>
        <w:tc>
          <w:tcPr>
            <w:tcW w:w="2625" w:type="dxa"/>
          </w:tcPr>
          <w:p w:rsidR="000F72EE" w:rsidRDefault="000F72EE" w:rsidP="00B81599">
            <w:pPr>
              <w:spacing w:before="20" w:after="20"/>
              <w:rPr>
                <w:rFonts w:ascii="Arial Narrow" w:hAnsi="Arial Narrow"/>
              </w:rPr>
            </w:pPr>
            <w:r w:rsidRPr="00636FB4">
              <w:rPr>
                <w:rFonts w:ascii="Arial Narrow" w:hAnsi="Arial Narrow"/>
                <w:sz w:val="22"/>
                <w:szCs w:val="22"/>
              </w:rPr>
              <w:t xml:space="preserve">All files have been removed with the exception of </w:t>
            </w:r>
          </w:p>
          <w:p w:rsidR="000F72EE" w:rsidRPr="00B81599" w:rsidRDefault="000F72EE" w:rsidP="0048622E">
            <w:pPr>
              <w:pStyle w:val="ListParagraph"/>
              <w:numPr>
                <w:ilvl w:val="0"/>
                <w:numId w:val="23"/>
              </w:numPr>
              <w:spacing w:before="20" w:after="20"/>
              <w:ind w:left="237" w:hanging="237"/>
              <w:rPr>
                <w:rFonts w:ascii="Arial Narrow" w:hAnsi="Arial Narrow"/>
              </w:rPr>
            </w:pPr>
            <w:r w:rsidRPr="00B81599">
              <w:rPr>
                <w:rFonts w:ascii="Arial Narrow" w:hAnsi="Arial Narrow"/>
                <w:sz w:val="22"/>
                <w:szCs w:val="22"/>
              </w:rPr>
              <w:t>geometry.cache</w:t>
            </w:r>
          </w:p>
          <w:p w:rsidR="000F72EE" w:rsidRPr="00B81599" w:rsidRDefault="000F72EE" w:rsidP="0048622E">
            <w:pPr>
              <w:pStyle w:val="ListParagraph"/>
              <w:numPr>
                <w:ilvl w:val="0"/>
                <w:numId w:val="23"/>
              </w:numPr>
              <w:spacing w:before="20" w:after="20"/>
              <w:ind w:left="237" w:hanging="237"/>
              <w:rPr>
                <w:rFonts w:ascii="Arial Narrow" w:hAnsi="Arial Narrow"/>
              </w:rPr>
            </w:pPr>
            <w:r w:rsidRPr="00B81599">
              <w:rPr>
                <w:rFonts w:ascii="Arial Narrow" w:hAnsi="Arial Narrow"/>
                <w:sz w:val="22"/>
                <w:szCs w:val="22"/>
              </w:rPr>
              <w:t xml:space="preserve"> localization.cache </w:t>
            </w:r>
          </w:p>
          <w:p w:rsidR="000F72EE" w:rsidRPr="00B81599" w:rsidRDefault="000F72EE" w:rsidP="0048622E">
            <w:pPr>
              <w:pStyle w:val="ListParagraph"/>
              <w:numPr>
                <w:ilvl w:val="0"/>
                <w:numId w:val="23"/>
              </w:numPr>
              <w:spacing w:before="20" w:after="20"/>
              <w:ind w:left="237" w:hanging="237"/>
              <w:rPr>
                <w:rFonts w:ascii="Arial Narrow" w:hAnsi="Arial Narrow"/>
              </w:rPr>
            </w:pPr>
            <w:r w:rsidRPr="00B81599">
              <w:rPr>
                <w:rFonts w:ascii="Arial Narrow" w:hAnsi="Arial Narrow"/>
                <w:sz w:val="22"/>
                <w:szCs w:val="22"/>
              </w:rPr>
              <w:t xml:space="preserve"> maps.cache.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F11AB7" w:rsidRDefault="000F72EE" w:rsidP="00B81599">
            <w:pPr>
              <w:spacing w:before="20" w:after="20"/>
              <w:rPr>
                <w:rFonts w:ascii="Arial Narrow" w:hAnsi="Arial Narrow"/>
                <w:b/>
              </w:rPr>
            </w:pPr>
            <w:r w:rsidRPr="00F11AB7">
              <w:rPr>
                <w:rFonts w:ascii="Arial Narrow" w:hAnsi="Arial Narrow"/>
                <w:b/>
                <w:sz w:val="22"/>
                <w:szCs w:val="22"/>
              </w:rPr>
              <w:t xml:space="preserve">/awips2/cave/cave.sh –component thinclient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42"/>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the </w:t>
            </w:r>
            <w:r w:rsidRPr="00D450E1">
              <w:rPr>
                <w:rFonts w:ascii="Arial Narrow" w:hAnsi="Arial Narrow"/>
                <w:b/>
                <w:sz w:val="22"/>
                <w:szCs w:val="22"/>
              </w:rPr>
              <w:t>Satellite</w:t>
            </w:r>
            <w:r w:rsidRPr="00425356">
              <w:rPr>
                <w:rFonts w:ascii="Arial Narrow" w:hAnsi="Arial Narrow"/>
                <w:sz w:val="22"/>
                <w:szCs w:val="22"/>
              </w:rPr>
              <w:t xml:space="preserve"> menu.</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The Satellite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4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D450E1">
              <w:rPr>
                <w:rFonts w:ascii="Arial Narrow" w:hAnsi="Arial Narrow"/>
                <w:b/>
                <w:sz w:val="22"/>
                <w:szCs w:val="22"/>
              </w:rPr>
              <w:t>IR Window</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rPr>
              <w:t xml:space="preserve">Right click on one of the side panes. </w:t>
            </w:r>
          </w:p>
        </w:tc>
        <w:tc>
          <w:tcPr>
            <w:tcW w:w="2625" w:type="dxa"/>
          </w:tcPr>
          <w:p w:rsidR="000F72EE" w:rsidRPr="00425356" w:rsidRDefault="000F72EE" w:rsidP="00B81599">
            <w:pPr>
              <w:spacing w:before="20" w:after="20"/>
              <w:rPr>
                <w:rFonts w:ascii="Arial Narrow" w:hAnsi="Arial Narrow"/>
              </w:rPr>
            </w:pPr>
            <w:r>
              <w:rPr>
                <w:rFonts w:ascii="Arial Narrow" w:hAnsi="Arial Narrow"/>
              </w:rPr>
              <w:t>The IR Satellite image is swapped into the side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From the </w:t>
            </w:r>
            <w:r w:rsidRPr="00F11AB7">
              <w:rPr>
                <w:rFonts w:ascii="Arial Narrow" w:hAnsi="Arial Narrow"/>
                <w:b/>
                <w:sz w:val="22"/>
                <w:szCs w:val="22"/>
              </w:rPr>
              <w:t>Volume</w:t>
            </w:r>
            <w:r w:rsidRPr="00636FB4">
              <w:rPr>
                <w:rFonts w:ascii="Arial Narrow" w:hAnsi="Arial Narrow"/>
                <w:sz w:val="22"/>
                <w:szCs w:val="22"/>
              </w:rPr>
              <w:t xml:space="preserve"> menu, select </w:t>
            </w:r>
            <w:r w:rsidRPr="00F11AB7">
              <w:rPr>
                <w:rFonts w:ascii="Arial Narrow" w:hAnsi="Arial Narrow"/>
                <w:b/>
                <w:sz w:val="22"/>
                <w:szCs w:val="22"/>
              </w:rPr>
              <w:t>Basic Families -&gt; GFS40.</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GFS40 model family is loaded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Verify no new cache files have been created in the cache directory.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geometry.cache, localization.cache and maps.cache are the only files listed in the cache directory.</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From the </w:t>
            </w:r>
            <w:r w:rsidRPr="00636FB4">
              <w:rPr>
                <w:rFonts w:ascii="Arial Narrow" w:hAnsi="Arial Narrow"/>
                <w:b/>
                <w:sz w:val="22"/>
                <w:szCs w:val="22"/>
              </w:rPr>
              <w:t>CAVE</w:t>
            </w:r>
            <w:r w:rsidRPr="00636FB4">
              <w:rPr>
                <w:rFonts w:ascii="Arial Narrow" w:hAnsi="Arial Narrow"/>
                <w:sz w:val="22"/>
                <w:szCs w:val="22"/>
              </w:rPr>
              <w:t xml:space="preserve"> menu, select </w:t>
            </w:r>
            <w:r w:rsidRPr="00636FB4">
              <w:rPr>
                <w:rFonts w:ascii="Arial Narrow" w:hAnsi="Arial Narrow"/>
                <w:b/>
                <w:sz w:val="22"/>
                <w:szCs w:val="22"/>
              </w:rPr>
              <w:t>Preferences -&gt; Thin Client -&gt; Caches.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Thin Client Cache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8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Check the option </w:t>
            </w:r>
            <w:r w:rsidRPr="00F11AB7">
              <w:rPr>
                <w:rFonts w:ascii="Arial Narrow" w:hAnsi="Arial Narrow"/>
                <w:b/>
                <w:sz w:val="22"/>
                <w:szCs w:val="22"/>
              </w:rPr>
              <w:t>“Cache Weather Data”.</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Cache Weather Data is 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1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F11AB7">
              <w:rPr>
                <w:rFonts w:ascii="Arial Narrow" w:hAnsi="Arial Narrow"/>
                <w:b/>
                <w:sz w:val="22"/>
                <w:szCs w:val="22"/>
              </w:rPr>
              <w:t>Apply</w:t>
            </w:r>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39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F11AB7">
              <w:rPr>
                <w:rFonts w:ascii="Arial Narrow" w:hAnsi="Arial Narrow"/>
                <w:b/>
                <w:sz w:val="22"/>
                <w:szCs w:val="22"/>
              </w:rPr>
              <w:t>OK</w:t>
            </w:r>
            <w:r w:rsidRPr="00636FB4">
              <w:rPr>
                <w:rFonts w:ascii="Arial Narrow" w:hAnsi="Arial Narrow"/>
                <w:sz w:val="22"/>
                <w:szCs w:val="22"/>
              </w:rPr>
              <w:t>.</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197"/>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Exit </w:t>
            </w:r>
            <w:r w:rsidRPr="00F11AB7">
              <w:rPr>
                <w:rFonts w:ascii="Arial Narrow" w:hAnsi="Arial Narrow"/>
                <w:b/>
                <w:sz w:val="22"/>
                <w:szCs w:val="22"/>
              </w:rPr>
              <w:t>CAVE.</w:t>
            </w:r>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F11AB7" w:rsidRDefault="000F72EE" w:rsidP="00B81599">
            <w:pPr>
              <w:spacing w:after="20"/>
              <w:rPr>
                <w:rFonts w:ascii="Arial Narrow" w:hAnsi="Arial Narrow"/>
                <w:b/>
              </w:rPr>
            </w:pPr>
            <w:r w:rsidRPr="00F11AB7">
              <w:rPr>
                <w:rFonts w:ascii="Arial Narrow" w:hAnsi="Arial Narrow"/>
                <w:b/>
                <w:sz w:val="22"/>
                <w:szCs w:val="22"/>
              </w:rPr>
              <w:t xml:space="preserve">/awips2/cave/cave.sh –component thinclient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33"/>
        </w:trPr>
        <w:tc>
          <w:tcPr>
            <w:tcW w:w="810" w:type="dxa"/>
          </w:tcPr>
          <w:p w:rsidR="000F72EE" w:rsidRPr="00636FB4" w:rsidRDefault="000F72EE" w:rsidP="0048622E">
            <w:pPr>
              <w:numPr>
                <w:ilvl w:val="0"/>
                <w:numId w:val="13"/>
              </w:numPr>
              <w:spacing w:before="20" w:after="120"/>
              <w:ind w:left="648"/>
              <w:rPr>
                <w:rFonts w:ascii="Arial Narrow" w:hAnsi="Arial Narrow"/>
                <w:b/>
              </w:rPr>
            </w:pPr>
          </w:p>
        </w:tc>
        <w:tc>
          <w:tcPr>
            <w:tcW w:w="2715" w:type="dxa"/>
          </w:tcPr>
          <w:p w:rsidR="000F72EE" w:rsidRPr="00425356" w:rsidRDefault="000F72EE" w:rsidP="00DC5DA6">
            <w:pPr>
              <w:spacing w:before="20" w:after="120"/>
              <w:rPr>
                <w:rFonts w:ascii="Arial Narrow" w:hAnsi="Arial Narrow"/>
              </w:rPr>
            </w:pPr>
            <w:r w:rsidRPr="00425356">
              <w:rPr>
                <w:rFonts w:ascii="Arial Narrow" w:hAnsi="Arial Narrow"/>
                <w:sz w:val="22"/>
                <w:szCs w:val="22"/>
              </w:rPr>
              <w:t xml:space="preserve">Select the </w:t>
            </w:r>
            <w:r w:rsidRPr="00D450E1">
              <w:rPr>
                <w:rFonts w:ascii="Arial Narrow" w:hAnsi="Arial Narrow"/>
                <w:b/>
                <w:sz w:val="22"/>
                <w:szCs w:val="22"/>
              </w:rPr>
              <w:t>Satellite</w:t>
            </w:r>
            <w:r w:rsidRPr="00425356">
              <w:rPr>
                <w:rFonts w:ascii="Arial Narrow" w:hAnsi="Arial Narrow"/>
                <w:sz w:val="22"/>
                <w:szCs w:val="22"/>
              </w:rPr>
              <w:t xml:space="preserve"> menu.</w:t>
            </w:r>
          </w:p>
        </w:tc>
        <w:tc>
          <w:tcPr>
            <w:tcW w:w="2625" w:type="dxa"/>
          </w:tcPr>
          <w:p w:rsidR="000F72EE" w:rsidRPr="00425356" w:rsidRDefault="000F72EE" w:rsidP="00DC5DA6">
            <w:pPr>
              <w:spacing w:before="20" w:after="120"/>
              <w:rPr>
                <w:rFonts w:ascii="Arial Narrow" w:hAnsi="Arial Narrow"/>
              </w:rPr>
            </w:pPr>
            <w:r w:rsidRPr="00425356">
              <w:rPr>
                <w:rFonts w:ascii="Arial Narrow" w:hAnsi="Arial Narrow"/>
                <w:sz w:val="22"/>
                <w:szCs w:val="22"/>
              </w:rPr>
              <w:t>The Satellite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D450E1">
              <w:rPr>
                <w:rFonts w:ascii="Arial Narrow" w:hAnsi="Arial Narrow"/>
                <w:b/>
                <w:sz w:val="22"/>
                <w:szCs w:val="22"/>
              </w:rPr>
              <w:t>IR Window</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IR Satellite image displays without error.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rPr>
              <w:t xml:space="preserve">Right click on one of the side panes. </w:t>
            </w:r>
          </w:p>
        </w:tc>
        <w:tc>
          <w:tcPr>
            <w:tcW w:w="2625" w:type="dxa"/>
          </w:tcPr>
          <w:p w:rsidR="000F72EE" w:rsidRPr="00425356" w:rsidRDefault="000F72EE" w:rsidP="00B81599">
            <w:pPr>
              <w:spacing w:before="20" w:after="20"/>
              <w:rPr>
                <w:rFonts w:ascii="Arial Narrow" w:hAnsi="Arial Narrow"/>
              </w:rPr>
            </w:pPr>
            <w:r>
              <w:rPr>
                <w:rFonts w:ascii="Arial Narrow" w:hAnsi="Arial Narrow"/>
              </w:rPr>
              <w:t>The IR Satellite image is swapped into the side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From the </w:t>
            </w:r>
            <w:r w:rsidRPr="00DF763C">
              <w:rPr>
                <w:rFonts w:ascii="Arial Narrow" w:hAnsi="Arial Narrow"/>
                <w:b/>
                <w:sz w:val="22"/>
                <w:szCs w:val="22"/>
              </w:rPr>
              <w:t>Volume</w:t>
            </w:r>
            <w:r w:rsidRPr="00425356">
              <w:rPr>
                <w:rFonts w:ascii="Arial Narrow" w:hAnsi="Arial Narrow"/>
                <w:sz w:val="22"/>
                <w:szCs w:val="22"/>
              </w:rPr>
              <w:t xml:space="preserve"> menu, select </w:t>
            </w:r>
            <w:r w:rsidRPr="00DF763C">
              <w:rPr>
                <w:rFonts w:ascii="Arial Narrow" w:hAnsi="Arial Narrow"/>
                <w:b/>
                <w:sz w:val="22"/>
                <w:szCs w:val="22"/>
              </w:rPr>
              <w:t>Basic Families -&gt; GFS40.</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GFS40 model family is loaded in the main pane.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Check the cache directory. Verify cache files were created. </w:t>
            </w:r>
          </w:p>
        </w:tc>
        <w:tc>
          <w:tcPr>
            <w:tcW w:w="2625" w:type="dxa"/>
          </w:tcPr>
          <w:p w:rsidR="000F72EE" w:rsidRDefault="000F72EE" w:rsidP="00DC5DA6">
            <w:pPr>
              <w:spacing w:before="20" w:after="120"/>
              <w:rPr>
                <w:rFonts w:ascii="Arial Narrow" w:hAnsi="Arial Narrow"/>
              </w:rPr>
            </w:pPr>
            <w:r>
              <w:rPr>
                <w:rFonts w:ascii="Arial Narrow" w:hAnsi="Arial Narrow"/>
                <w:sz w:val="22"/>
                <w:szCs w:val="22"/>
              </w:rPr>
              <w:t xml:space="preserve">Several cache files were created besides the existing </w:t>
            </w:r>
          </w:p>
          <w:p w:rsidR="000F72EE" w:rsidRPr="00B81599" w:rsidRDefault="000F72EE" w:rsidP="0048622E">
            <w:pPr>
              <w:pStyle w:val="ListParagraph"/>
              <w:numPr>
                <w:ilvl w:val="0"/>
                <w:numId w:val="24"/>
              </w:numPr>
              <w:spacing w:after="20"/>
              <w:ind w:left="230" w:hanging="230"/>
              <w:rPr>
                <w:rFonts w:ascii="Arial Narrow" w:hAnsi="Arial Narrow"/>
              </w:rPr>
            </w:pPr>
            <w:r w:rsidRPr="00B81599">
              <w:rPr>
                <w:rFonts w:ascii="Arial Narrow" w:hAnsi="Arial Narrow"/>
                <w:sz w:val="22"/>
                <w:szCs w:val="22"/>
              </w:rPr>
              <w:t>geometry.cache</w:t>
            </w:r>
          </w:p>
          <w:p w:rsidR="000F72EE" w:rsidRPr="00B81599" w:rsidRDefault="000F72EE" w:rsidP="0048622E">
            <w:pPr>
              <w:pStyle w:val="ListParagraph"/>
              <w:numPr>
                <w:ilvl w:val="0"/>
                <w:numId w:val="24"/>
              </w:numPr>
              <w:spacing w:after="20"/>
              <w:ind w:left="230" w:hanging="230"/>
              <w:rPr>
                <w:rFonts w:ascii="Arial Narrow" w:hAnsi="Arial Narrow"/>
              </w:rPr>
            </w:pPr>
            <w:r w:rsidRPr="00B81599">
              <w:rPr>
                <w:rFonts w:ascii="Arial Narrow" w:hAnsi="Arial Narrow"/>
                <w:sz w:val="22"/>
                <w:szCs w:val="22"/>
              </w:rPr>
              <w:t xml:space="preserve">localization.cached </w:t>
            </w:r>
          </w:p>
          <w:p w:rsidR="000F72EE" w:rsidRPr="00B81599" w:rsidRDefault="000F72EE" w:rsidP="0048622E">
            <w:pPr>
              <w:pStyle w:val="ListParagraph"/>
              <w:numPr>
                <w:ilvl w:val="0"/>
                <w:numId w:val="24"/>
              </w:numPr>
              <w:spacing w:after="20"/>
              <w:ind w:left="230" w:hanging="230"/>
              <w:rPr>
                <w:rFonts w:ascii="Arial Narrow" w:hAnsi="Arial Narrow"/>
              </w:rPr>
            </w:pPr>
            <w:r w:rsidRPr="00B81599">
              <w:rPr>
                <w:rFonts w:ascii="Arial Narrow" w:hAnsi="Arial Narrow"/>
                <w:sz w:val="22"/>
                <w:szCs w:val="22"/>
              </w:rPr>
              <w:t>maps.cache.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636FB4">
              <w:rPr>
                <w:rFonts w:ascii="Arial Narrow" w:hAnsi="Arial Narrow"/>
                <w:b/>
                <w:sz w:val="22"/>
                <w:szCs w:val="22"/>
              </w:rPr>
              <w:t>CAVE -&gt; Preferences -&gt; Thin Client -&gt; Caches</w:t>
            </w:r>
            <w:r>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Thin Client Cache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314"/>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Uncheck the option </w:t>
            </w:r>
            <w:r w:rsidRPr="00DD6BD6">
              <w:rPr>
                <w:rFonts w:ascii="Arial Narrow" w:hAnsi="Arial Narrow"/>
                <w:b/>
                <w:sz w:val="22"/>
                <w:szCs w:val="22"/>
              </w:rPr>
              <w:t>“Cache Map Data”.</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“Cache Map Data” setting is unchecked.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DD6BD6">
              <w:rPr>
                <w:rFonts w:ascii="Arial Narrow" w:hAnsi="Arial Narrow"/>
                <w:b/>
                <w:sz w:val="22"/>
                <w:szCs w:val="22"/>
              </w:rPr>
              <w:t>Apply</w:t>
            </w:r>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4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DD6BD6">
              <w:rPr>
                <w:rFonts w:ascii="Arial Narrow" w:hAnsi="Arial Narrow"/>
                <w:b/>
                <w:sz w:val="22"/>
                <w:szCs w:val="22"/>
              </w:rPr>
              <w:t>OK</w:t>
            </w:r>
            <w:r w:rsidRPr="00636FB4">
              <w:rPr>
                <w:rFonts w:ascii="Arial Narrow" w:hAnsi="Arial Narrow"/>
                <w:sz w:val="22"/>
                <w:szCs w:val="22"/>
              </w:rPr>
              <w:t>.</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143"/>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Exit </w:t>
            </w:r>
            <w:r w:rsidRPr="00DD6BD6">
              <w:rPr>
                <w:rFonts w:ascii="Arial Narrow" w:hAnsi="Arial Narrow"/>
                <w:b/>
                <w:sz w:val="22"/>
                <w:szCs w:val="22"/>
              </w:rPr>
              <w:t>CAVE.</w:t>
            </w:r>
            <w:r w:rsidRPr="00636FB4">
              <w:rPr>
                <w:rFonts w:ascii="Arial Narrow" w:hAnsi="Arial Narrow"/>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Navigate to the cache directory. </w:t>
            </w:r>
          </w:p>
          <w:p w:rsidR="000F72EE" w:rsidRPr="00636FB4" w:rsidRDefault="000F72EE" w:rsidP="00B81599">
            <w:pPr>
              <w:spacing w:after="20"/>
              <w:rPr>
                <w:rFonts w:ascii="Arial Narrow" w:hAnsi="Arial Narrow"/>
              </w:rPr>
            </w:pPr>
            <w:r w:rsidRPr="00636FB4">
              <w:rPr>
                <w:rFonts w:ascii="Arial Narrow" w:hAnsi="Arial Narrow"/>
                <w:sz w:val="22"/>
                <w:szCs w:val="22"/>
              </w:rPr>
              <w:t>C:\Users\&lt;username&gt;\caveData\cache</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cache directory is open displaying a long list of cached files.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Default="000F72EE" w:rsidP="00DC5DA6">
            <w:pPr>
              <w:spacing w:before="20" w:after="120"/>
              <w:rPr>
                <w:rFonts w:ascii="Arial Narrow" w:hAnsi="Arial Narrow"/>
              </w:rPr>
            </w:pPr>
            <w:r>
              <w:rPr>
                <w:rFonts w:ascii="Arial Narrow" w:hAnsi="Arial Narrow"/>
                <w:sz w:val="22"/>
                <w:szCs w:val="22"/>
              </w:rPr>
              <w:t>Clear the cache directory by deleting/removing all files except for the following:</w:t>
            </w:r>
          </w:p>
          <w:p w:rsidR="000F72EE" w:rsidRDefault="000F72EE" w:rsidP="0048622E">
            <w:pPr>
              <w:pStyle w:val="ListParagraph"/>
              <w:numPr>
                <w:ilvl w:val="0"/>
                <w:numId w:val="25"/>
              </w:numPr>
              <w:spacing w:before="20" w:after="120"/>
              <w:ind w:left="252" w:hanging="252"/>
              <w:rPr>
                <w:rFonts w:ascii="Arial Narrow" w:hAnsi="Arial Narrow"/>
              </w:rPr>
            </w:pPr>
            <w:r>
              <w:rPr>
                <w:rFonts w:ascii="Arial Narrow" w:hAnsi="Arial Narrow"/>
                <w:sz w:val="22"/>
                <w:szCs w:val="22"/>
              </w:rPr>
              <w:t>geometry.cache</w:t>
            </w:r>
          </w:p>
          <w:p w:rsidR="000F72EE" w:rsidRPr="00D5222A" w:rsidRDefault="000F72EE" w:rsidP="0048622E">
            <w:pPr>
              <w:pStyle w:val="ListParagraph"/>
              <w:numPr>
                <w:ilvl w:val="0"/>
                <w:numId w:val="25"/>
              </w:numPr>
              <w:spacing w:before="20" w:after="20"/>
              <w:ind w:left="259" w:hanging="259"/>
              <w:rPr>
                <w:rFonts w:ascii="Arial Narrow" w:hAnsi="Arial Narrow"/>
              </w:rPr>
            </w:pPr>
            <w:r>
              <w:rPr>
                <w:rFonts w:ascii="Arial Narrow" w:hAnsi="Arial Narrow"/>
                <w:sz w:val="22"/>
                <w:szCs w:val="22"/>
              </w:rPr>
              <w:t>localization. cache</w:t>
            </w:r>
          </w:p>
        </w:tc>
        <w:tc>
          <w:tcPr>
            <w:tcW w:w="2625" w:type="dxa"/>
          </w:tcPr>
          <w:p w:rsidR="000F72EE" w:rsidRDefault="000F72EE" w:rsidP="00B81599">
            <w:pPr>
              <w:spacing w:before="20" w:after="20"/>
              <w:rPr>
                <w:rFonts w:ascii="Arial Narrow" w:hAnsi="Arial Narrow"/>
              </w:rPr>
            </w:pPr>
            <w:r>
              <w:rPr>
                <w:rFonts w:ascii="Arial Narrow" w:hAnsi="Arial Narrow"/>
                <w:sz w:val="22"/>
                <w:szCs w:val="22"/>
              </w:rPr>
              <w:t>All files have been removed with the exception of</w:t>
            </w:r>
          </w:p>
          <w:p w:rsidR="000F72EE" w:rsidRDefault="000F72EE" w:rsidP="0048622E">
            <w:pPr>
              <w:pStyle w:val="ListParagraph"/>
              <w:numPr>
                <w:ilvl w:val="0"/>
                <w:numId w:val="26"/>
              </w:numPr>
              <w:spacing w:before="20" w:after="20"/>
              <w:ind w:left="327" w:hanging="327"/>
              <w:rPr>
                <w:rFonts w:ascii="Arial Narrow" w:hAnsi="Arial Narrow"/>
              </w:rPr>
            </w:pPr>
            <w:r>
              <w:rPr>
                <w:rFonts w:ascii="Arial Narrow" w:hAnsi="Arial Narrow"/>
                <w:sz w:val="22"/>
                <w:szCs w:val="22"/>
              </w:rPr>
              <w:t>geometry.cache</w:t>
            </w:r>
          </w:p>
          <w:p w:rsidR="000F72EE" w:rsidRPr="00D5222A" w:rsidRDefault="000F72EE" w:rsidP="0048622E">
            <w:pPr>
              <w:pStyle w:val="ListParagraph"/>
              <w:numPr>
                <w:ilvl w:val="0"/>
                <w:numId w:val="26"/>
              </w:numPr>
              <w:spacing w:before="20" w:after="20"/>
              <w:ind w:left="327" w:hanging="327"/>
              <w:rPr>
                <w:rFonts w:ascii="Arial Narrow" w:hAnsi="Arial Narrow"/>
              </w:rPr>
            </w:pPr>
            <w:r>
              <w:rPr>
                <w:rFonts w:ascii="Arial Narrow" w:hAnsi="Arial Narrow"/>
                <w:sz w:val="22"/>
                <w:szCs w:val="22"/>
              </w:rPr>
              <w:t>localization.cache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before="20" w:after="20"/>
              <w:rPr>
                <w:rFonts w:ascii="Arial Narrow" w:hAnsi="Arial Narrow"/>
                <w:b/>
              </w:rPr>
            </w:pPr>
            <w:r w:rsidRPr="00DD6BD6">
              <w:rPr>
                <w:rFonts w:ascii="Arial Narrow" w:hAnsi="Arial Narrow"/>
                <w:b/>
                <w:sz w:val="22"/>
                <w:szCs w:val="22"/>
              </w:rPr>
              <w:t xml:space="preserve">/awips2/cave/cave.sh –component thinclient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648"/>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The display is cleared.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5222A">
        <w:trPr>
          <w:cantSplit/>
          <w:trHeight w:val="24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Exit </w:t>
            </w:r>
            <w:r w:rsidRPr="00E7408F">
              <w:rPr>
                <w:rFonts w:ascii="Arial Narrow" w:hAnsi="Arial Narrow"/>
                <w:b/>
                <w:sz w:val="22"/>
                <w:szCs w:val="22"/>
              </w:rPr>
              <w:t>CAVE</w:t>
            </w:r>
            <w:r>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CAVE closes.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Wait a minute, then check the cache directory and verify a maps.cache file was never created.</w:t>
            </w:r>
          </w:p>
        </w:tc>
        <w:tc>
          <w:tcPr>
            <w:tcW w:w="2625" w:type="dxa"/>
          </w:tcPr>
          <w:p w:rsidR="000F72EE" w:rsidRDefault="000F72EE" w:rsidP="00DC5DA6">
            <w:pPr>
              <w:spacing w:before="20" w:after="120"/>
              <w:rPr>
                <w:rFonts w:ascii="Arial Narrow" w:hAnsi="Arial Narrow"/>
              </w:rPr>
            </w:pPr>
            <w:r>
              <w:rPr>
                <w:rFonts w:ascii="Arial Narrow" w:hAnsi="Arial Narrow"/>
                <w:sz w:val="22"/>
                <w:szCs w:val="22"/>
              </w:rPr>
              <w:t>The only files that exist in the cache directory are:</w:t>
            </w:r>
          </w:p>
          <w:p w:rsidR="000F72EE" w:rsidRPr="00406485" w:rsidRDefault="000F72EE" w:rsidP="0048622E">
            <w:pPr>
              <w:pStyle w:val="ListParagraph"/>
              <w:numPr>
                <w:ilvl w:val="0"/>
                <w:numId w:val="19"/>
              </w:numPr>
              <w:spacing w:before="20" w:after="120"/>
              <w:rPr>
                <w:rFonts w:ascii="Arial Narrow" w:hAnsi="Arial Narrow"/>
              </w:rPr>
            </w:pPr>
            <w:r w:rsidRPr="00447F51">
              <w:rPr>
                <w:rFonts w:ascii="Arial Narrow" w:hAnsi="Arial Narrow"/>
                <w:sz w:val="22"/>
                <w:szCs w:val="22"/>
              </w:rPr>
              <w:t>geometry.cache</w:t>
            </w:r>
          </w:p>
          <w:p w:rsidR="000F72EE" w:rsidRPr="00406485" w:rsidRDefault="000F72EE" w:rsidP="0048622E">
            <w:pPr>
              <w:pStyle w:val="ListParagraph"/>
              <w:numPr>
                <w:ilvl w:val="0"/>
                <w:numId w:val="19"/>
              </w:numPr>
              <w:spacing w:after="20"/>
              <w:rPr>
                <w:rFonts w:ascii="Arial Narrow" w:hAnsi="Arial Narrow"/>
              </w:rPr>
            </w:pPr>
            <w:r w:rsidRPr="00406485">
              <w:rPr>
                <w:rFonts w:ascii="Arial Narrow" w:hAnsi="Arial Narrow"/>
                <w:sz w:val="22"/>
                <w:szCs w:val="22"/>
              </w:rPr>
              <w:t>localization.cache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after="20"/>
              <w:rPr>
                <w:rFonts w:ascii="Arial Narrow" w:hAnsi="Arial Narrow"/>
                <w:b/>
              </w:rPr>
            </w:pPr>
            <w:r w:rsidRPr="00DD6BD6">
              <w:rPr>
                <w:rFonts w:ascii="Arial Narrow" w:hAnsi="Arial Narrow"/>
                <w:b/>
                <w:sz w:val="22"/>
                <w:szCs w:val="22"/>
              </w:rPr>
              <w:t xml:space="preserve">/awips2/cave/cave.sh –component thinclient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1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47F51" w:rsidRDefault="000F72EE" w:rsidP="00B81599">
            <w:pPr>
              <w:spacing w:before="20" w:after="20"/>
              <w:rPr>
                <w:rFonts w:ascii="Arial Narrow" w:hAnsi="Arial Narrow"/>
              </w:rPr>
            </w:pPr>
            <w:r w:rsidRPr="00447F51">
              <w:rPr>
                <w:rFonts w:ascii="Arial Narrow" w:hAnsi="Arial Narrow"/>
                <w:sz w:val="22"/>
                <w:szCs w:val="22"/>
              </w:rPr>
              <w:t xml:space="preserve">Select </w:t>
            </w:r>
            <w:r w:rsidRPr="00605F8F">
              <w:rPr>
                <w:rFonts w:ascii="Arial Narrow" w:hAnsi="Arial Narrow"/>
                <w:b/>
                <w:sz w:val="22"/>
                <w:szCs w:val="22"/>
              </w:rPr>
              <w:t>CAVE -&gt; Preferences -&gt; Thin Client -&gt; Caches</w:t>
            </w:r>
            <w:r>
              <w:rPr>
                <w:rFonts w:ascii="Arial Narrow" w:hAnsi="Arial Narrow"/>
                <w:sz w:val="22"/>
                <w:szCs w:val="22"/>
              </w:rPr>
              <w:t xml:space="preser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The Thin Client Cache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6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C</w:t>
            </w:r>
            <w:r w:rsidRPr="00425356">
              <w:rPr>
                <w:rFonts w:ascii="Arial Narrow" w:hAnsi="Arial Narrow"/>
                <w:sz w:val="22"/>
                <w:szCs w:val="22"/>
              </w:rPr>
              <w:t xml:space="preserve">heck the option </w:t>
            </w:r>
            <w:r w:rsidRPr="00605F8F">
              <w:rPr>
                <w:rFonts w:ascii="Arial Narrow" w:hAnsi="Arial Narrow"/>
                <w:b/>
                <w:sz w:val="22"/>
                <w:szCs w:val="22"/>
              </w:rPr>
              <w:t>“Cache Map Data”.</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Th</w:t>
            </w:r>
            <w:r>
              <w:rPr>
                <w:rFonts w:ascii="Arial Narrow" w:hAnsi="Arial Narrow"/>
                <w:sz w:val="22"/>
                <w:szCs w:val="22"/>
              </w:rPr>
              <w:t xml:space="preserve">e </w:t>
            </w:r>
            <w:r w:rsidRPr="00406485">
              <w:rPr>
                <w:rFonts w:ascii="Arial Narrow" w:hAnsi="Arial Narrow"/>
                <w:b/>
                <w:sz w:val="22"/>
                <w:szCs w:val="22"/>
              </w:rPr>
              <w:t>“Cache Map Data”</w:t>
            </w:r>
            <w:r>
              <w:rPr>
                <w:rFonts w:ascii="Arial Narrow" w:hAnsi="Arial Narrow"/>
                <w:sz w:val="22"/>
                <w:szCs w:val="22"/>
              </w:rPr>
              <w:t xml:space="preserve"> setting is </w:t>
            </w:r>
            <w:r w:rsidRPr="00425356">
              <w:rPr>
                <w:rFonts w:ascii="Arial Narrow" w:hAnsi="Arial Narrow"/>
                <w:sz w:val="22"/>
                <w:szCs w:val="22"/>
              </w:rPr>
              <w:t>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1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Apply</w:t>
            </w:r>
            <w:r w:rsidRPr="00425356">
              <w:rPr>
                <w:rFonts w:ascii="Arial Narrow" w:hAnsi="Arial Narrow"/>
                <w:sz w:val="22"/>
                <w:szCs w:val="22"/>
              </w:rPr>
              <w:t xml:space="preser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1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605F8F">
              <w:rPr>
                <w:rFonts w:ascii="Arial Narrow" w:hAnsi="Arial Narrow"/>
                <w:b/>
                <w:sz w:val="22"/>
                <w:szCs w:val="22"/>
              </w:rPr>
              <w:t>OK</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33"/>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Exit </w:t>
            </w:r>
            <w:r w:rsidRPr="00E7408F">
              <w:rPr>
                <w:rFonts w:ascii="Arial Narrow" w:hAnsi="Arial Narrow"/>
                <w:b/>
                <w:sz w:val="22"/>
                <w:szCs w:val="22"/>
              </w:rPr>
              <w:t>CAVE</w:t>
            </w:r>
            <w:r w:rsidRPr="00425356">
              <w:rPr>
                <w:rFonts w:ascii="Arial Narrow" w:hAnsi="Arial Narrow"/>
                <w:sz w:val="22"/>
                <w:szCs w:val="22"/>
              </w:rPr>
              <w:t xml:space="preser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Default="000F72EE" w:rsidP="00DC5DA6">
            <w:pPr>
              <w:spacing w:before="20" w:after="120"/>
              <w:rPr>
                <w:rFonts w:ascii="Arial Narrow" w:hAnsi="Arial Narrow"/>
              </w:rPr>
            </w:pPr>
            <w:r>
              <w:rPr>
                <w:rFonts w:ascii="Arial Narrow" w:hAnsi="Arial Narrow"/>
                <w:sz w:val="22"/>
                <w:szCs w:val="22"/>
              </w:rPr>
              <w:t>Wait a minute. Then verify a maps.cache file was created in the /caveData/cache directory.</w:t>
            </w:r>
          </w:p>
          <w:p w:rsidR="000F72EE" w:rsidRPr="00425356" w:rsidRDefault="000F72EE" w:rsidP="00B81599">
            <w:pPr>
              <w:spacing w:before="20" w:after="20"/>
              <w:rPr>
                <w:rFonts w:ascii="Arial Narrow" w:hAnsi="Arial Narrow"/>
              </w:rPr>
            </w:pPr>
            <w:r w:rsidRPr="00B81599">
              <w:rPr>
                <w:rFonts w:ascii="Arial Narrow" w:hAnsi="Arial Narrow"/>
                <w:b/>
                <w:sz w:val="22"/>
                <w:szCs w:val="22"/>
              </w:rPr>
              <w:t>Note:</w:t>
            </w:r>
            <w:r>
              <w:rPr>
                <w:rFonts w:ascii="Arial Narrow" w:hAnsi="Arial Narrow"/>
                <w:sz w:val="22"/>
                <w:szCs w:val="22"/>
              </w:rPr>
              <w:t xml:space="preserve"> The file size will be small.</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maps.cache was created in /home/&lt;username&gt;/caveData/cache.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before="20" w:after="20"/>
              <w:rPr>
                <w:rFonts w:ascii="Arial Narrow" w:hAnsi="Arial Narrow"/>
                <w:b/>
              </w:rPr>
            </w:pPr>
            <w:r w:rsidRPr="00DD6BD6">
              <w:rPr>
                <w:rFonts w:ascii="Arial Narrow" w:hAnsi="Arial Narrow"/>
                <w:b/>
                <w:sz w:val="22"/>
                <w:szCs w:val="22"/>
              </w:rPr>
              <w:t xml:space="preserve">/awips2/cave/cave.sh –component thinclient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24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The display is cleared.</w:t>
            </w:r>
          </w:p>
        </w:tc>
        <w:tc>
          <w:tcPr>
            <w:tcW w:w="78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28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Exit </w:t>
            </w:r>
            <w:r w:rsidRPr="00E7408F">
              <w:rPr>
                <w:rFonts w:ascii="Arial Narrow" w:hAnsi="Arial Narrow"/>
                <w:b/>
                <w:sz w:val="22"/>
                <w:szCs w:val="22"/>
              </w:rPr>
              <w:t>CAVE</w:t>
            </w:r>
            <w:r w:rsidRPr="00425356">
              <w:rPr>
                <w:rFonts w:ascii="Arial Narrow" w:hAnsi="Arial Narrow"/>
                <w:sz w:val="22"/>
                <w:szCs w:val="22"/>
              </w:rPr>
              <w:t xml:space="preser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Wait a minute, then check the maps.cache file in the cache directory. Record the size of the file. </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File size is recorded.</w:t>
            </w:r>
          </w:p>
        </w:tc>
        <w:tc>
          <w:tcPr>
            <w:tcW w:w="78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jc w:val="both"/>
              <w:rPr>
                <w:rFonts w:ascii="Arial Narrow" w:hAnsi="Arial Narrow"/>
              </w:rPr>
            </w:pPr>
            <w:r>
              <w:rPr>
                <w:rFonts w:ascii="Arial Narrow" w:hAnsi="Arial Narrow"/>
              </w:rPr>
              <w:t>File Size: __________</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after="20"/>
              <w:rPr>
                <w:rFonts w:ascii="Arial Narrow" w:hAnsi="Arial Narrow"/>
                <w:b/>
              </w:rPr>
            </w:pPr>
            <w:r w:rsidRPr="00DD6BD6">
              <w:rPr>
                <w:rFonts w:ascii="Arial Narrow" w:hAnsi="Arial Narrow"/>
                <w:b/>
                <w:sz w:val="22"/>
                <w:szCs w:val="22"/>
              </w:rPr>
              <w:t xml:space="preserve">/awips2/cave/cave.sh –component thinclient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Select </w:t>
            </w:r>
            <w:r w:rsidRPr="00425356">
              <w:rPr>
                <w:rFonts w:ascii="Arial Narrow" w:hAnsi="Arial Narrow"/>
                <w:b/>
                <w:sz w:val="22"/>
                <w:szCs w:val="22"/>
              </w:rPr>
              <w:t>Maps</w:t>
            </w:r>
            <w:r w:rsidRPr="00425356">
              <w:rPr>
                <w:rFonts w:ascii="Arial Narrow" w:hAnsi="Arial Narrow"/>
                <w:sz w:val="22"/>
                <w:szCs w:val="22"/>
              </w:rPr>
              <w:t xml:space="preserve"> from the main menu and load the </w:t>
            </w:r>
            <w:r>
              <w:rPr>
                <w:rFonts w:ascii="Arial Narrow" w:hAnsi="Arial Narrow"/>
                <w:b/>
                <w:sz w:val="22"/>
                <w:szCs w:val="22"/>
              </w:rPr>
              <w:t xml:space="preserve">Cities, Interstates, </w:t>
            </w:r>
            <w:r w:rsidRPr="00E643F5">
              <w:rPr>
                <w:rFonts w:ascii="Arial Narrow" w:hAnsi="Arial Narrow"/>
                <w:sz w:val="22"/>
                <w:szCs w:val="22"/>
              </w:rPr>
              <w:t>and</w:t>
            </w:r>
            <w:r>
              <w:rPr>
                <w:rFonts w:ascii="Arial Narrow" w:hAnsi="Arial Narrow"/>
                <w:b/>
                <w:sz w:val="22"/>
                <w:szCs w:val="22"/>
              </w:rPr>
              <w:t xml:space="preserve"> Lakes</w:t>
            </w:r>
            <w:r w:rsidRPr="00425356">
              <w:rPr>
                <w:rFonts w:ascii="Arial Narrow" w:hAnsi="Arial Narrow"/>
                <w:sz w:val="22"/>
                <w:szCs w:val="22"/>
              </w:rPr>
              <w:t xml:space="preserve"> map</w:t>
            </w:r>
            <w:r>
              <w:rPr>
                <w:rFonts w:ascii="Arial Narrow" w:hAnsi="Arial Narrow"/>
                <w:sz w:val="22"/>
                <w:szCs w:val="22"/>
              </w:rPr>
              <w:t>s</w:t>
            </w:r>
            <w:r w:rsidRPr="00425356">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The </w:t>
            </w:r>
            <w:r>
              <w:rPr>
                <w:rFonts w:ascii="Arial Narrow" w:hAnsi="Arial Narrow"/>
                <w:b/>
                <w:sz w:val="22"/>
                <w:szCs w:val="22"/>
              </w:rPr>
              <w:t>Cities, Interstates, and Lakes</w:t>
            </w:r>
            <w:r w:rsidRPr="00425356">
              <w:rPr>
                <w:rFonts w:ascii="Arial Narrow" w:hAnsi="Arial Narrow"/>
                <w:sz w:val="22"/>
                <w:szCs w:val="22"/>
              </w:rPr>
              <w:t xml:space="preserve"> map</w:t>
            </w:r>
            <w:r>
              <w:rPr>
                <w:rFonts w:ascii="Arial Narrow" w:hAnsi="Arial Narrow"/>
                <w:sz w:val="22"/>
                <w:szCs w:val="22"/>
              </w:rPr>
              <w:t>s are</w:t>
            </w:r>
            <w:r w:rsidRPr="00425356">
              <w:rPr>
                <w:rFonts w:ascii="Arial Narrow" w:hAnsi="Arial Narrow"/>
                <w:sz w:val="22"/>
                <w:szCs w:val="22"/>
              </w:rPr>
              <w:t xml:space="preserve"> loaded in the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8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Select </w:t>
            </w:r>
            <w:r w:rsidRPr="00406485">
              <w:rPr>
                <w:rFonts w:ascii="Arial Narrow" w:hAnsi="Arial Narrow"/>
                <w:b/>
                <w:sz w:val="22"/>
                <w:szCs w:val="22"/>
              </w:rPr>
              <w:t>Clear</w:t>
            </w:r>
            <w:r>
              <w:rPr>
                <w:rFonts w:ascii="Arial Narrow" w:hAnsi="Arial Narrow"/>
                <w:sz w:val="22"/>
                <w:szCs w:val="22"/>
              </w:rPr>
              <w:t>.</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The display is cleared.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42"/>
        </w:trPr>
        <w:tc>
          <w:tcPr>
            <w:tcW w:w="810" w:type="dxa"/>
          </w:tcPr>
          <w:p w:rsidR="000F72EE" w:rsidRPr="00E92AC0"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Exit CAVE. </w:t>
            </w:r>
          </w:p>
        </w:tc>
        <w:tc>
          <w:tcPr>
            <w:tcW w:w="2625" w:type="dxa"/>
          </w:tcPr>
          <w:p w:rsidR="000F72EE" w:rsidRPr="00425356" w:rsidRDefault="000F72EE" w:rsidP="00B81599">
            <w:pPr>
              <w:spacing w:before="20" w:after="20"/>
              <w:rPr>
                <w:rFonts w:ascii="Arial Narrow" w:hAnsi="Arial Narrow"/>
              </w:rPr>
            </w:pPr>
            <w:r w:rsidRPr="00425356">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Default="000F72EE" w:rsidP="0048622E">
            <w:pPr>
              <w:numPr>
                <w:ilvl w:val="0"/>
                <w:numId w:val="13"/>
              </w:numPr>
              <w:spacing w:before="20" w:after="20"/>
              <w:ind w:left="576"/>
              <w:rPr>
                <w:rFonts w:ascii="Arial Narrow" w:hAnsi="Arial Narrow"/>
                <w:b/>
              </w:rPr>
            </w:pPr>
          </w:p>
        </w:tc>
        <w:tc>
          <w:tcPr>
            <w:tcW w:w="271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Wait a minute. Then check the maps.cache file. Verify the maps.cache file size is the same size recorded in step 116. </w:t>
            </w:r>
          </w:p>
        </w:tc>
        <w:tc>
          <w:tcPr>
            <w:tcW w:w="2625" w:type="dxa"/>
          </w:tcPr>
          <w:p w:rsidR="000F72EE" w:rsidRPr="00425356" w:rsidRDefault="000F72EE" w:rsidP="00B81599">
            <w:pPr>
              <w:spacing w:before="20" w:after="20"/>
              <w:rPr>
                <w:rFonts w:ascii="Arial Narrow" w:hAnsi="Arial Narrow"/>
              </w:rPr>
            </w:pPr>
            <w:r>
              <w:rPr>
                <w:rFonts w:ascii="Arial Narrow" w:hAnsi="Arial Narrow"/>
                <w:sz w:val="22"/>
                <w:szCs w:val="22"/>
              </w:rPr>
              <w:t xml:space="preserve">File size matches recorded file size in step 116.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C5DA6">
        <w:trPr>
          <w:cantSplit/>
          <w:trHeight w:val="377"/>
        </w:trPr>
        <w:tc>
          <w:tcPr>
            <w:tcW w:w="9360" w:type="dxa"/>
            <w:gridSpan w:val="5"/>
            <w:shd w:val="clear" w:color="auto" w:fill="D9D9D9"/>
            <w:vAlign w:val="center"/>
          </w:tcPr>
          <w:p w:rsidR="000F72EE" w:rsidRPr="00946A1E" w:rsidRDefault="000F72EE" w:rsidP="00DC5DA6">
            <w:pPr>
              <w:keepNext/>
              <w:spacing w:before="120" w:after="40"/>
              <w:rPr>
                <w:rFonts w:ascii="Arial Narrow" w:hAnsi="Arial Narrow"/>
                <w:b/>
              </w:rPr>
            </w:pPr>
            <w:r w:rsidRPr="00946A1E">
              <w:rPr>
                <w:rFonts w:ascii="Arial Narrow" w:hAnsi="Arial Narrow"/>
                <w:b/>
              </w:rPr>
              <w:t>Manual Auto-Update Settings Test</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DD6BD6" w:rsidRDefault="000F72EE" w:rsidP="00B81599">
            <w:pPr>
              <w:spacing w:before="20" w:after="20"/>
              <w:rPr>
                <w:rFonts w:ascii="Arial Narrow" w:hAnsi="Arial Narrow"/>
                <w:b/>
              </w:rPr>
            </w:pPr>
            <w:r w:rsidRPr="00DD6BD6">
              <w:rPr>
                <w:rFonts w:ascii="Arial Narrow" w:hAnsi="Arial Narrow"/>
                <w:b/>
                <w:sz w:val="22"/>
                <w:szCs w:val="22"/>
              </w:rPr>
              <w:t xml:space="preserve">/awips2/cave/cave.sh –component thinclient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636FB4">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Thin Client Connection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Check the option “Disable JMS”.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“Disable JMS” setting is checked.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Change the “</w:t>
            </w:r>
            <w:r w:rsidRPr="00636FB4">
              <w:rPr>
                <w:rFonts w:ascii="Arial Narrow" w:hAnsi="Arial Narrow"/>
                <w:b/>
                <w:sz w:val="22"/>
                <w:szCs w:val="22"/>
              </w:rPr>
              <w:t>Data Update Interval (min)</w:t>
            </w:r>
            <w:r>
              <w:rPr>
                <w:rFonts w:ascii="Arial Narrow" w:hAnsi="Arial Narrow"/>
                <w:sz w:val="22"/>
                <w:szCs w:val="22"/>
              </w:rPr>
              <w:t>” setting to 1</w:t>
            </w:r>
            <w:r w:rsidRPr="00636FB4">
              <w:rPr>
                <w:rFonts w:ascii="Arial Narrow" w:hAnsi="Arial Narrow"/>
                <w:sz w:val="22"/>
                <w:szCs w:val="22"/>
              </w:rPr>
              <w:t>0.</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“Data Update Interval” is set to </w:t>
            </w:r>
            <w:r>
              <w:rPr>
                <w:rFonts w:ascii="Arial Narrow" w:hAnsi="Arial Narrow"/>
                <w:sz w:val="22"/>
                <w:szCs w:val="22"/>
              </w:rPr>
              <w:t>1</w:t>
            </w:r>
            <w:r w:rsidRPr="00636FB4">
              <w:rPr>
                <w:rFonts w:ascii="Arial Narrow" w:hAnsi="Arial Narrow"/>
                <w:sz w:val="22"/>
                <w:szCs w:val="22"/>
              </w:rPr>
              <w:t>0 minutes.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Apply.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530"/>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Select OK.</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30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Exit CAVE.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In a terminal window, enter the following command to launch CAVE:</w:t>
            </w:r>
          </w:p>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/awips2/cave/cave.sh –component thinclient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the local radar menu &lt;kxxx&gt; where xxx stands for the radar ID.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&lt;kxxx&gt; radar menu opens.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Select &lt;kxxx&gt; Best Res Refl -&gt; 0.5 Refl</w:t>
            </w:r>
          </w:p>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Take note of your local time (time the product was loaded). Take note of the menu time. Record times in the </w:t>
            </w:r>
            <w:r w:rsidRPr="00636FB4">
              <w:rPr>
                <w:rFonts w:ascii="Arial Narrow" w:hAnsi="Arial Narrow"/>
                <w:i/>
                <w:sz w:val="22"/>
                <w:szCs w:val="22"/>
              </w:rPr>
              <w:t>Comments</w:t>
            </w:r>
            <w:r w:rsidRPr="00636FB4">
              <w:rPr>
                <w:rFonts w:ascii="Arial Narrow" w:hAnsi="Arial Narrow"/>
                <w:sz w:val="22"/>
                <w:szCs w:val="22"/>
              </w:rPr>
              <w:t xml:space="preserve"> box.</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0.5 &lt;kxxx&gt; Best Res Refl is loaded in the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Current Local Time:  _____________</w:t>
            </w:r>
          </w:p>
          <w:p w:rsidR="000F72EE" w:rsidRPr="00636FB4" w:rsidRDefault="000F72EE" w:rsidP="00B81599">
            <w:pPr>
              <w:tabs>
                <w:tab w:val="left" w:pos="810"/>
                <w:tab w:val="left" w:pos="1620"/>
                <w:tab w:val="left" w:pos="3420"/>
                <w:tab w:val="left" w:pos="4860"/>
                <w:tab w:val="left" w:pos="6480"/>
                <w:tab w:val="left" w:pos="8010"/>
              </w:tabs>
              <w:spacing w:before="20" w:after="20"/>
              <w:rPr>
                <w:rFonts w:ascii="Arial Narrow" w:hAnsi="Arial Narrow"/>
              </w:rPr>
            </w:pPr>
          </w:p>
          <w:p w:rsidR="000F72EE" w:rsidRPr="00636FB4" w:rsidRDefault="000F72EE" w:rsidP="00B81599">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Menu Time:  _____________</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Take note of the Product time in the Product Legend and record the time in the </w:t>
            </w:r>
            <w:r w:rsidRPr="00636FB4">
              <w:rPr>
                <w:rFonts w:ascii="Arial Narrow" w:hAnsi="Arial Narrow"/>
                <w:i/>
                <w:sz w:val="22"/>
                <w:szCs w:val="22"/>
              </w:rPr>
              <w:t>Comments</w:t>
            </w:r>
            <w:r w:rsidRPr="00636FB4">
              <w:rPr>
                <w:rFonts w:ascii="Arial Narrow" w:hAnsi="Arial Narrow"/>
                <w:sz w:val="22"/>
                <w:szCs w:val="22"/>
              </w:rPr>
              <w:t xml:space="preserve"> box.</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time of the most recent frame in the Product Legend is recorded. The Menu Time in Step </w:t>
            </w:r>
            <w:r>
              <w:rPr>
                <w:rFonts w:ascii="Arial Narrow" w:hAnsi="Arial Narrow"/>
                <w:sz w:val="22"/>
                <w:szCs w:val="22"/>
              </w:rPr>
              <w:t xml:space="preserve">122 </w:t>
            </w:r>
            <w:r w:rsidRPr="00636FB4">
              <w:rPr>
                <w:rFonts w:ascii="Arial Narrow" w:hAnsi="Arial Narrow"/>
                <w:sz w:val="22"/>
                <w:szCs w:val="22"/>
              </w:rPr>
              <w:t xml:space="preserve">should match the Product Legend Time in Step </w:t>
            </w:r>
            <w:r>
              <w:rPr>
                <w:rFonts w:ascii="Arial Narrow" w:hAnsi="Arial Narrow"/>
                <w:sz w:val="22"/>
                <w:szCs w:val="22"/>
              </w:rPr>
              <w:t>123</w:t>
            </w:r>
            <w:r w:rsidRPr="00636FB4">
              <w:rPr>
                <w:rFonts w:ascii="Arial Narrow" w:hAnsi="Arial Narrow"/>
                <w:sz w:val="22"/>
                <w:szCs w:val="22"/>
              </w:rPr>
              <w:t>.</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B81599">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Product Legend Time:  _____________</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Verify the 0.5 Best Res image auto</w:t>
            </w:r>
            <w:r>
              <w:rPr>
                <w:rFonts w:ascii="Arial Narrow" w:hAnsi="Arial Narrow"/>
                <w:sz w:val="22"/>
                <w:szCs w:val="22"/>
              </w:rPr>
              <w:t xml:space="preserve"> updates in the main pane once 1</w:t>
            </w:r>
            <w:r w:rsidRPr="00636FB4">
              <w:rPr>
                <w:rFonts w:ascii="Arial Narrow" w:hAnsi="Arial Narrow"/>
                <w:sz w:val="22"/>
                <w:szCs w:val="22"/>
              </w:rPr>
              <w:t>0 minutes has elapsed.</w:t>
            </w:r>
          </w:p>
          <w:p w:rsidR="000F72EE" w:rsidRPr="00636FB4" w:rsidRDefault="000F72EE" w:rsidP="00B81599">
            <w:pPr>
              <w:spacing w:before="20" w:after="20"/>
              <w:rPr>
                <w:rFonts w:ascii="Arial Narrow" w:hAnsi="Arial Narrow"/>
              </w:rPr>
            </w:pPr>
            <w:r w:rsidRPr="00DC5DA6">
              <w:rPr>
                <w:rFonts w:ascii="Arial Narrow" w:hAnsi="Arial Narrow"/>
                <w:b/>
                <w:sz w:val="22"/>
                <w:szCs w:val="22"/>
              </w:rPr>
              <w:t>Note:</w:t>
            </w:r>
            <w:r w:rsidRPr="00636FB4">
              <w:rPr>
                <w:rFonts w:ascii="Arial Narrow" w:hAnsi="Arial Narrow"/>
                <w:sz w:val="22"/>
                <w:szCs w:val="22"/>
              </w:rPr>
              <w:t xml:space="preserve"> The product will not auto update if new data has not ingested in the last </w:t>
            </w:r>
            <w:r>
              <w:rPr>
                <w:rFonts w:ascii="Arial Narrow" w:hAnsi="Arial Narrow"/>
                <w:sz w:val="22"/>
                <w:szCs w:val="22"/>
              </w:rPr>
              <w:t>1</w:t>
            </w:r>
            <w:r w:rsidRPr="00636FB4">
              <w:rPr>
                <w:rFonts w:ascii="Arial Narrow" w:hAnsi="Arial Narrow"/>
                <w:sz w:val="22"/>
                <w:szCs w:val="22"/>
              </w:rPr>
              <w:t>0 minutes.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0.5 Best Refl image auto updated in the main pane </w:t>
            </w:r>
            <w:r>
              <w:rPr>
                <w:rFonts w:ascii="Arial Narrow" w:hAnsi="Arial Narrow"/>
                <w:sz w:val="22"/>
                <w:szCs w:val="22"/>
              </w:rPr>
              <w:t>1</w:t>
            </w:r>
            <w:r w:rsidRPr="00636FB4">
              <w:rPr>
                <w:rFonts w:ascii="Arial Narrow" w:hAnsi="Arial Narrow"/>
                <w:sz w:val="22"/>
                <w:szCs w:val="22"/>
              </w:rPr>
              <w:t>0 minutes after initial loading.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the Clear button.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radar image has been cleared from the main pane</w:t>
            </w:r>
            <w:r>
              <w:rPr>
                <w:rFonts w:ascii="Arial Narrow" w:hAnsi="Arial Narrow"/>
                <w:sz w:val="22"/>
                <w:szCs w:val="22"/>
              </w:rPr>
              <w:t xml:space="preserv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w:t>
            </w:r>
            <w:r w:rsidRPr="00636FB4">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The Thin Client Connection Preference dialog is open.</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Check the option “Disable Menu Times”.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“Disable Menu Times” setting is checked and the Menu Time Update Interval is grayed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6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Cha</w:t>
            </w:r>
            <w:r>
              <w:rPr>
                <w:rFonts w:ascii="Arial Narrow" w:hAnsi="Arial Narrow"/>
                <w:sz w:val="22"/>
                <w:szCs w:val="22"/>
              </w:rPr>
              <w:t>nge ‘Update Data Interval’ to 5</w:t>
            </w:r>
            <w:r w:rsidRPr="00636FB4">
              <w:rPr>
                <w:rFonts w:ascii="Arial Narrow" w:hAnsi="Arial Narrow"/>
                <w:sz w:val="22"/>
                <w:szCs w:val="22"/>
              </w:rPr>
              <w:t xml:space="preserve"> minutes.</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U</w:t>
            </w:r>
            <w:r>
              <w:rPr>
                <w:rFonts w:ascii="Arial Narrow" w:hAnsi="Arial Narrow"/>
                <w:sz w:val="22"/>
                <w:szCs w:val="22"/>
              </w:rPr>
              <w:t>pdate Data Interval is set to 5</w:t>
            </w:r>
            <w:r w:rsidRPr="00636FB4">
              <w:rPr>
                <w:rFonts w:ascii="Arial Narrow" w:hAnsi="Arial Narrow"/>
                <w:sz w:val="22"/>
                <w:szCs w:val="22"/>
              </w:rPr>
              <w:t xml:space="preserve"> minutes.</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Select Apply.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467"/>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Select OK.</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278"/>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Exit CAVE. </w:t>
            </w:r>
          </w:p>
        </w:tc>
        <w:tc>
          <w:tcPr>
            <w:tcW w:w="2625" w:type="dxa"/>
          </w:tcPr>
          <w:p w:rsidR="000F72EE" w:rsidRPr="00636FB4" w:rsidRDefault="000F72EE" w:rsidP="00B81599">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/awips2/cave/cave.sh –component thinclient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Select the local radar menu &lt;kxxx&gt; where xxx stands for the radar ID.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The &lt;kxxx&gt; radar menu opens.</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Select &lt;kxxx&gt; Best Res Refl -&gt; 0.5 Refl</w:t>
            </w:r>
          </w:p>
          <w:p w:rsidR="000F72EE" w:rsidRPr="00636FB4" w:rsidRDefault="000F72EE" w:rsidP="00E92AC0">
            <w:pPr>
              <w:spacing w:before="20" w:after="20"/>
              <w:rPr>
                <w:rFonts w:ascii="Arial Narrow" w:hAnsi="Arial Narrow"/>
              </w:rPr>
            </w:pPr>
            <w:r w:rsidRPr="00636FB4">
              <w:rPr>
                <w:rFonts w:ascii="Arial Narrow" w:hAnsi="Arial Narrow"/>
                <w:sz w:val="22"/>
                <w:szCs w:val="22"/>
              </w:rPr>
              <w:t>Take note of the current time</w:t>
            </w:r>
            <w:r>
              <w:rPr>
                <w:rFonts w:ascii="Arial Narrow" w:hAnsi="Arial Narrow"/>
                <w:sz w:val="22"/>
                <w:szCs w:val="22"/>
              </w:rPr>
              <w:t>.</w:t>
            </w:r>
            <w:r w:rsidRPr="00636FB4">
              <w:rPr>
                <w:rFonts w:ascii="Arial Narrow" w:hAnsi="Arial Narrow"/>
                <w:sz w:val="22"/>
                <w:szCs w:val="22"/>
              </w:rPr>
              <w:t xml:space="preserve"> Record the time in the </w:t>
            </w:r>
            <w:r w:rsidRPr="00636FB4">
              <w:rPr>
                <w:rFonts w:ascii="Arial Narrow" w:hAnsi="Arial Narrow"/>
                <w:i/>
                <w:sz w:val="22"/>
                <w:szCs w:val="22"/>
              </w:rPr>
              <w:t>Comments</w:t>
            </w:r>
            <w:r w:rsidRPr="00636FB4">
              <w:rPr>
                <w:rFonts w:ascii="Arial Narrow" w:hAnsi="Arial Narrow"/>
                <w:sz w:val="22"/>
                <w:szCs w:val="22"/>
              </w:rPr>
              <w:t xml:space="preserve"> box.</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The 0.5 &lt;kxxx&gt; Best Res Refl is loaded in the main pane. Times have been recorded.</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Current Local Time:  _____________</w:t>
            </w:r>
          </w:p>
          <w:p w:rsidR="000F72EE" w:rsidRPr="00636FB4" w:rsidRDefault="000F72EE" w:rsidP="00E92AC0">
            <w:pPr>
              <w:tabs>
                <w:tab w:val="left" w:pos="810"/>
                <w:tab w:val="left" w:pos="1620"/>
                <w:tab w:val="left" w:pos="3420"/>
                <w:tab w:val="left" w:pos="4860"/>
                <w:tab w:val="left" w:pos="6480"/>
                <w:tab w:val="left" w:pos="8010"/>
              </w:tabs>
              <w:spacing w:before="20" w:after="20"/>
              <w:rPr>
                <w:rFonts w:ascii="Arial Narrow" w:hAnsi="Arial Narrow"/>
              </w:rPr>
            </w:pPr>
          </w:p>
          <w:p w:rsidR="000F72EE" w:rsidRPr="00636FB4" w:rsidRDefault="000F72EE" w:rsidP="00E92AC0">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Take note of the Product time in the Product Legend and record the time in the </w:t>
            </w:r>
            <w:r w:rsidRPr="00636FB4">
              <w:rPr>
                <w:rFonts w:ascii="Arial Narrow" w:hAnsi="Arial Narrow"/>
                <w:i/>
                <w:sz w:val="22"/>
                <w:szCs w:val="22"/>
              </w:rPr>
              <w:t>Comments</w:t>
            </w:r>
            <w:r w:rsidRPr="00636FB4">
              <w:rPr>
                <w:rFonts w:ascii="Arial Narrow" w:hAnsi="Arial Narrow"/>
                <w:sz w:val="22"/>
                <w:szCs w:val="22"/>
              </w:rPr>
              <w:t xml:space="preserve"> box.</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The time of the most recent frame in the Product Legend is recorded.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rPr>
                <w:rFonts w:ascii="Arial Narrow" w:hAnsi="Arial Narrow"/>
              </w:rPr>
            </w:pPr>
            <w:r w:rsidRPr="00636FB4">
              <w:rPr>
                <w:rFonts w:ascii="Arial Narrow" w:hAnsi="Arial Narrow"/>
                <w:sz w:val="22"/>
                <w:szCs w:val="22"/>
              </w:rPr>
              <w:t>Product Legend Time:  _____________</w:t>
            </w:r>
          </w:p>
        </w:tc>
      </w:tr>
      <w:tr w:rsidR="000F72EE" w:rsidRPr="00636FB4" w:rsidTr="00946A1E">
        <w:trPr>
          <w:cantSplit/>
          <w:trHeight w:val="512"/>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Verify ???? appear in place of the menu times.</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The menu times are question marks.</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 xml:space="preserve">Verify the 0.5 Best Res image auto </w:t>
            </w:r>
            <w:r>
              <w:rPr>
                <w:rFonts w:ascii="Arial Narrow" w:hAnsi="Arial Narrow"/>
                <w:sz w:val="22"/>
                <w:szCs w:val="22"/>
              </w:rPr>
              <w:t>updates in the main pane once 5</w:t>
            </w:r>
            <w:r w:rsidRPr="00636FB4">
              <w:rPr>
                <w:rFonts w:ascii="Arial Narrow" w:hAnsi="Arial Narrow"/>
                <w:sz w:val="22"/>
                <w:szCs w:val="22"/>
              </w:rPr>
              <w:t xml:space="preserve"> minutes has elapsed. Take note of the Product time in the Product Legend and record the time in the </w:t>
            </w:r>
            <w:r w:rsidRPr="00636FB4">
              <w:rPr>
                <w:rFonts w:ascii="Arial Narrow" w:hAnsi="Arial Narrow"/>
                <w:i/>
                <w:sz w:val="22"/>
                <w:szCs w:val="22"/>
              </w:rPr>
              <w:t>Comments</w:t>
            </w:r>
            <w:r w:rsidRPr="00636FB4">
              <w:rPr>
                <w:rFonts w:ascii="Arial Narrow" w:hAnsi="Arial Narrow"/>
                <w:sz w:val="22"/>
                <w:szCs w:val="22"/>
              </w:rPr>
              <w:t xml:space="preserve"> box.</w:t>
            </w:r>
          </w:p>
          <w:p w:rsidR="000F72EE" w:rsidRPr="00636FB4" w:rsidRDefault="000F72EE" w:rsidP="00E92AC0">
            <w:pPr>
              <w:spacing w:before="20" w:after="20"/>
              <w:rPr>
                <w:rFonts w:ascii="Arial Narrow" w:hAnsi="Arial Narrow"/>
              </w:rPr>
            </w:pPr>
            <w:r w:rsidRPr="00DC5DA6">
              <w:rPr>
                <w:rFonts w:ascii="Arial Narrow" w:hAnsi="Arial Narrow"/>
                <w:b/>
                <w:sz w:val="22"/>
                <w:szCs w:val="22"/>
              </w:rPr>
              <w:t>Note:</w:t>
            </w:r>
            <w:r w:rsidRPr="00636FB4">
              <w:rPr>
                <w:rFonts w:ascii="Arial Narrow" w:hAnsi="Arial Narrow"/>
                <w:sz w:val="22"/>
                <w:szCs w:val="22"/>
              </w:rPr>
              <w:t xml:space="preserve"> The product will not auto update if new data has not ingested within the last 10 minutes.</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The 0.5 Best Refl image </w:t>
            </w:r>
            <w:r>
              <w:rPr>
                <w:rFonts w:ascii="Arial Narrow" w:hAnsi="Arial Narrow"/>
                <w:sz w:val="22"/>
                <w:szCs w:val="22"/>
              </w:rPr>
              <w:t>auto updated in the main pane 5</w:t>
            </w:r>
            <w:r w:rsidRPr="00636FB4">
              <w:rPr>
                <w:rFonts w:ascii="Arial Narrow" w:hAnsi="Arial Narrow"/>
                <w:sz w:val="22"/>
                <w:szCs w:val="22"/>
              </w:rPr>
              <w:t xml:space="preserve"> minutes after initial loading.</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Select </w:t>
            </w:r>
            <w:r w:rsidRPr="00636FB4">
              <w:rPr>
                <w:rFonts w:ascii="Arial Narrow" w:hAnsi="Arial Narrow"/>
                <w:b/>
                <w:sz w:val="22"/>
                <w:szCs w:val="22"/>
              </w:rPr>
              <w:t>CAVE -&gt; Preferences -&gt; Thin Client -&gt; Connections</w:t>
            </w:r>
            <w:r>
              <w:rPr>
                <w:rFonts w:ascii="Arial Narrow" w:hAnsi="Arial Narrow"/>
                <w:b/>
                <w:sz w:val="22"/>
                <w:szCs w:val="22"/>
              </w:rPr>
              <w:t xml:space="preserve">.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The Thin Client Connection Preference dialog is open.</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Uncheck the options “Disable JMS” and “Disable Menu Times”.</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The “Disable JMS” and “Disable Menu Times” settings are unchecked.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Select Apply.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Settings have been applied.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Select OK.</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The Preference dialog closes out.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Exit CAVE.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CAVE closes. </w:t>
            </w:r>
          </w:p>
        </w:tc>
        <w:tc>
          <w:tcPr>
            <w:tcW w:w="78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c>
          <w:tcPr>
            <w:tcW w:w="2430" w:type="dxa"/>
          </w:tcPr>
          <w:p w:rsidR="000F72EE" w:rsidRPr="00636FB4" w:rsidRDefault="000F72EE" w:rsidP="00E92AC0">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1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In a terminal window, enter the following command to launch CAVE:</w:t>
            </w:r>
          </w:p>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/awips2/cave/cave.sh –component thinclient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CAVE launches in thin client mode. </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rPr>
                <w:rFonts w:ascii="Arial Narrow" w:hAnsi="Arial Narrow"/>
              </w:rPr>
            </w:pPr>
          </w:p>
        </w:tc>
      </w:tr>
      <w:tr w:rsidR="000F72EE" w:rsidRPr="00636FB4" w:rsidTr="00DC5DA6">
        <w:trPr>
          <w:cantSplit/>
          <w:trHeight w:val="332"/>
        </w:trPr>
        <w:tc>
          <w:tcPr>
            <w:tcW w:w="9360" w:type="dxa"/>
            <w:gridSpan w:val="5"/>
            <w:shd w:val="clear" w:color="auto" w:fill="D9D9D9"/>
            <w:vAlign w:val="center"/>
          </w:tcPr>
          <w:p w:rsidR="000F72EE" w:rsidRPr="00946A1E" w:rsidRDefault="000F72EE" w:rsidP="00DC5DA6">
            <w:pPr>
              <w:keepNext/>
              <w:spacing w:before="120" w:after="40"/>
              <w:rPr>
                <w:rFonts w:ascii="Arial Narrow" w:hAnsi="Arial Narrow"/>
                <w:b/>
              </w:rPr>
            </w:pPr>
            <w:r w:rsidRPr="00946A1E">
              <w:rPr>
                <w:rFonts w:ascii="Arial Narrow" w:hAnsi="Arial Narrow"/>
                <w:b/>
              </w:rPr>
              <w:t>Data Compression Test</w:t>
            </w:r>
          </w:p>
          <w:p w:rsidR="000F72EE" w:rsidRPr="00636FB4" w:rsidRDefault="000F72EE" w:rsidP="00DC5DA6">
            <w:pPr>
              <w:keepNext/>
              <w:spacing w:before="120" w:after="40"/>
              <w:rPr>
                <w:rFonts w:ascii="Arial Narrow" w:hAnsi="Arial Narrow"/>
                <w:b/>
              </w:rPr>
            </w:pPr>
            <w:r w:rsidRPr="00946A1E">
              <w:rPr>
                <w:rFonts w:ascii="Arial Narrow" w:hAnsi="Arial Narrow"/>
                <w:b/>
              </w:rPr>
              <w:t>NOTE: Coordinate with System Administrator to access Proxy Servers. Must have root access.</w:t>
            </w:r>
            <w:r w:rsidRPr="00636FB4">
              <w:rPr>
                <w:rFonts w:ascii="Arial Narrow" w:hAnsi="Arial Narrow"/>
                <w:b/>
                <w:sz w:val="22"/>
                <w:szCs w:val="22"/>
              </w:rPr>
              <w:t xml:space="preserve"> </w:t>
            </w: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120"/>
              <w:ind w:left="576"/>
              <w:rPr>
                <w:rFonts w:ascii="Arial Narrow" w:hAnsi="Arial Narrow"/>
                <w:b/>
              </w:rPr>
            </w:pPr>
          </w:p>
        </w:tc>
        <w:tc>
          <w:tcPr>
            <w:tcW w:w="2715" w:type="dxa"/>
          </w:tcPr>
          <w:p w:rsidR="000F72EE" w:rsidRDefault="000F72EE" w:rsidP="00DC5DA6">
            <w:pPr>
              <w:spacing w:before="20" w:after="120"/>
              <w:rPr>
                <w:rFonts w:ascii="Arial Narrow" w:hAnsi="Arial Narrow"/>
              </w:rPr>
            </w:pPr>
            <w:r w:rsidRPr="00636FB4">
              <w:rPr>
                <w:rFonts w:ascii="Arial Narrow" w:hAnsi="Arial Narrow"/>
                <w:sz w:val="22"/>
                <w:szCs w:val="22"/>
              </w:rPr>
              <w:t>Open a terminal window and login to the proxy server as user root.</w:t>
            </w:r>
          </w:p>
          <w:p w:rsidR="000F72EE" w:rsidRPr="00636FB4" w:rsidRDefault="000F72EE" w:rsidP="00E92AC0">
            <w:pPr>
              <w:spacing w:before="20" w:after="40"/>
              <w:rPr>
                <w:rFonts w:ascii="Arial Narrow" w:hAnsi="Arial Narrow"/>
              </w:rPr>
            </w:pPr>
            <w:r w:rsidRPr="008E7599">
              <w:rPr>
                <w:rFonts w:ascii="Arial Narrow" w:hAnsi="Arial Narrow"/>
                <w:b/>
                <w:sz w:val="22"/>
                <w:szCs w:val="22"/>
              </w:rPr>
              <w:t>Note</w:t>
            </w:r>
            <w:r>
              <w:rPr>
                <w:rFonts w:ascii="Arial Narrow" w:hAnsi="Arial Narrow"/>
                <w:sz w:val="22"/>
                <w:szCs w:val="22"/>
              </w:rPr>
              <w:t>: Obtain proxy server information from System Administrator.</w:t>
            </w:r>
          </w:p>
        </w:tc>
        <w:tc>
          <w:tcPr>
            <w:tcW w:w="2625" w:type="dxa"/>
          </w:tcPr>
          <w:p w:rsidR="000F72EE" w:rsidRPr="00636FB4" w:rsidRDefault="000F72EE" w:rsidP="00DC5DA6">
            <w:pPr>
              <w:spacing w:before="20" w:after="120"/>
            </w:pP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Enter the following command to watch the httpd compresson logs</w:t>
            </w:r>
          </w:p>
          <w:p w:rsidR="000F72EE" w:rsidRPr="00CD50B4" w:rsidRDefault="000F72EE" w:rsidP="00E92AC0">
            <w:pPr>
              <w:spacing w:before="20" w:after="20"/>
              <w:rPr>
                <w:lang w:val="fr-FR"/>
              </w:rPr>
            </w:pPr>
            <w:r w:rsidRPr="00CD50B4">
              <w:rPr>
                <w:rFonts w:ascii="Arial Narrow" w:hAnsi="Arial Narrow"/>
                <w:sz w:val="22"/>
                <w:szCs w:val="22"/>
                <w:lang w:val="fr-FR"/>
              </w:rPr>
              <w:t>tail –f /var/log/httpd/compression_log</w:t>
            </w:r>
          </w:p>
        </w:tc>
        <w:tc>
          <w:tcPr>
            <w:tcW w:w="2625" w:type="dxa"/>
          </w:tcPr>
          <w:p w:rsidR="000F72EE" w:rsidRPr="00636FB4" w:rsidRDefault="000F72EE" w:rsidP="00E92AC0">
            <w:pPr>
              <w:spacing w:before="20" w:after="40"/>
              <w:rPr>
                <w:rFonts w:ascii="Arial Narrow" w:hAnsi="Arial Narrow"/>
              </w:rPr>
            </w:pPr>
            <w:r w:rsidRPr="00636FB4">
              <w:rPr>
                <w:rFonts w:ascii="Arial Narrow" w:hAnsi="Arial Narrow"/>
                <w:sz w:val="22"/>
                <w:szCs w:val="22"/>
              </w:rPr>
              <w:t>The compression_log file is being tailed.</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48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From the Satellite menu, load IR Window. </w:t>
            </w:r>
          </w:p>
        </w:tc>
        <w:tc>
          <w:tcPr>
            <w:tcW w:w="262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IR Window is loaded in main pane.</w:t>
            </w: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View the compression_log file. Compressed transactions are logged as:</w:t>
            </w:r>
          </w:p>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 LogFormat '%t "%r" %{outstream}n/%{instream}n (%{ratio}n%%) %D' deflate</w:t>
            </w:r>
          </w:p>
        </w:tc>
        <w:tc>
          <w:tcPr>
            <w:tcW w:w="2625" w:type="dxa"/>
          </w:tcPr>
          <w:p w:rsidR="000F72EE" w:rsidRPr="003F7DEB" w:rsidRDefault="000F72EE" w:rsidP="00E92AC0">
            <w:pPr>
              <w:spacing w:before="20" w:after="20"/>
              <w:rPr>
                <w:rFonts w:ascii="Arial Narrow" w:hAnsi="Arial Narrow"/>
              </w:rPr>
            </w:pPr>
            <w:r w:rsidRPr="003F7DEB">
              <w:rPr>
                <w:rFonts w:ascii="Arial Narrow" w:hAnsi="Arial Narrow"/>
                <w:sz w:val="22"/>
                <w:szCs w:val="22"/>
              </w:rPr>
              <w:t>Compressed transactions are viewed in the log.</w:t>
            </w:r>
          </w:p>
        </w:tc>
        <w:tc>
          <w:tcPr>
            <w:tcW w:w="780" w:type="dxa"/>
          </w:tcPr>
          <w:p w:rsidR="000F72EE" w:rsidRPr="003F7DEB"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665"/>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DC5DA6">
            <w:pPr>
              <w:spacing w:before="20" w:after="120"/>
              <w:rPr>
                <w:rFonts w:ascii="Arial Narrow" w:hAnsi="Arial Narrow"/>
              </w:rPr>
            </w:pPr>
            <w:r w:rsidRPr="00636FB4">
              <w:rPr>
                <w:rFonts w:ascii="Arial Narrow" w:hAnsi="Arial Narrow"/>
                <w:sz w:val="22"/>
                <w:szCs w:val="22"/>
              </w:rPr>
              <w:t>For compress</w:t>
            </w:r>
            <w:r>
              <w:rPr>
                <w:rFonts w:ascii="Arial Narrow" w:hAnsi="Arial Narrow"/>
                <w:sz w:val="22"/>
                <w:szCs w:val="22"/>
              </w:rPr>
              <w:t>ion, the important numbers are “</w:t>
            </w:r>
            <w:r w:rsidRPr="00636FB4">
              <w:rPr>
                <w:rFonts w:ascii="Arial Narrow" w:hAnsi="Arial Narrow"/>
                <w:sz w:val="22"/>
                <w:szCs w:val="22"/>
              </w:rPr>
              <w:t>outstream/instream (ratio%).</w:t>
            </w:r>
            <w:r>
              <w:rPr>
                <w:rFonts w:ascii="Arial Narrow" w:hAnsi="Arial Narrow"/>
                <w:sz w:val="22"/>
                <w:szCs w:val="22"/>
              </w:rPr>
              <w:t>”</w:t>
            </w:r>
            <w:r w:rsidRPr="00636FB4">
              <w:rPr>
                <w:rFonts w:ascii="Arial Narrow" w:hAnsi="Arial Narrow"/>
                <w:sz w:val="22"/>
                <w:szCs w:val="22"/>
              </w:rPr>
              <w:t xml:space="preserve"> The final number is time in ms.</w:t>
            </w:r>
          </w:p>
          <w:p w:rsidR="000F72EE" w:rsidRPr="00636FB4" w:rsidRDefault="000F72EE" w:rsidP="00E92AC0">
            <w:pPr>
              <w:spacing w:before="20" w:after="20"/>
              <w:rPr>
                <w:rFonts w:ascii="Arial Narrow" w:hAnsi="Arial Narrow"/>
              </w:rPr>
            </w:pPr>
            <w:r w:rsidRPr="00636FB4">
              <w:rPr>
                <w:rFonts w:ascii="Arial Narrow" w:hAnsi="Arial Narrow"/>
                <w:sz w:val="22"/>
                <w:szCs w:val="22"/>
              </w:rPr>
              <w:t xml:space="preserve"> </w:t>
            </w:r>
            <w:r>
              <w:rPr>
                <w:rFonts w:ascii="Arial Narrow" w:hAnsi="Arial Narrow"/>
                <w:sz w:val="22"/>
                <w:szCs w:val="22"/>
              </w:rPr>
              <w:t>“</w:t>
            </w:r>
            <w:r w:rsidRPr="00636FB4">
              <w:rPr>
                <w:rFonts w:ascii="Arial Narrow" w:hAnsi="Arial Narrow"/>
                <w:sz w:val="22"/>
                <w:szCs w:val="22"/>
              </w:rPr>
              <w:t>-/- (-%)</w:t>
            </w:r>
            <w:r>
              <w:rPr>
                <w:rFonts w:ascii="Arial Narrow" w:hAnsi="Arial Narrow"/>
                <w:sz w:val="22"/>
                <w:szCs w:val="22"/>
              </w:rPr>
              <w:t>”</w:t>
            </w:r>
            <w:r w:rsidRPr="00636FB4">
              <w:rPr>
                <w:rFonts w:ascii="Arial Narrow" w:hAnsi="Arial Narrow"/>
                <w:sz w:val="22"/>
                <w:szCs w:val="22"/>
              </w:rPr>
              <w:t>" means uncompressed</w:t>
            </w:r>
            <w:r>
              <w:rPr>
                <w:rFonts w:ascii="Arial Narrow" w:hAnsi="Arial Narrow"/>
                <w:sz w:val="22"/>
                <w:szCs w:val="22"/>
              </w:rPr>
              <w:t xml:space="preserve">. </w:t>
            </w:r>
            <w:r w:rsidRPr="00636FB4">
              <w:rPr>
                <w:rFonts w:ascii="Arial Narrow" w:hAnsi="Arial Narrow"/>
                <w:sz w:val="22"/>
                <w:szCs w:val="22"/>
              </w:rPr>
              <w:t>Otherwise smaller is better</w:t>
            </w:r>
          </w:p>
        </w:tc>
        <w:tc>
          <w:tcPr>
            <w:tcW w:w="2625" w:type="dxa"/>
          </w:tcPr>
          <w:p w:rsidR="000F72EE" w:rsidRPr="00636FB4" w:rsidRDefault="000F72EE" w:rsidP="00DC5DA6">
            <w:pPr>
              <w:spacing w:before="20" w:after="120"/>
            </w:pP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946A1E">
        <w:trPr>
          <w:cantSplit/>
          <w:trHeight w:val="440"/>
        </w:trPr>
        <w:tc>
          <w:tcPr>
            <w:tcW w:w="810" w:type="dxa"/>
          </w:tcPr>
          <w:p w:rsidR="000F72EE" w:rsidRPr="00636FB4" w:rsidRDefault="000F72EE" w:rsidP="0048622E">
            <w:pPr>
              <w:numPr>
                <w:ilvl w:val="0"/>
                <w:numId w:val="13"/>
              </w:numPr>
              <w:spacing w:before="20" w:after="20"/>
              <w:ind w:left="576"/>
              <w:rPr>
                <w:rFonts w:ascii="Arial Narrow" w:hAnsi="Arial Narrow"/>
                <w:b/>
              </w:rPr>
            </w:pPr>
          </w:p>
        </w:tc>
        <w:tc>
          <w:tcPr>
            <w:tcW w:w="2715" w:type="dxa"/>
          </w:tcPr>
          <w:p w:rsidR="000F72EE" w:rsidRPr="00636FB4" w:rsidRDefault="000F72EE" w:rsidP="00E92AC0">
            <w:pPr>
              <w:spacing w:before="20" w:after="20"/>
              <w:rPr>
                <w:rFonts w:ascii="Arial Narrow" w:hAnsi="Arial Narrow"/>
              </w:rPr>
            </w:pPr>
            <w:r w:rsidRPr="00636FB4">
              <w:rPr>
                <w:rFonts w:ascii="Arial Narrow" w:hAnsi="Arial Narrow"/>
                <w:sz w:val="22"/>
                <w:szCs w:val="22"/>
              </w:rPr>
              <w:t>Verify that data compression is being done</w:t>
            </w:r>
          </w:p>
        </w:tc>
        <w:tc>
          <w:tcPr>
            <w:tcW w:w="2625" w:type="dxa"/>
          </w:tcPr>
          <w:p w:rsidR="000F72EE" w:rsidRPr="00636FB4" w:rsidRDefault="000F72EE" w:rsidP="00DC5DA6">
            <w:pPr>
              <w:spacing w:before="20" w:after="120"/>
              <w:rPr>
                <w:rFonts w:ascii="Arial Narrow" w:hAnsi="Arial Narrow"/>
              </w:rPr>
            </w:pPr>
          </w:p>
        </w:tc>
        <w:tc>
          <w:tcPr>
            <w:tcW w:w="78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center"/>
              <w:rPr>
                <w:b/>
              </w:rPr>
            </w:pPr>
          </w:p>
        </w:tc>
        <w:tc>
          <w:tcPr>
            <w:tcW w:w="2430" w:type="dxa"/>
          </w:tcPr>
          <w:p w:rsidR="000F72EE" w:rsidRPr="00636FB4" w:rsidRDefault="000F72EE" w:rsidP="00DC5DA6">
            <w:pPr>
              <w:tabs>
                <w:tab w:val="left" w:pos="810"/>
                <w:tab w:val="left" w:pos="1620"/>
                <w:tab w:val="left" w:pos="3420"/>
                <w:tab w:val="left" w:pos="4860"/>
                <w:tab w:val="left" w:pos="6480"/>
                <w:tab w:val="left" w:pos="8010"/>
              </w:tabs>
              <w:spacing w:before="20" w:after="120"/>
              <w:jc w:val="both"/>
            </w:pPr>
          </w:p>
        </w:tc>
      </w:tr>
      <w:tr w:rsidR="000F72EE" w:rsidRPr="00636FB4" w:rsidTr="00DC5DA6">
        <w:trPr>
          <w:cantSplit/>
          <w:trHeight w:val="305"/>
        </w:trPr>
        <w:tc>
          <w:tcPr>
            <w:tcW w:w="9360" w:type="dxa"/>
            <w:gridSpan w:val="5"/>
            <w:shd w:val="clear" w:color="auto" w:fill="D9D9D9"/>
            <w:vAlign w:val="center"/>
          </w:tcPr>
          <w:p w:rsidR="000F72EE" w:rsidRPr="00946A1E" w:rsidRDefault="000F72EE" w:rsidP="00DC5DA6">
            <w:pPr>
              <w:tabs>
                <w:tab w:val="left" w:pos="810"/>
                <w:tab w:val="left" w:pos="1620"/>
                <w:tab w:val="left" w:pos="3420"/>
                <w:tab w:val="left" w:pos="4860"/>
                <w:tab w:val="left" w:pos="6480"/>
                <w:tab w:val="left" w:pos="8010"/>
              </w:tabs>
              <w:spacing w:before="120" w:after="40"/>
              <w:rPr>
                <w:rFonts w:ascii="Arial Narrow" w:hAnsi="Arial Narrow"/>
                <w:b/>
              </w:rPr>
            </w:pPr>
            <w:r w:rsidRPr="00946A1E">
              <w:rPr>
                <w:rFonts w:ascii="Arial Narrow" w:hAnsi="Arial Narrow"/>
                <w:b/>
              </w:rPr>
              <w:t>Test Complete</w:t>
            </w:r>
          </w:p>
        </w:tc>
      </w:tr>
    </w:tbl>
    <w:p w:rsidR="000F72EE" w:rsidRDefault="000F72EE" w:rsidP="00567590">
      <w:pPr>
        <w:pStyle w:val="Heading2"/>
      </w:pPr>
    </w:p>
    <w:p w:rsidR="004032A4" w:rsidRDefault="004032A4" w:rsidP="00DA3931">
      <w:pPr>
        <w:pStyle w:val="Heading2"/>
        <w:rPr>
          <w:rFonts w:ascii="Arial Narrow" w:hAnsi="Arial Narrow"/>
        </w:rPr>
        <w:sectPr w:rsidR="004032A4" w:rsidSect="00A31AD1">
          <w:headerReference w:type="even" r:id="rId21"/>
          <w:footerReference w:type="default" r:id="rId22"/>
          <w:headerReference w:type="first" r:id="rId23"/>
          <w:pgSz w:w="12240" w:h="15840"/>
          <w:pgMar w:top="1440" w:right="1440" w:bottom="1440" w:left="1440" w:header="720" w:footer="720" w:gutter="0"/>
          <w:pgNumType w:start="1"/>
          <w:cols w:space="720"/>
          <w:rtlGutter/>
          <w:docGrid w:linePitch="360"/>
        </w:sectPr>
      </w:pPr>
    </w:p>
    <w:p w:rsidR="002B2B16" w:rsidRPr="00E150E5" w:rsidRDefault="002B2B16" w:rsidP="00E150E5">
      <w:pPr>
        <w:pStyle w:val="Heading1"/>
        <w:spacing w:before="0"/>
        <w:jc w:val="left"/>
        <w:rPr>
          <w:rFonts w:ascii="Arial" w:hAnsi="Arial"/>
        </w:rPr>
      </w:pPr>
      <w:bookmarkStart w:id="855" w:name="_Toc361748283"/>
      <w:r w:rsidRPr="00E150E5">
        <w:rPr>
          <w:rFonts w:ascii="Arial" w:hAnsi="Arial"/>
        </w:rPr>
        <w:lastRenderedPageBreak/>
        <w:t>Appendix A. Setup of BGAN Simulator</w:t>
      </w:r>
      <w:bookmarkEnd w:id="855"/>
    </w:p>
    <w:p w:rsidR="002B2B16" w:rsidRDefault="002B2B16" w:rsidP="002B2B16">
      <w:pPr>
        <w:pStyle w:val="BodyText1"/>
      </w:pPr>
      <w:r>
        <w:t>This appendix provides instructions for reconfiguring the network in order to implement a simulated BGAN environment and to recover to the default configuration.</w:t>
      </w:r>
    </w:p>
    <w:p w:rsidR="002B2B16" w:rsidRPr="00D5222A" w:rsidRDefault="002B2B16" w:rsidP="002B2B16">
      <w:pPr>
        <w:spacing w:before="300" w:after="120"/>
        <w:rPr>
          <w:rFonts w:ascii="Arial" w:hAnsi="Arial" w:cs="Arial"/>
          <w:b/>
        </w:rPr>
      </w:pPr>
      <w:r w:rsidRPr="00D5222A">
        <w:rPr>
          <w:rFonts w:ascii="Arial" w:hAnsi="Arial" w:cs="Arial"/>
          <w:b/>
        </w:rPr>
        <w:t>How to Simulate a BGAN</w:t>
      </w:r>
    </w:p>
    <w:p w:rsidR="002B2B16" w:rsidRDefault="002B2B16" w:rsidP="002B2B16">
      <w:pPr>
        <w:pStyle w:val="BodyText1"/>
      </w:pPr>
      <w:r>
        <w:t>On the box that is hosting apache as the proxy, you need to reconfigure the network interface to traffic control settings to introduce a delay in the traffic. As root you will need to execute the following commands:</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tc qdisc add dev eth0 root handle 1: htb default 1</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tc class add dev eth0 parent 1: classid 1:1 htb rate 1000Mbit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tc class add dev eth0 parent 1:1 classid 1:11 htb rate 400kbit ceil 600kbit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tc class add dev eth0 parent 1:1 classid 1:12 htb rate 1000Mbit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tc qdisc add dev eth0 parent 1:11 handle 31: netem  delay 100ms</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tc filter add dev eth0 protocol ip parent 1:0 prio 1 u32 match ip sport 80 0xffff flowid 1:11</w:t>
      </w:r>
    </w:p>
    <w:p w:rsidR="002B2B16" w:rsidRDefault="002B2B16" w:rsidP="002B2B16">
      <w:pPr>
        <w:pStyle w:val="BodyText1"/>
      </w:pPr>
      <w:r>
        <w:t>This will slow the network traffic to between 400 kb/s and 600 kb/s and introduce a 100ms delay on all traffic that is being sent from this computer on port 80. If there are any other web services using port 80 on the same server, they will also be slowed and they will use some of this bandwidth, slowing the connection even further.</w:t>
      </w:r>
    </w:p>
    <w:p w:rsidR="002B2B16" w:rsidRDefault="002B2B16" w:rsidP="002B2B16">
      <w:pPr>
        <w:pStyle w:val="BodyText1"/>
      </w:pPr>
      <w:r>
        <w:t>To undo these changes and restore the traffic flow to its default state you can run the following command as root.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tc qdisc del dev eth0 root</w:t>
      </w:r>
    </w:p>
    <w:p w:rsidR="002B2B16" w:rsidRDefault="002B2B16" w:rsidP="002B2B16">
      <w:pPr>
        <w:pStyle w:val="BodyText1"/>
      </w:pPr>
      <w:r>
        <w:t>These settings are tested to slow the connection down similar to what a BGAN might do. These settings have not been compared to an actual BGAN so it might be necessary to change some of the settings to get the connection to resemble a BGAN more closely. The connection speed is controlled by “rate 400kbit ceil 600kbit,” and the delay is controlled by “delay 100ms.” The lines that set “rate 1000Mbit” are controlling the speed of traffic that is not on port 80 and should not be modified.</w:t>
      </w:r>
    </w:p>
    <w:p w:rsidR="002B2B16" w:rsidRDefault="002B2B16" w:rsidP="002B2B16">
      <w:pPr>
        <w:pStyle w:val="BodyText1"/>
      </w:pPr>
      <w:r>
        <w:t>With these setting on the server it should be possible to use thin client with a proxy connection as you normally would, and you will see a slower connection.</w:t>
      </w:r>
    </w:p>
    <w:p w:rsidR="002B2B16" w:rsidRPr="00D5222A" w:rsidRDefault="002B2B16" w:rsidP="002B2B16">
      <w:pPr>
        <w:spacing w:before="300" w:after="120"/>
        <w:rPr>
          <w:rFonts w:ascii="Arial" w:hAnsi="Arial" w:cs="Arial"/>
          <w:b/>
        </w:rPr>
      </w:pPr>
      <w:r w:rsidRPr="00D5222A">
        <w:rPr>
          <w:rFonts w:ascii="Arial" w:hAnsi="Arial" w:cs="Arial"/>
          <w:b/>
        </w:rPr>
        <w:t xml:space="preserve">Simulating the BGAN on a </w:t>
      </w:r>
      <w:r>
        <w:rPr>
          <w:rFonts w:ascii="Arial" w:hAnsi="Arial" w:cs="Arial"/>
          <w:b/>
        </w:rPr>
        <w:t>Different Port</w:t>
      </w:r>
    </w:p>
    <w:p w:rsidR="002B2B16" w:rsidRDefault="002B2B16" w:rsidP="002B2B16">
      <w:pPr>
        <w:pStyle w:val="BodyText1"/>
      </w:pPr>
      <w:r>
        <w:t>It is possible to simulate BGAN on a port different than 80 and then configure your proxy to use that port so that other traffic from the server is not affected, and so that it is possible to do BGAN simulated testing and regular testing at the same time. In this example I am using port 9584 but you can use any open port on the server</w:t>
      </w:r>
    </w:p>
    <w:p w:rsidR="002B2B16" w:rsidRDefault="002B2B16" w:rsidP="002B2B16">
      <w:pPr>
        <w:pStyle w:val="BodyText1"/>
      </w:pPr>
      <w:r>
        <w:lastRenderedPageBreak/>
        <w:t>In the above commands, the port that is being delayed is controlled by “sport 80,” replace 80 with 9584 when you set up the BGAN traffic control.</w:t>
      </w:r>
    </w:p>
    <w:p w:rsidR="002B2B16" w:rsidRDefault="002B2B16" w:rsidP="002B2B16">
      <w:pPr>
        <w:pStyle w:val="BodyText1"/>
      </w:pPr>
      <w:r>
        <w:t>In the apache configuration for the proxy where you would normally have</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&lt;VirtualHost *:80&gt;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 xml:space="preserve">   ... Here is where your proxy settings normally are ...</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&lt;/VirtualHost&gt;</w:t>
      </w:r>
    </w:p>
    <w:p w:rsidR="002B2B16" w:rsidRDefault="002B2B16" w:rsidP="002B2B16">
      <w:pPr>
        <w:pStyle w:val="BodyText1"/>
      </w:pPr>
      <w:r>
        <w:t>You need to add in a listen directive and also add the port to your virtual host like this:</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Listen 9584</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&lt;VirtualHost *:80 *:9584&gt;</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 xml:space="preserve">   ... Same proxy setting as before ...</w:t>
      </w:r>
    </w:p>
    <w:p w:rsidR="002B2B16" w:rsidRDefault="002B2B16" w:rsidP="002B2B16">
      <w:pPr>
        <w:pBdr>
          <w:top w:val="single" w:sz="6" w:space="2" w:color="DADADA"/>
          <w:left w:val="single" w:sz="6" w:space="0" w:color="DADADA"/>
          <w:bottom w:val="single" w:sz="6" w:space="2" w:color="DADADA"/>
          <w:right w:val="single" w:sz="6" w:space="2" w:color="DADA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ascii="Courier New" w:hAnsi="Courier New" w:cs="Courier New"/>
          <w:color w:val="484848"/>
          <w:sz w:val="20"/>
          <w:szCs w:val="20"/>
        </w:rPr>
      </w:pPr>
      <w:r>
        <w:rPr>
          <w:rFonts w:ascii="Courier New" w:hAnsi="Courier New" w:cs="Courier New"/>
          <w:color w:val="484848"/>
          <w:sz w:val="20"/>
          <w:szCs w:val="20"/>
        </w:rPr>
        <w:t>&lt;/VirtualHost&gt;</w:t>
      </w:r>
    </w:p>
    <w:p w:rsidR="002B2B16" w:rsidRDefault="002B2B16" w:rsidP="002B2B16">
      <w:pPr>
        <w:pStyle w:val="BodyText1"/>
      </w:pPr>
      <w:r>
        <w:t>Once this is done, you will need to change the port in your proxy settings on CAVE. If you normally connect to “http://edexproxy/services” then this needs to be changed to “http://edexproxy:9584/services” and a similar change will be made to the pypies proxy. The normal connection url should still work at full speed, and changing the port number on CAVE will result in BGAN simulated speed.</w:t>
      </w:r>
    </w:p>
    <w:p w:rsidR="002B2B16" w:rsidRDefault="002B2B16" w:rsidP="00C41650">
      <w:pPr>
        <w:pStyle w:val="Heading1"/>
        <w:jc w:val="left"/>
        <w:sectPr w:rsidR="002B2B16" w:rsidSect="00A31AD1">
          <w:headerReference w:type="even" r:id="rId24"/>
          <w:footerReference w:type="default" r:id="rId25"/>
          <w:headerReference w:type="first" r:id="rId26"/>
          <w:pgSz w:w="12240" w:h="15840"/>
          <w:pgMar w:top="1440" w:right="1440" w:bottom="1440" w:left="1440" w:header="720" w:footer="720" w:gutter="0"/>
          <w:pgNumType w:start="1"/>
          <w:cols w:space="720"/>
          <w:rtlGutter/>
          <w:docGrid w:linePitch="360"/>
        </w:sectPr>
      </w:pPr>
    </w:p>
    <w:p w:rsidR="000F72EE" w:rsidRPr="00E150E5" w:rsidRDefault="000F72EE" w:rsidP="00E150E5">
      <w:pPr>
        <w:pStyle w:val="Heading1"/>
        <w:spacing w:before="0"/>
        <w:jc w:val="left"/>
        <w:rPr>
          <w:rFonts w:ascii="Arial" w:hAnsi="Arial"/>
          <w:iCs/>
        </w:rPr>
      </w:pPr>
      <w:bookmarkStart w:id="862" w:name="_Toc361748284"/>
      <w:r w:rsidRPr="00E150E5">
        <w:rPr>
          <w:rFonts w:ascii="Arial" w:hAnsi="Arial"/>
        </w:rPr>
        <w:lastRenderedPageBreak/>
        <w:t xml:space="preserve">Appendix </w:t>
      </w:r>
      <w:r w:rsidR="00365143" w:rsidRPr="00E150E5">
        <w:rPr>
          <w:rFonts w:ascii="Arial" w:hAnsi="Arial"/>
        </w:rPr>
        <w:t>B</w:t>
      </w:r>
      <w:r w:rsidRPr="00E150E5">
        <w:rPr>
          <w:rFonts w:ascii="Arial" w:hAnsi="Arial"/>
        </w:rPr>
        <w:t>. Performance</w:t>
      </w:r>
      <w:bookmarkEnd w:id="862"/>
    </w:p>
    <w:p w:rsidR="000F72EE" w:rsidRDefault="000F72EE" w:rsidP="00946A1E">
      <w:pPr>
        <w:pStyle w:val="BodyText1"/>
      </w:pPr>
      <w:r w:rsidRPr="00325906">
        <w:t xml:space="preserve">This </w:t>
      </w:r>
      <w:r>
        <w:t>appendix collects Thin Client performance metrics</w:t>
      </w:r>
      <w:r w:rsidRPr="00A22042">
        <w:t xml:space="preserve"> </w:t>
      </w:r>
      <w:r w:rsidRPr="00325906">
        <w:t xml:space="preserve">using </w:t>
      </w:r>
      <w:r>
        <w:t xml:space="preserve">different system connections that impose associated bandwidth limitations. This appendix is not included in the pass/fail criteria of this test case. The </w:t>
      </w:r>
      <w:r w:rsidRPr="00325906">
        <w:t xml:space="preserve">Thin Client performance times </w:t>
      </w:r>
      <w:r>
        <w:t>can</w:t>
      </w:r>
      <w:r w:rsidRPr="00325906">
        <w:t xml:space="preserve"> be compared to the AWIPS II Baseline</w:t>
      </w:r>
      <w:r>
        <w:t xml:space="preserve"> metrics</w:t>
      </w:r>
      <w:r w:rsidRPr="00325906">
        <w:t>.</w:t>
      </w:r>
      <w:r>
        <w:t xml:space="preserve"> The metrics collected here can also be used as a guideline for later site-to-site comparisons</w:t>
      </w:r>
      <w:r w:rsidRPr="00325906">
        <w:t>.</w:t>
      </w:r>
    </w:p>
    <w:p w:rsidR="000F72EE" w:rsidRDefault="000F72EE" w:rsidP="00946A1E">
      <w:pPr>
        <w:pStyle w:val="BodyText1"/>
      </w:pPr>
      <w:r w:rsidRPr="00325906">
        <w:t>A</w:t>
      </w:r>
      <w:r>
        <w:t>t a minimum, a</w:t>
      </w:r>
      <w:r w:rsidRPr="00325906">
        <w:t xml:space="preserve"> stopwatch is required to </w:t>
      </w:r>
      <w:r>
        <w:t>assist with the collection of timing information.</w:t>
      </w:r>
    </w:p>
    <w:p w:rsidR="000F72EE" w:rsidRDefault="000F72EE" w:rsidP="00946A1E">
      <w:pPr>
        <w:pStyle w:val="BodyText1"/>
      </w:pPr>
      <w:r w:rsidRPr="00325906">
        <w:rPr>
          <w:b/>
        </w:rPr>
        <w:t>NOTE:</w:t>
      </w:r>
      <w:r w:rsidRPr="00325906">
        <w:t xml:space="preserve"> The tester must ensure that both</w:t>
      </w:r>
      <w:r>
        <w:t xml:space="preserve"> the Linux and Window</w:t>
      </w:r>
      <w:r w:rsidRPr="00325906">
        <w:t xml:space="preserve"> clients are running the same version of </w:t>
      </w:r>
      <w:r w:rsidRPr="00325906">
        <w:rPr>
          <w:b/>
        </w:rPr>
        <w:t>CAVE</w:t>
      </w:r>
      <w:r w:rsidRPr="00325906">
        <w:t>.</w:t>
      </w:r>
    </w:p>
    <w:p w:rsidR="000F72EE" w:rsidRPr="00946A1E" w:rsidRDefault="000F72EE" w:rsidP="00946A1E">
      <w:pPr>
        <w:pStyle w:val="BodyText1"/>
      </w:pPr>
      <w:r>
        <w:t xml:space="preserve">See Table A-1 for the Thin Client performance test procedures. Use Table A-2 to record test measurements. </w:t>
      </w:r>
    </w:p>
    <w:p w:rsidR="000F72EE" w:rsidRPr="003E5041" w:rsidRDefault="000F72EE" w:rsidP="00704FA9">
      <w:pPr>
        <w:pStyle w:val="TableTitle"/>
      </w:pPr>
      <w:bookmarkStart w:id="863" w:name="_Toc361748290"/>
      <w:r w:rsidRPr="003E5041">
        <w:t xml:space="preserve">Table </w:t>
      </w:r>
      <w:r w:rsidR="00596A5D">
        <w:t>B</w:t>
      </w:r>
      <w:r>
        <w:t xml:space="preserve">-1. </w:t>
      </w:r>
      <w:r w:rsidRPr="003E5041">
        <w:t>Thin Client Performance Test Procedures</w:t>
      </w:r>
      <w:bookmarkEnd w:id="8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3151"/>
        <w:gridCol w:w="2520"/>
        <w:gridCol w:w="2718"/>
      </w:tblGrid>
      <w:tr w:rsidR="000F72EE" w:rsidRPr="00946A1E" w:rsidTr="00704FA9">
        <w:trPr>
          <w:cantSplit/>
          <w:trHeight w:val="576"/>
          <w:tblHeader/>
          <w:jc w:val="center"/>
        </w:trPr>
        <w:tc>
          <w:tcPr>
            <w:tcW w:w="620" w:type="pct"/>
            <w:tcBorders>
              <w:right w:val="single" w:sz="4" w:space="0" w:color="FFFFFF"/>
            </w:tcBorders>
            <w:shd w:val="clear" w:color="auto" w:fill="002060"/>
            <w:vAlign w:val="center"/>
          </w:tcPr>
          <w:p w:rsidR="000F72EE" w:rsidRPr="00946A1E" w:rsidRDefault="000F72EE" w:rsidP="00946A1E">
            <w:pPr>
              <w:spacing w:before="60" w:after="60"/>
              <w:jc w:val="center"/>
              <w:rPr>
                <w:rFonts w:ascii="Arial Narrow" w:hAnsi="Arial Narrow"/>
                <w:b/>
                <w:color w:val="FFFFFF"/>
              </w:rPr>
            </w:pPr>
            <w:r w:rsidRPr="00946A1E">
              <w:rPr>
                <w:rFonts w:ascii="Arial Narrow" w:hAnsi="Arial Narrow"/>
                <w:b/>
                <w:color w:val="FFFFFF"/>
              </w:rPr>
              <w:t>Step #</w:t>
            </w:r>
          </w:p>
        </w:tc>
        <w:tc>
          <w:tcPr>
            <w:tcW w:w="1645" w:type="pct"/>
            <w:tcBorders>
              <w:left w:val="single" w:sz="4" w:space="0" w:color="FFFFFF"/>
              <w:right w:val="single" w:sz="4" w:space="0" w:color="FFFFFF"/>
            </w:tcBorders>
            <w:shd w:val="clear" w:color="auto" w:fill="002060"/>
            <w:vAlign w:val="center"/>
          </w:tcPr>
          <w:p w:rsidR="000F72EE" w:rsidRPr="00946A1E" w:rsidRDefault="000F72EE" w:rsidP="00946A1E">
            <w:pPr>
              <w:spacing w:before="60" w:after="60"/>
              <w:jc w:val="center"/>
              <w:rPr>
                <w:rFonts w:ascii="Arial Narrow" w:hAnsi="Arial Narrow"/>
                <w:b/>
                <w:color w:val="FFFFFF"/>
              </w:rPr>
            </w:pPr>
            <w:r w:rsidRPr="00946A1E">
              <w:rPr>
                <w:rFonts w:ascii="Arial Narrow" w:hAnsi="Arial Narrow"/>
                <w:b/>
                <w:color w:val="FFFFFF"/>
              </w:rPr>
              <w:t>Action / Inputs</w:t>
            </w:r>
          </w:p>
        </w:tc>
        <w:tc>
          <w:tcPr>
            <w:tcW w:w="1316" w:type="pct"/>
            <w:tcBorders>
              <w:left w:val="single" w:sz="4" w:space="0" w:color="FFFFFF"/>
              <w:right w:val="single" w:sz="4" w:space="0" w:color="FFFFFF"/>
            </w:tcBorders>
            <w:shd w:val="clear" w:color="auto" w:fill="002060"/>
            <w:vAlign w:val="center"/>
          </w:tcPr>
          <w:p w:rsidR="000F72EE" w:rsidRPr="00946A1E" w:rsidRDefault="000F72EE" w:rsidP="00946A1E">
            <w:pPr>
              <w:spacing w:before="60" w:after="60"/>
              <w:jc w:val="center"/>
              <w:rPr>
                <w:rFonts w:ascii="Arial Narrow" w:hAnsi="Arial Narrow"/>
                <w:b/>
                <w:color w:val="FFFFFF"/>
              </w:rPr>
            </w:pPr>
            <w:r w:rsidRPr="00946A1E">
              <w:rPr>
                <w:rFonts w:ascii="Arial Narrow" w:hAnsi="Arial Narrow"/>
                <w:b/>
                <w:color w:val="FFFFFF"/>
              </w:rPr>
              <w:t>Expected Results</w:t>
            </w:r>
          </w:p>
        </w:tc>
        <w:tc>
          <w:tcPr>
            <w:tcW w:w="1419" w:type="pct"/>
            <w:tcBorders>
              <w:left w:val="single" w:sz="4" w:space="0" w:color="FFFFFF"/>
            </w:tcBorders>
            <w:shd w:val="clear" w:color="auto" w:fill="002060"/>
            <w:vAlign w:val="center"/>
          </w:tcPr>
          <w:p w:rsidR="000F72EE" w:rsidRPr="00946A1E" w:rsidRDefault="000F72EE" w:rsidP="00946A1E">
            <w:pPr>
              <w:spacing w:before="60" w:after="60"/>
              <w:jc w:val="center"/>
              <w:rPr>
                <w:rFonts w:ascii="Arial Narrow" w:hAnsi="Arial Narrow"/>
                <w:b/>
                <w:color w:val="FFFFFF"/>
              </w:rPr>
            </w:pPr>
            <w:r w:rsidRPr="00946A1E">
              <w:rPr>
                <w:rFonts w:ascii="Arial Narrow" w:hAnsi="Arial Narrow"/>
                <w:b/>
                <w:color w:val="FFFFFF"/>
              </w:rPr>
              <w:t>Comments</w:t>
            </w: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keepNext/>
              <w:spacing w:before="120" w:after="40"/>
              <w:rPr>
                <w:rFonts w:ascii="Arial Narrow" w:hAnsi="Arial Narrow"/>
                <w:b/>
              </w:rPr>
            </w:pPr>
            <w:r w:rsidRPr="00946A1E">
              <w:rPr>
                <w:rFonts w:ascii="Arial Narrow" w:hAnsi="Arial Narrow"/>
                <w:b/>
              </w:rPr>
              <w:t>Windows Thin Client (BGAN Connection) – AlertViz &amp; CAVE Start-Up</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On the Windows laptop (setup with a </w:t>
            </w:r>
            <w:r w:rsidRPr="003E5041">
              <w:rPr>
                <w:rFonts w:ascii="Arial Narrow" w:hAnsi="Arial Narrow"/>
                <w:b/>
                <w:sz w:val="22"/>
                <w:szCs w:val="22"/>
              </w:rPr>
              <w:t>BGAN</w:t>
            </w:r>
            <w:r w:rsidRPr="003E5041">
              <w:rPr>
                <w:rFonts w:ascii="Arial Narrow" w:hAnsi="Arial Narrow"/>
                <w:sz w:val="22"/>
                <w:szCs w:val="22"/>
              </w:rPr>
              <w:t xml:space="preserve"> connection), start AlertViz by double clicking the AlertViz icon on the desktop.</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icon is selected, start the stopwatch. Stop the timer once the AlertViz message bar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AlertViz message bar launches.</w:t>
            </w:r>
          </w:p>
          <w:p w:rsidR="000F72EE" w:rsidRPr="003E5041" w:rsidRDefault="000F72EE" w:rsidP="00946A1E">
            <w:pPr>
              <w:spacing w:before="20" w:after="20"/>
              <w:rPr>
                <w:rFonts w:ascii="Arial Narrow" w:hAnsi="Arial Narrow"/>
              </w:rPr>
            </w:pPr>
          </w:p>
          <w:p w:rsidR="000F72EE" w:rsidRPr="003E5041" w:rsidRDefault="000F72EE" w:rsidP="00946A1E">
            <w:pPr>
              <w:spacing w:before="20" w:after="20"/>
              <w:rPr>
                <w:rFonts w:ascii="Arial Narrow" w:hAnsi="Arial Narrow"/>
              </w:rPr>
            </w:pP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Launch CAVE by double clicking the CAVE icon on the desktop.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icon is selected, start the stopwatch. Stop the timer once the main pane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CAVE launches without error.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keepNext/>
              <w:spacing w:before="20" w:after="20"/>
              <w:rPr>
                <w:rFonts w:ascii="Arial Narrow" w:hAnsi="Arial Narrow"/>
                <w:b/>
              </w:rPr>
            </w:pPr>
            <w:r w:rsidRPr="00946A1E">
              <w:rPr>
                <w:rFonts w:ascii="Arial Narrow" w:hAnsi="Arial Narrow"/>
                <w:b/>
              </w:rPr>
              <w:t>Windows Thin Client (LAN Connection) – AlertViz &amp; CAVE Start-Up</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On the Windows laptop (setup with a </w:t>
            </w:r>
            <w:r w:rsidRPr="003E5041">
              <w:rPr>
                <w:rFonts w:ascii="Arial Narrow" w:hAnsi="Arial Narrow"/>
                <w:b/>
                <w:sz w:val="22"/>
                <w:szCs w:val="22"/>
              </w:rPr>
              <w:t>LAN</w:t>
            </w:r>
            <w:r w:rsidRPr="003E5041">
              <w:rPr>
                <w:rFonts w:ascii="Arial Narrow" w:hAnsi="Arial Narrow"/>
                <w:sz w:val="22"/>
                <w:szCs w:val="22"/>
              </w:rPr>
              <w:t xml:space="preserve"> connection), start AlertViz by double clicking the AlertViz icon on the desktop.</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icon is selected, start the stopwatch. Stop the timer once the AlertViz message bar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AlertViz message bar launches.</w:t>
            </w:r>
          </w:p>
        </w:tc>
        <w:tc>
          <w:tcPr>
            <w:tcW w:w="1419" w:type="pct"/>
          </w:tcPr>
          <w:p w:rsidR="000F72EE" w:rsidRPr="00F61984"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Launch CAVE by double clicking the CAVE icon on the desktop.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icon is selected, start the stopwatch. Stop the timer once the main pane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CAVE launches without error.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keepNext/>
              <w:spacing w:before="20" w:after="20"/>
              <w:rPr>
                <w:rFonts w:ascii="Arial Narrow" w:hAnsi="Arial Narrow"/>
                <w:b/>
              </w:rPr>
            </w:pPr>
            <w:r w:rsidRPr="00946A1E">
              <w:rPr>
                <w:rFonts w:ascii="Arial Narrow" w:hAnsi="Arial Narrow"/>
                <w:b/>
              </w:rPr>
              <w:t>Linux Thin Client (T1 Connection) – AlertViz &amp; CAVE Start-Up</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Login to a Linux Workstation (setup with a </w:t>
            </w:r>
            <w:r w:rsidRPr="003E5041">
              <w:rPr>
                <w:rFonts w:ascii="Arial Narrow" w:hAnsi="Arial Narrow"/>
                <w:b/>
                <w:sz w:val="22"/>
                <w:szCs w:val="22"/>
              </w:rPr>
              <w:t>T1</w:t>
            </w:r>
            <w:r w:rsidRPr="003E5041">
              <w:rPr>
                <w:rFonts w:ascii="Arial Narrow" w:hAnsi="Arial Narrow"/>
                <w:sz w:val="22"/>
                <w:szCs w:val="22"/>
              </w:rPr>
              <w:t xml:space="preserve"> connection).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User is logged in.</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If AlertViz launches automatically upon login, open a terminal window and enter the following command:</w:t>
            </w:r>
          </w:p>
          <w:p w:rsidR="000F72EE" w:rsidRPr="003E5041" w:rsidRDefault="000F72EE" w:rsidP="00C41650">
            <w:pPr>
              <w:spacing w:before="20" w:after="20"/>
              <w:rPr>
                <w:rFonts w:ascii="Arial Narrow" w:hAnsi="Arial Narrow"/>
                <w:b/>
              </w:rPr>
            </w:pPr>
            <w:r w:rsidRPr="003E5041">
              <w:rPr>
                <w:rFonts w:ascii="Arial Narrow" w:hAnsi="Arial Narrow"/>
                <w:b/>
                <w:sz w:val="22"/>
                <w:szCs w:val="22"/>
              </w:rPr>
              <w:t>pkill alertviz</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AlertViz message bar closes out. AlertViz is no longer running.</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In the same terminal window enter the following command:</w:t>
            </w:r>
          </w:p>
          <w:p w:rsidR="000F72EE" w:rsidRPr="003E5041" w:rsidRDefault="000F72EE" w:rsidP="00946A1E">
            <w:pPr>
              <w:spacing w:before="20" w:after="120"/>
              <w:rPr>
                <w:rFonts w:ascii="Arial Narrow" w:hAnsi="Arial Narrow"/>
              </w:rPr>
            </w:pPr>
            <w:r w:rsidRPr="003E5041">
              <w:rPr>
                <w:rFonts w:ascii="Arial Narrow" w:hAnsi="Arial Narrow"/>
                <w:sz w:val="22"/>
                <w:szCs w:val="22"/>
              </w:rPr>
              <w:t>/awips2/alertviz/alertviz.sh –component thinalertviz</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enter key is hit, start the stopwatch. Stop the timer once the AlertViz message bar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AlertViz message bar launches.</w:t>
            </w:r>
          </w:p>
          <w:p w:rsidR="000F72EE" w:rsidRPr="003E5041" w:rsidRDefault="000F72EE" w:rsidP="00946A1E">
            <w:pPr>
              <w:spacing w:before="20" w:after="20"/>
              <w:rPr>
                <w:rFonts w:ascii="Arial Narrow" w:hAnsi="Arial Narrow"/>
              </w:rPr>
            </w:pP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To launch CAVE, open a new terminal window and enter the following command:</w:t>
            </w:r>
          </w:p>
          <w:p w:rsidR="000F72EE" w:rsidRPr="003E5041" w:rsidRDefault="000F72EE" w:rsidP="00C41650">
            <w:pPr>
              <w:spacing w:before="20" w:after="120"/>
              <w:rPr>
                <w:rFonts w:ascii="Arial Narrow" w:hAnsi="Arial Narrow"/>
              </w:rPr>
            </w:pPr>
            <w:r w:rsidRPr="003E5041">
              <w:rPr>
                <w:rFonts w:ascii="Arial Narrow" w:hAnsi="Arial Narrow"/>
                <w:sz w:val="22"/>
                <w:szCs w:val="22"/>
              </w:rPr>
              <w:t xml:space="preserve">/awips2/cave/cave.sh –component thinclient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enter key is hit, start the stopwatch. Stop the timer once CAVE displays and is ready for use.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CAVE launches in thin client mode.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keepNext/>
              <w:spacing w:before="20" w:after="120"/>
              <w:rPr>
                <w:rFonts w:ascii="Arial Narrow" w:hAnsi="Arial Narrow"/>
                <w:b/>
              </w:rPr>
            </w:pPr>
            <w:r w:rsidRPr="00946A1E">
              <w:rPr>
                <w:rFonts w:ascii="Arial Narrow" w:hAnsi="Arial Narrow"/>
                <w:b/>
              </w:rPr>
              <w:t>Product Performance</w:t>
            </w:r>
          </w:p>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 xml:space="preserve">Note: </w:t>
            </w:r>
            <w:r w:rsidRPr="00C41650">
              <w:rPr>
                <w:rFonts w:ascii="Arial Narrow" w:hAnsi="Arial Narrow"/>
                <w:sz w:val="22"/>
                <w:szCs w:val="22"/>
              </w:rPr>
              <w:t>Steps 9 - 80 of this section must be run 1 time. Once on a Windows laptop with a BGAN connection, once on a Windows laptop with a LAN connection, once on a Linux workstation with a T1 connection, and only run on a baseline Linux workstation in non-ThinClient mode if functionality or performance is noticeably poor. It is assumed AlertViz and CAVE are running.</w:t>
            </w:r>
            <w:r w:rsidRPr="00C41650">
              <w:rPr>
                <w:rFonts w:ascii="Arial Narrow" w:hAnsi="Arial Narrow"/>
                <w:b/>
                <w:sz w:val="22"/>
                <w:szCs w:val="22"/>
              </w:rPr>
              <w:t xml:space="preserve"> </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CAVE, change scale to CONUS.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CONUS map is set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Set the frame count to 12, if not already set.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Frame count is set to 12.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Select the Satellite menu -&gt; IR Window.</w:t>
            </w:r>
          </w:p>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As soon as IR Window is selected, start the stopwatch. Stop the timer once the progress bar in the lower right hand corner of CAVE disappears and the Satellite image is fully loaded in the main pane.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IR Satellite image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170"/>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Select the Satellite menu -&gt; IR Window.</w:t>
            </w:r>
          </w:p>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As soon as IR Window is selected, start the stopwatch. Stop the timer once the progress bar in the lower right hand corner of CAVE disappears and the Satellite loop is fully loaded in the main pane.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IR Satellite loop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Select the local radar &lt;kxxx&gt; menu -&gt; 0.5Z/SRM where kxxx is the Radar ID.</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0.5Z/SRM is selected, start the stopwatch. Stop the timer once the progress bar in the lower right hand corner of CAVE disappears and the 0.5Z/SRM radar image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0.5Z/SRM radar image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69"/>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Select the local radar &lt;kxxx&gt; menu -&gt; 0.5Z/SRM where kxxx is the Radar ID.</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0.5Z/SRM is selected, start the stopwatch. Stop the timer once the progress bar in the lower right hand corner of CAVE disappears and the 0.5Z/SRM radar loop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0.5Z/SRM radar loop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C41650">
            <w:pPr>
              <w:spacing w:before="20" w:after="120"/>
              <w:rPr>
                <w:rFonts w:ascii="Arial Narrow" w:hAnsi="Arial Narrow"/>
              </w:rPr>
            </w:pPr>
            <w:r w:rsidRPr="003E5041">
              <w:rPr>
                <w:rFonts w:ascii="Arial Narrow" w:hAnsi="Arial Narrow"/>
                <w:sz w:val="22"/>
                <w:szCs w:val="22"/>
              </w:rPr>
              <w:t>From the Volume menu, select Basic Families -&gt; RUC13.</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RUC13 is selected, start the stopwatch. Stop the timer once the progress bar in the lower right hand corner of CAVE disappears and the RUC13  model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RUC13 model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350"/>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From the Volume menu, select Basic Families -&gt; RUC13.</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RUC13 is selected, start the stopwatch. Stop the timer once the progress bar in the lower right hand corner of CAVE disappears and the RUC13  loop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RUC13 loop is fully loaded in the main pane.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42"/>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Volume menu, select Browser.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Volume Browser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Source, select GFS40.</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GFS40 is listed in the Source box.</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Fields, select Temp -&gt; Temperature.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Temperature is listed in the Fields box.</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Planes, select Pressure -&gt; 700mb.</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700mb is listed in the Planes box. GFS40 700MB Temp is listed in the Product Select List.</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 xml:space="preserve">Select the Load button.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Load button is selected, start the stopwatch. Stop the timer once the progress bar in the lower right hand corner of CAVE disappears and the GFS40 Temp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GFS40 Temperature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Open the Volume Browser.</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Volume Browser dialog is open.</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 xml:space="preserve">Select the Load button. </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Load button is selected, start the stopwatch. Stop the timer once the progress bar in the lower right hand corner of CAVE disappears and the GFS40 Temp loop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GFS40 Temperature loop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Change scale to North America.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scale is set to North America.</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269"/>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Verify frame count is set to 12.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frame count is set to 12.</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From the Obs menu, select METAR Station plot.</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Station plot is selected, start the stopwatch. Stop the timer once the progress bar in the lower right hand corner of CAVE disappears and the METAR plot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METAR plot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enable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enabled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From the Obs menu, select METAR Station plot.</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Station plot is selected, start the stopwatch. Stop the timer once the progress bar in the lower right hand corner of CAVE disappears and the METAR loop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METAR loop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Loop button in the D2D toolbar to disable looping.</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Looping is </w:t>
            </w:r>
            <w:r w:rsidRPr="003E5041">
              <w:rPr>
                <w:rFonts w:ascii="Arial Narrow" w:hAnsi="Arial Narrow"/>
                <w:b/>
                <w:sz w:val="22"/>
                <w:szCs w:val="22"/>
              </w:rPr>
              <w:t>disabled</w:t>
            </w:r>
            <w:r w:rsidRPr="003E5041">
              <w:rPr>
                <w:rFonts w:ascii="Arial Narrow" w:hAnsi="Arial Narrow"/>
                <w:sz w:val="22"/>
                <w:szCs w:val="22"/>
              </w:rPr>
              <w:t xml:space="preserv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From the Upper Air menu, select US Central -&gt; Omaha, NE (KOAX)</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Omaha, NE (KOAX) is selected, start the stopwatch. Stop the timer once the progress bar in the lower right hand corner of CAVE disappears and the NSHARP Skew-T display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NSHARP Skew-T display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305"/>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Change scales to CONUS.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scale is set to CONUS.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Satellite menu, load IR Window.</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IR Satellite image is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Obs menu, load METAR Station plot.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METAR Station plot is overlays the IR Satellite image.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Obs menu, load Fixed Buoys.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Fixed Buoys are loaded on top of IR Satellite and the METAR Station plot.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File menu, select Procedures -&gt; New.</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A procedures dialog opens.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the Procedures dialog, click ‘</w:t>
            </w:r>
            <w:r w:rsidRPr="003E5041">
              <w:rPr>
                <w:rFonts w:ascii="Arial Narrow" w:hAnsi="Arial Narrow"/>
                <w:b/>
                <w:sz w:val="22"/>
                <w:szCs w:val="22"/>
              </w:rPr>
              <w:t>Copy In’</w:t>
            </w:r>
            <w:r w:rsidRPr="003E5041">
              <w:rPr>
                <w:rFonts w:ascii="Arial Narrow" w:hAnsi="Arial Narrow"/>
                <w:sz w:val="22"/>
                <w:szCs w:val="22"/>
              </w:rPr>
              <w: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products displayed in the main pane are copied in and listed in the dialog box.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w:t>
            </w:r>
            <w:r w:rsidRPr="003E5041">
              <w:rPr>
                <w:rFonts w:ascii="Arial Narrow" w:hAnsi="Arial Narrow"/>
                <w:b/>
                <w:sz w:val="22"/>
                <w:szCs w:val="22"/>
              </w:rPr>
              <w:t>Save As’.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Save Procedure As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the Save Procedure As dialog, name the procedure “IR Sat with plots” and click ‘OK’.</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procedure has been saved.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224"/>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Satellite menu, select Water Vapor.</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Satellite WV image displays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Volume menu, select Browser.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Volume Browser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Sources, select GFS40, NAM40, ECMWF Hi-Res and UKMET.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GFS40, NAM40, ECMWF Hi-Res and UKMET are all listed in the Sources box.</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Fields, select Height.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Height is listed in the Fields box.</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Under Planes, select Pressure -&gt; 500MB.</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500MB is listed in the Planes box. All products are listed in the Product Selection List.</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Click ‘Load’.</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GFS40 500MB Height, NAM40 500MB Height, ECMWF Hi-Res 500MB Height and UKMET 500MB Height are loaded on top of the WV Satellite image.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From the File menu, select Procedures -&gt; New.</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A procedures dialog opens.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the Procedures dialog, click ‘</w:t>
            </w:r>
            <w:r w:rsidRPr="003E5041">
              <w:rPr>
                <w:rFonts w:ascii="Arial Narrow" w:hAnsi="Arial Narrow"/>
                <w:b/>
                <w:sz w:val="22"/>
                <w:szCs w:val="22"/>
              </w:rPr>
              <w:t>Copy In’</w:t>
            </w:r>
            <w:r w:rsidRPr="003E5041">
              <w:rPr>
                <w:rFonts w:ascii="Arial Narrow" w:hAnsi="Arial Narrow"/>
                <w:sz w:val="22"/>
                <w:szCs w:val="22"/>
              </w:rPr>
              <w: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The products displayed in the main pane are copied in and listed in the dialog box. </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w:t>
            </w:r>
            <w:r w:rsidRPr="003E5041">
              <w:rPr>
                <w:rFonts w:ascii="Arial Narrow" w:hAnsi="Arial Narrow"/>
                <w:b/>
                <w:sz w:val="22"/>
                <w:szCs w:val="22"/>
              </w:rPr>
              <w:t>Save As’.</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Save Procedure As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In the Save Procedure As dialog, name the procedure “500mb Comparison” and click ‘OK’.</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procedure has been saved.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278"/>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File menu, select Procedures -&gt; Open.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Procedure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Navigate to your user id and select ‘IR Sat with plots.xml’. Click ‘OK’.</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Procedure – IR Sat with plots.xml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Select the only item listed in the dialog.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Procedure has been highlighted.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Click the ‘Load’ button.</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Load button is selected, start the stopwatch. Stop the timer once the progress bar in the lower right hand corner of CAVE disappears and the procedure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IR Sat with plots procedure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69"/>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Select the Clear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From the File menu, select Procedures -&gt; Open.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Procedure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Navigate to your user id and select ‘500mb Comparison.xml’. Click ‘OK’.</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A Procedure – 500mb Comparison.xml dialog opens.</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Select the only item listed in the dialog. </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Procedure has been highlighted.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120"/>
              <w:rPr>
                <w:rFonts w:ascii="Arial Narrow" w:hAnsi="Arial Narrow"/>
              </w:rPr>
            </w:pPr>
            <w:r w:rsidRPr="003E5041">
              <w:rPr>
                <w:rFonts w:ascii="Arial Narrow" w:hAnsi="Arial Narrow"/>
                <w:sz w:val="22"/>
                <w:szCs w:val="22"/>
              </w:rPr>
              <w:t>Click the ‘Load’ button.</w:t>
            </w:r>
          </w:p>
          <w:p w:rsidR="000F72EE" w:rsidRPr="003E5041" w:rsidRDefault="000F72EE" w:rsidP="00946A1E">
            <w:pPr>
              <w:spacing w:before="20" w:after="20"/>
              <w:rPr>
                <w:rFonts w:ascii="Arial Narrow" w:hAnsi="Arial Narrow"/>
              </w:rPr>
            </w:pPr>
            <w:r w:rsidRPr="003E5041">
              <w:rPr>
                <w:rFonts w:ascii="Arial Narrow" w:hAnsi="Arial Narrow"/>
                <w:sz w:val="22"/>
                <w:szCs w:val="22"/>
              </w:rPr>
              <w:t>As soon as the Load button is selected, start the stopwatch. Stop the timer once the progress bar in the lower right hand corner of CAVE disappears and the procedure is fully loaded in the main pane.</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500mb Comparison procedure is fully loaded in the main pane.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r>
              <w:rPr>
                <w:rFonts w:ascii="Arial Narrow" w:hAnsi="Arial Narrow"/>
              </w:rPr>
              <w:t>Record time in spreadsheet.</w:t>
            </w:r>
          </w:p>
        </w:tc>
      </w:tr>
      <w:tr w:rsidR="000F72EE" w:rsidRPr="003E5041" w:rsidTr="00704FA9">
        <w:trPr>
          <w:cantSplit/>
          <w:trHeight w:val="278"/>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 xml:space="preserve">Select the </w:t>
            </w:r>
            <w:r w:rsidRPr="003E5041">
              <w:rPr>
                <w:rFonts w:ascii="Arial Narrow" w:hAnsi="Arial Narrow"/>
                <w:b/>
                <w:sz w:val="22"/>
                <w:szCs w:val="22"/>
              </w:rPr>
              <w:t>Clear</w:t>
            </w:r>
            <w:r w:rsidRPr="003E5041">
              <w:rPr>
                <w:rFonts w:ascii="Arial Narrow" w:hAnsi="Arial Narrow"/>
                <w:sz w:val="22"/>
                <w:szCs w:val="22"/>
              </w:rPr>
              <w:t xml:space="preserve"> button.</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sz w:val="22"/>
                <w:szCs w:val="22"/>
              </w:rPr>
              <w:t>The main pane is cleared.</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rPr>
                <w:rFonts w:ascii="Arial Narrow" w:hAnsi="Arial Narrow"/>
              </w:rPr>
            </w:pPr>
          </w:p>
        </w:tc>
      </w:tr>
      <w:tr w:rsidR="000F72EE" w:rsidRPr="003E5041" w:rsidTr="00704FA9">
        <w:trPr>
          <w:cantSplit/>
          <w:trHeight w:val="576"/>
          <w:jc w:val="center"/>
        </w:trPr>
        <w:tc>
          <w:tcPr>
            <w:tcW w:w="620" w:type="pct"/>
          </w:tcPr>
          <w:p w:rsidR="000F72EE" w:rsidRPr="003E5041" w:rsidRDefault="000F72EE" w:rsidP="0048622E">
            <w:pPr>
              <w:numPr>
                <w:ilvl w:val="0"/>
                <w:numId w:val="10"/>
              </w:numPr>
              <w:spacing w:before="20" w:after="20"/>
              <w:rPr>
                <w:rFonts w:ascii="Arial Narrow" w:hAnsi="Arial Narrow"/>
                <w:b/>
              </w:rPr>
            </w:pPr>
          </w:p>
        </w:tc>
        <w:tc>
          <w:tcPr>
            <w:tcW w:w="1645" w:type="pct"/>
          </w:tcPr>
          <w:p w:rsidR="000F72EE" w:rsidRPr="003E5041" w:rsidRDefault="000F72EE" w:rsidP="00946A1E">
            <w:pPr>
              <w:spacing w:before="20" w:after="20"/>
              <w:rPr>
                <w:rFonts w:ascii="Arial Narrow" w:hAnsi="Arial Narrow"/>
                <w:b/>
              </w:rPr>
            </w:pPr>
            <w:r w:rsidRPr="003E5041">
              <w:rPr>
                <w:rFonts w:ascii="Arial Narrow" w:hAnsi="Arial Narrow"/>
                <w:sz w:val="22"/>
                <w:szCs w:val="22"/>
              </w:rPr>
              <w:t xml:space="preserve">From the </w:t>
            </w:r>
            <w:r w:rsidRPr="003E5041">
              <w:rPr>
                <w:rFonts w:ascii="Arial Narrow" w:hAnsi="Arial Narrow"/>
                <w:b/>
                <w:sz w:val="22"/>
                <w:szCs w:val="22"/>
              </w:rPr>
              <w:t>CAVE</w:t>
            </w:r>
            <w:r w:rsidRPr="003E5041">
              <w:rPr>
                <w:rFonts w:ascii="Arial Narrow" w:hAnsi="Arial Narrow"/>
                <w:sz w:val="22"/>
                <w:szCs w:val="22"/>
              </w:rPr>
              <w:t xml:space="preserve"> menu, select </w:t>
            </w:r>
            <w:r w:rsidRPr="003E5041">
              <w:rPr>
                <w:rFonts w:ascii="Arial Narrow" w:hAnsi="Arial Narrow"/>
                <w:b/>
                <w:sz w:val="22"/>
                <w:szCs w:val="22"/>
              </w:rPr>
              <w:t>Exit</w:t>
            </w:r>
          </w:p>
        </w:tc>
        <w:tc>
          <w:tcPr>
            <w:tcW w:w="1316" w:type="pct"/>
          </w:tcPr>
          <w:p w:rsidR="000F72EE" w:rsidRPr="003E5041" w:rsidRDefault="000F72EE" w:rsidP="00946A1E">
            <w:pPr>
              <w:spacing w:before="20" w:after="20"/>
              <w:rPr>
                <w:rFonts w:ascii="Arial Narrow" w:hAnsi="Arial Narrow"/>
              </w:rPr>
            </w:pPr>
            <w:r w:rsidRPr="003E5041">
              <w:rPr>
                <w:rFonts w:ascii="Arial Narrow" w:hAnsi="Arial Narrow"/>
                <w:b/>
                <w:sz w:val="22"/>
                <w:szCs w:val="22"/>
              </w:rPr>
              <w:t>CAVE</w:t>
            </w:r>
            <w:r w:rsidRPr="003E5041">
              <w:rPr>
                <w:rFonts w:ascii="Arial Narrow" w:hAnsi="Arial Narrow"/>
                <w:sz w:val="22"/>
                <w:szCs w:val="22"/>
              </w:rPr>
              <w:t xml:space="preserve"> application closes and the test is complete</w:t>
            </w:r>
          </w:p>
        </w:tc>
        <w:tc>
          <w:tcPr>
            <w:tcW w:w="1419" w:type="pct"/>
          </w:tcPr>
          <w:p w:rsidR="000F72EE" w:rsidRPr="003E5041" w:rsidRDefault="000F72EE" w:rsidP="00946A1E">
            <w:pPr>
              <w:tabs>
                <w:tab w:val="left" w:pos="810"/>
                <w:tab w:val="left" w:pos="1620"/>
                <w:tab w:val="left" w:pos="3420"/>
                <w:tab w:val="left" w:pos="4860"/>
                <w:tab w:val="left" w:pos="6480"/>
                <w:tab w:val="left" w:pos="8010"/>
              </w:tabs>
              <w:spacing w:before="20" w:after="20"/>
              <w:jc w:val="both"/>
              <w:rPr>
                <w:rFonts w:ascii="Arial Narrow" w:hAnsi="Arial Narrow"/>
              </w:rPr>
            </w:pPr>
          </w:p>
        </w:tc>
      </w:tr>
      <w:tr w:rsidR="000F72EE" w:rsidRPr="002C4217" w:rsidTr="00946A1E">
        <w:trPr>
          <w:cantSplit/>
          <w:trHeight w:val="576"/>
          <w:jc w:val="center"/>
        </w:trPr>
        <w:tc>
          <w:tcPr>
            <w:tcW w:w="5000" w:type="pct"/>
            <w:gridSpan w:val="4"/>
            <w:shd w:val="clear" w:color="auto" w:fill="D9D9D9"/>
            <w:vAlign w:val="center"/>
          </w:tcPr>
          <w:p w:rsidR="000F72EE" w:rsidRPr="00946A1E" w:rsidRDefault="000F72EE" w:rsidP="00946A1E">
            <w:pPr>
              <w:spacing w:before="120" w:after="40"/>
              <w:rPr>
                <w:rFonts w:ascii="Arial Narrow" w:hAnsi="Arial Narrow"/>
                <w:b/>
              </w:rPr>
            </w:pPr>
            <w:r w:rsidRPr="00946A1E">
              <w:rPr>
                <w:rFonts w:ascii="Arial Narrow" w:hAnsi="Arial Narrow"/>
                <w:b/>
              </w:rPr>
              <w:t>Test Complete</w:t>
            </w:r>
          </w:p>
        </w:tc>
      </w:tr>
    </w:tbl>
    <w:p w:rsidR="000F72EE" w:rsidRDefault="000F72EE" w:rsidP="00DA3931">
      <w:pPr>
        <w:spacing w:line="360" w:lineRule="auto"/>
        <w:rPr>
          <w:b/>
        </w:rPr>
      </w:pPr>
    </w:p>
    <w:p w:rsidR="000F72EE" w:rsidRPr="00A77B37" w:rsidRDefault="000F72EE" w:rsidP="00704FA9">
      <w:pPr>
        <w:pStyle w:val="TableTitle"/>
      </w:pPr>
      <w:bookmarkStart w:id="864" w:name="_Toc361748291"/>
      <w:r w:rsidRPr="00A77B37">
        <w:t xml:space="preserve">Table </w:t>
      </w:r>
      <w:r w:rsidR="00596A5D">
        <w:t>B</w:t>
      </w:r>
      <w:r>
        <w:t xml:space="preserve">-2. </w:t>
      </w:r>
      <w:r w:rsidRPr="00704FA9">
        <w:t>Performance</w:t>
      </w:r>
      <w:r w:rsidRPr="00A77B37">
        <w:t xml:space="preserve"> Test Measurements</w:t>
      </w:r>
      <w:bookmarkEnd w:id="8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88"/>
        <w:gridCol w:w="2280"/>
        <w:gridCol w:w="2280"/>
        <w:gridCol w:w="2628"/>
      </w:tblGrid>
      <w:tr w:rsidR="000F72EE" w:rsidTr="00C41650">
        <w:trPr>
          <w:trHeight w:val="360"/>
          <w:tblHeader/>
          <w:jc w:val="center"/>
        </w:trPr>
        <w:tc>
          <w:tcPr>
            <w:tcW w:w="2388" w:type="dxa"/>
            <w:tcBorders>
              <w:right w:val="single" w:sz="4" w:space="0" w:color="FFFFFF"/>
            </w:tcBorders>
            <w:shd w:val="clear" w:color="auto" w:fill="002060"/>
            <w:vAlign w:val="center"/>
          </w:tcPr>
          <w:p w:rsidR="000F72EE" w:rsidRPr="00C41650" w:rsidRDefault="000F72EE" w:rsidP="00C41650">
            <w:pPr>
              <w:spacing w:before="60" w:after="60"/>
              <w:rPr>
                <w:rFonts w:ascii="Arial Narrow" w:hAnsi="Arial Narrow"/>
              </w:rPr>
            </w:pPr>
          </w:p>
        </w:tc>
        <w:tc>
          <w:tcPr>
            <w:tcW w:w="2280" w:type="dxa"/>
            <w:tcBorders>
              <w:left w:val="single" w:sz="4" w:space="0" w:color="FFFFFF"/>
              <w:right w:val="single" w:sz="4" w:space="0" w:color="FFFFFF"/>
            </w:tcBorders>
            <w:shd w:val="clear" w:color="auto" w:fill="002060"/>
            <w:vAlign w:val="center"/>
          </w:tcPr>
          <w:p w:rsidR="000F72EE" w:rsidRPr="00C41650" w:rsidRDefault="000F72EE" w:rsidP="00C41650">
            <w:pPr>
              <w:spacing w:before="60" w:after="60"/>
              <w:jc w:val="center"/>
              <w:rPr>
                <w:rFonts w:ascii="Arial Narrow" w:hAnsi="Arial Narrow"/>
                <w:b/>
              </w:rPr>
            </w:pPr>
            <w:r w:rsidRPr="00C41650">
              <w:rPr>
                <w:rFonts w:ascii="Arial Narrow" w:hAnsi="Arial Narrow"/>
                <w:b/>
              </w:rPr>
              <w:t>Windows Thin Client (BGAN)</w:t>
            </w:r>
          </w:p>
        </w:tc>
        <w:tc>
          <w:tcPr>
            <w:tcW w:w="2280" w:type="dxa"/>
            <w:tcBorders>
              <w:left w:val="single" w:sz="4" w:space="0" w:color="FFFFFF"/>
              <w:right w:val="single" w:sz="4" w:space="0" w:color="FFFFFF"/>
            </w:tcBorders>
            <w:shd w:val="clear" w:color="auto" w:fill="002060"/>
            <w:vAlign w:val="center"/>
          </w:tcPr>
          <w:p w:rsidR="000F72EE" w:rsidRPr="00C41650" w:rsidRDefault="000F72EE" w:rsidP="00C41650">
            <w:pPr>
              <w:spacing w:before="60" w:after="60"/>
              <w:jc w:val="center"/>
              <w:rPr>
                <w:rFonts w:ascii="Arial Narrow" w:hAnsi="Arial Narrow"/>
                <w:b/>
              </w:rPr>
            </w:pPr>
            <w:r>
              <w:rPr>
                <w:rFonts w:ascii="Arial Narrow" w:hAnsi="Arial Narrow"/>
                <w:b/>
              </w:rPr>
              <w:t>Windows Thin Client (B</w:t>
            </w:r>
            <w:r w:rsidRPr="00C41650">
              <w:rPr>
                <w:rFonts w:ascii="Arial Narrow" w:hAnsi="Arial Narrow"/>
                <w:b/>
              </w:rPr>
              <w:t>roadband)</w:t>
            </w:r>
          </w:p>
        </w:tc>
        <w:tc>
          <w:tcPr>
            <w:tcW w:w="2628" w:type="dxa"/>
            <w:tcBorders>
              <w:left w:val="single" w:sz="4" w:space="0" w:color="FFFFFF"/>
            </w:tcBorders>
            <w:shd w:val="clear" w:color="auto" w:fill="002060"/>
            <w:vAlign w:val="center"/>
          </w:tcPr>
          <w:p w:rsidR="000F72EE" w:rsidRPr="00C41650" w:rsidRDefault="000F72EE" w:rsidP="00C41650">
            <w:pPr>
              <w:spacing w:before="60" w:after="60"/>
              <w:jc w:val="center"/>
              <w:rPr>
                <w:rFonts w:ascii="Arial Narrow" w:hAnsi="Arial Narrow"/>
                <w:b/>
              </w:rPr>
            </w:pPr>
            <w:r>
              <w:rPr>
                <w:rFonts w:ascii="Arial Narrow" w:hAnsi="Arial Narrow"/>
                <w:b/>
              </w:rPr>
              <w:t>Linux Thin Client (B</w:t>
            </w:r>
            <w:r w:rsidRPr="00C41650">
              <w:rPr>
                <w:rFonts w:ascii="Arial Narrow" w:hAnsi="Arial Narrow"/>
                <w:b/>
              </w:rPr>
              <w:t>roadband)</w:t>
            </w: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AlertViz Start-up Times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CAVE Start-up Times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IR Window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IR Window Loop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&lt;kxxx&gt; 0.5ZZ/SRM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&lt;kxxx&gt; 0.5ZZ/SRM Loop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RUC13 Family</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RUC13 Family Loop</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VB GFS40 700mb Temp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VB GFS40 700mb Temp Loop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keepLines/>
              <w:spacing w:before="20" w:after="20"/>
              <w:rPr>
                <w:rFonts w:ascii="Arial Narrow" w:hAnsi="Arial Narrow"/>
                <w:b/>
              </w:rPr>
            </w:pPr>
            <w:r w:rsidRPr="00C41650">
              <w:rPr>
                <w:rFonts w:ascii="Arial Narrow" w:hAnsi="Arial Narrow"/>
                <w:b/>
                <w:sz w:val="22"/>
                <w:szCs w:val="22"/>
              </w:rPr>
              <w:t>METAR Plot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keepNext/>
              <w:keepLines/>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METAR Plot Loop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NSHARP Skew-T (12 Frames)</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IR Sat with plot Procedure</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keepNext/>
              <w:spacing w:before="20" w:after="20"/>
              <w:rPr>
                <w:rFonts w:ascii="Arial Narrow" w:hAnsi="Arial Narrow"/>
                <w:b/>
              </w:rPr>
            </w:pPr>
            <w:r w:rsidRPr="00C41650">
              <w:rPr>
                <w:rFonts w:ascii="Arial Narrow" w:hAnsi="Arial Narrow"/>
                <w:b/>
                <w:sz w:val="22"/>
                <w:szCs w:val="22"/>
              </w:rPr>
              <w:t>500mb Comparison Procedure</w:t>
            </w:r>
          </w:p>
        </w:tc>
      </w:tr>
      <w:tr w:rsidR="000F72EE" w:rsidTr="002F4DB1">
        <w:trPr>
          <w:trHeight w:val="360"/>
          <w:jc w:val="center"/>
        </w:trPr>
        <w:tc>
          <w:tcPr>
            <w:tcW w:w="2388" w:type="dxa"/>
            <w:vAlign w:val="center"/>
          </w:tcPr>
          <w:p w:rsidR="000F72EE" w:rsidRPr="00C41650" w:rsidRDefault="000F72EE" w:rsidP="00C41650">
            <w:pPr>
              <w:spacing w:before="20" w:after="20"/>
              <w:ind w:left="252" w:right="-128"/>
              <w:rPr>
                <w:rFonts w:ascii="Arial Narrow" w:hAnsi="Arial Narrow"/>
                <w:b/>
              </w:rPr>
            </w:pPr>
            <w:r w:rsidRPr="00C41650">
              <w:rPr>
                <w:rFonts w:ascii="Arial Narrow" w:hAnsi="Arial Narrow"/>
                <w:b/>
                <w:sz w:val="22"/>
                <w:szCs w:val="22"/>
              </w:rPr>
              <w:t>Run 1</w:t>
            </w:r>
          </w:p>
        </w:tc>
        <w:tc>
          <w:tcPr>
            <w:tcW w:w="2280" w:type="dxa"/>
            <w:vAlign w:val="center"/>
          </w:tcPr>
          <w:p w:rsidR="000F72EE" w:rsidRPr="00C41650" w:rsidRDefault="000F72EE" w:rsidP="00C41650">
            <w:pPr>
              <w:spacing w:before="20" w:after="20"/>
              <w:jc w:val="center"/>
              <w:rPr>
                <w:rFonts w:ascii="Arial Narrow" w:hAnsi="Arial Narrow"/>
              </w:rPr>
            </w:pPr>
          </w:p>
        </w:tc>
        <w:tc>
          <w:tcPr>
            <w:tcW w:w="2280" w:type="dxa"/>
            <w:vAlign w:val="center"/>
          </w:tcPr>
          <w:p w:rsidR="000F72EE" w:rsidRPr="00C41650" w:rsidRDefault="000F72EE" w:rsidP="00C41650">
            <w:pPr>
              <w:spacing w:before="20" w:after="20"/>
              <w:jc w:val="center"/>
              <w:rPr>
                <w:rFonts w:ascii="Arial Narrow" w:hAnsi="Arial Narrow"/>
              </w:rPr>
            </w:pPr>
          </w:p>
        </w:tc>
        <w:tc>
          <w:tcPr>
            <w:tcW w:w="2628" w:type="dxa"/>
            <w:vAlign w:val="center"/>
          </w:tcPr>
          <w:p w:rsidR="000F72EE" w:rsidRPr="00C41650" w:rsidRDefault="000F72EE" w:rsidP="00C41650">
            <w:pPr>
              <w:spacing w:before="20" w:after="20"/>
              <w:jc w:val="center"/>
              <w:rPr>
                <w:rFonts w:ascii="Arial Narrow" w:hAnsi="Arial Narrow"/>
              </w:rPr>
            </w:pPr>
          </w:p>
        </w:tc>
      </w:tr>
      <w:tr w:rsidR="000F72EE" w:rsidTr="00305558">
        <w:trPr>
          <w:trHeight w:val="360"/>
          <w:jc w:val="center"/>
        </w:trPr>
        <w:tc>
          <w:tcPr>
            <w:tcW w:w="0" w:type="auto"/>
            <w:gridSpan w:val="4"/>
            <w:vAlign w:val="center"/>
          </w:tcPr>
          <w:p w:rsidR="000F72EE" w:rsidRPr="00C41650" w:rsidRDefault="000F72EE" w:rsidP="00C41650">
            <w:pPr>
              <w:spacing w:before="20" w:after="20"/>
              <w:jc w:val="center"/>
              <w:rPr>
                <w:rFonts w:ascii="Arial Narrow" w:hAnsi="Arial Narrow"/>
              </w:rPr>
            </w:pPr>
          </w:p>
        </w:tc>
      </w:tr>
    </w:tbl>
    <w:p w:rsidR="000F72EE" w:rsidRDefault="000F72EE" w:rsidP="00DA3931">
      <w:pPr>
        <w:spacing w:line="360" w:lineRule="auto"/>
        <w:rPr>
          <w:b/>
        </w:rPr>
      </w:pPr>
    </w:p>
    <w:bookmarkEnd w:id="489"/>
    <w:bookmarkEnd w:id="490"/>
    <w:bookmarkEnd w:id="491"/>
    <w:bookmarkEnd w:id="492"/>
    <w:bookmarkEnd w:id="493"/>
    <w:p w:rsidR="000F72EE" w:rsidRDefault="000F72EE" w:rsidP="00596A5D">
      <w:pPr>
        <w:pStyle w:val="Heading1"/>
        <w:jc w:val="left"/>
        <w:rPr>
          <w:b w:val="0"/>
        </w:rPr>
      </w:pPr>
    </w:p>
    <w:sectPr w:rsidR="000F72EE" w:rsidSect="00A31AD1">
      <w:headerReference w:type="even" r:id="rId27"/>
      <w:headerReference w:type="default" r:id="rId28"/>
      <w:footerReference w:type="default" r:id="rId29"/>
      <w:headerReference w:type="first" r:id="rId30"/>
      <w:pgSz w:w="12240" w:h="15840"/>
      <w:pgMar w:top="1440" w:right="1440" w:bottom="1440" w:left="1440" w:header="720" w:footer="720" w:gutter="0"/>
      <w:pgNumType w:start="1"/>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C39" w:rsidRDefault="00ED4C39" w:rsidP="00C10050">
      <w:pPr>
        <w:pStyle w:val="AWIPStabletext"/>
      </w:pPr>
      <w:r>
        <w:separator/>
      </w:r>
    </w:p>
  </w:endnote>
  <w:endnote w:type="continuationSeparator" w:id="0">
    <w:p w:rsidR="00ED4C39" w:rsidRDefault="00ED4C39" w:rsidP="00C10050">
      <w:pPr>
        <w:pStyle w:val="AWIPS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swiss"/>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T E 26 B 000 8t 00">
    <w:altName w:val="TT E 26 B 000 8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16398B">
    <w:pPr>
      <w:pStyle w:val="Footer"/>
      <w:jc w:val="both"/>
      <w:rPr>
        <w:i/>
        <w:iCs/>
        <w:sz w:val="18"/>
        <w:szCs w:val="18"/>
      </w:rPr>
    </w:pPr>
    <w:r w:rsidRPr="00424883">
      <w:rPr>
        <w:i/>
        <w:iCs/>
        <w:sz w:val="20"/>
        <w:szCs w:val="20"/>
      </w:rPr>
      <w:t xml:space="preserve">Contract </w:t>
    </w:r>
    <w:r w:rsidRPr="00424883">
      <w:rPr>
        <w:i/>
        <w:sz w:val="20"/>
        <w:szCs w:val="20"/>
      </w:rPr>
      <w:t>DG133W-05-CQ-10</w:t>
    </w:r>
    <w:r w:rsidRPr="005C3443">
      <w:rPr>
        <w:i/>
        <w:sz w:val="20"/>
        <w:szCs w:val="20"/>
      </w:rPr>
      <w:t>67</w:t>
    </w:r>
    <w:r w:rsidR="00B953A4">
      <w:rPr>
        <w:noProof/>
      </w:rPr>
      <mc:AlternateContent>
        <mc:Choice Requires="wps">
          <w:drawing>
            <wp:anchor distT="4294967295" distB="4294967295" distL="114300" distR="114300" simplePos="0" relativeHeight="251654656"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" strokecolor="#339"/>
          </w:pict>
        </mc:Fallback>
      </mc:AlternateContent>
    </w:r>
    <w:r w:rsidRPr="005C3443">
      <w:rPr>
        <w:i/>
        <w:sz w:val="20"/>
        <w:szCs w:val="20"/>
      </w:rPr>
      <w:t xml:space="preserve"> / </w:t>
    </w:r>
    <w:r w:rsidRPr="005C3443">
      <w:rPr>
        <w:i/>
        <w:iCs/>
        <w:sz w:val="20"/>
        <w:szCs w:val="20"/>
      </w:rPr>
      <w:t xml:space="preserve">DCN </w:t>
    </w:r>
    <w:r w:rsidRPr="005C3443">
      <w:rPr>
        <w:i/>
        <w:iCs/>
        <w:color w:val="3366FF"/>
        <w:sz w:val="20"/>
        <w:szCs w:val="20"/>
      </w:rPr>
      <w:t>AWP.</w:t>
    </w:r>
    <w:r>
      <w:rPr>
        <w:i/>
        <w:iCs/>
        <w:color w:val="3366FF"/>
        <w:sz w:val="20"/>
        <w:szCs w:val="20"/>
      </w:rPr>
      <w:t>XXX</w:t>
    </w:r>
    <w:r w:rsidRPr="005C3443">
      <w:rPr>
        <w:i/>
        <w:iCs/>
        <w:color w:val="3366FF"/>
        <w:sz w:val="20"/>
        <w:szCs w:val="20"/>
      </w:rPr>
      <w:t xml:space="preserve">.XXX-##.## / dd MMM 20YY </w:t>
    </w:r>
    <w:r w:rsidRPr="005C3443">
      <w:rPr>
        <w:i/>
        <w:iCs/>
        <w:color w:val="3366FF"/>
        <w:sz w:val="18"/>
        <w:szCs w:val="18"/>
      </w:rPr>
      <w:t>&lt;same DCN &amp; date as on cover page&gt;</w:t>
    </w:r>
  </w:p>
  <w:p w:rsidR="009E71C8" w:rsidRPr="0016398B"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Pr>
        <w:i/>
        <w:sz w:val="18"/>
        <w:szCs w:val="18"/>
      </w:rPr>
      <w:tab/>
    </w:r>
    <w:r w:rsidR="004236A2" w:rsidRPr="00E33FE1">
      <w:rPr>
        <w:rStyle w:val="PageNumber"/>
        <w:sz w:val="20"/>
        <w:szCs w:val="20"/>
      </w:rPr>
      <w:fldChar w:fldCharType="begin"/>
    </w:r>
    <w:r w:rsidRPr="00E33FE1">
      <w:rPr>
        <w:rStyle w:val="PageNumber"/>
        <w:sz w:val="20"/>
        <w:szCs w:val="20"/>
      </w:rPr>
      <w:instrText xml:space="preserve"> PAGE </w:instrText>
    </w:r>
    <w:r w:rsidR="004236A2" w:rsidRPr="00E33FE1">
      <w:rPr>
        <w:rStyle w:val="PageNumber"/>
        <w:sz w:val="20"/>
        <w:szCs w:val="20"/>
      </w:rPr>
      <w:fldChar w:fldCharType="separate"/>
    </w:r>
    <w:r>
      <w:rPr>
        <w:rStyle w:val="PageNumber"/>
        <w:noProof/>
        <w:sz w:val="20"/>
        <w:szCs w:val="20"/>
      </w:rPr>
      <w:t>v</w:t>
    </w:r>
    <w:r w:rsidR="004236A2" w:rsidRPr="00E33FE1">
      <w:rPr>
        <w:rStyle w:val="PageNumbe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Pr="0035075F" w:rsidRDefault="00B953A4" w:rsidP="0035075F">
    <w:pPr>
      <w:pStyle w:val="Footer"/>
      <w:jc w:val="both"/>
      <w:rPr>
        <w:i/>
        <w:sz w:val="18"/>
        <w:szCs w:val="18"/>
      </w:rP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9FAIAACg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" strokecolor="#339"/>
          </w:pict>
        </mc:Fallback>
      </mc:AlternateContent>
    </w:r>
    <w:r w:rsidR="009E71C8">
      <w:rPr>
        <w:i/>
        <w:iCs/>
        <w:sz w:val="18"/>
        <w:szCs w:val="18"/>
      </w:rPr>
      <w:t xml:space="preserve"> </w:t>
    </w:r>
    <w:r w:rsidR="009E71C8" w:rsidRPr="001845CE">
      <w:rPr>
        <w:i/>
        <w:iCs/>
        <w:sz w:val="18"/>
        <w:szCs w:val="18"/>
      </w:rPr>
      <w:t xml:space="preserve">This document includes data that shall not be duplicated, used, or disclosed – in whole or in part – outside the Government for any purpose other than to the extent provided </w:t>
    </w:r>
    <w:r w:rsidR="009E71C8">
      <w:rPr>
        <w:i/>
        <w:iCs/>
        <w:sz w:val="18"/>
        <w:szCs w:val="18"/>
      </w:rPr>
      <w:t>in</w:t>
    </w:r>
    <w:r w:rsidR="009E71C8" w:rsidRPr="001845CE">
      <w:rPr>
        <w:i/>
        <w:iCs/>
        <w:sz w:val="18"/>
        <w:szCs w:val="18"/>
      </w:rPr>
      <w:t xml:space="preserve"> contract</w:t>
    </w:r>
    <w:r w:rsidR="009E71C8">
      <w:rPr>
        <w:i/>
        <w:iCs/>
        <w:sz w:val="18"/>
        <w:szCs w:val="18"/>
      </w:rPr>
      <w:t xml:space="preserve"> DG133W-05-CQ-1067</w:t>
    </w:r>
    <w:r w:rsidR="009E71C8" w:rsidRPr="001845CE">
      <w:rPr>
        <w:i/>
        <w:iCs/>
        <w:sz w:val="18"/>
        <w:szCs w:val="18"/>
      </w:rPr>
      <w:t>. However, the Government shall have the right to duplicate, use, or disclose the data to the extent provided in the contract. This restriction does not limit the Government’s right to use information</w:t>
    </w:r>
    <w:r w:rsidR="009E71C8">
      <w:rPr>
        <w:i/>
        <w:iCs/>
        <w:sz w:val="18"/>
        <w:szCs w:val="18"/>
      </w:rPr>
      <w:t xml:space="preserve"> </w:t>
    </w:r>
    <w:r w:rsidR="009E71C8" w:rsidRPr="001845CE">
      <w:rPr>
        <w:i/>
        <w:iCs/>
        <w:sz w:val="18"/>
        <w:szCs w:val="18"/>
      </w:rPr>
      <w:t>contained in this data if it is obtained from another source without restriction. The data subject to this restriction are contained in all sheets.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424883">
    <w:pPr>
      <w:pStyle w:val="Footer"/>
      <w:jc w:val="both"/>
      <w:rPr>
        <w:i/>
        <w:iCs/>
        <w:sz w:val="18"/>
        <w:szCs w:val="18"/>
      </w:rPr>
    </w:pPr>
    <w:r w:rsidRPr="00424883">
      <w:rPr>
        <w:i/>
        <w:iCs/>
        <w:sz w:val="20"/>
        <w:szCs w:val="20"/>
      </w:rPr>
      <w:t xml:space="preserve">Contract </w:t>
    </w:r>
    <w:r w:rsidRPr="00424883">
      <w:rPr>
        <w:i/>
        <w:sz w:val="20"/>
        <w:szCs w:val="20"/>
      </w:rPr>
      <w:t>DG133W-05-CQ-1067</w:t>
    </w:r>
    <w:r w:rsidR="00B953A4">
      <w:rPr>
        <w:noProof/>
      </w:rPr>
      <mc:AlternateContent>
        <mc:Choice Requires="wps">
          <w:drawing>
            <wp:anchor distT="4294967295" distB="4294967295" distL="114300" distR="114300" simplePos="0" relativeHeight="251657728"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FAIAACg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" strokecolor="#339"/>
          </w:pict>
        </mc:Fallback>
      </mc:AlternateContent>
    </w:r>
    <w:r>
      <w:rPr>
        <w:i/>
        <w:sz w:val="20"/>
        <w:szCs w:val="20"/>
      </w:rPr>
      <w:t xml:space="preserve"> / DCN R</w:t>
    </w:r>
    <w:r w:rsidRPr="00A31AD1">
      <w:rPr>
        <w:i/>
        <w:iCs/>
        <w:color w:val="000000"/>
        <w:sz w:val="20"/>
        <w:szCs w:val="20"/>
      </w:rPr>
      <w:t>AWP.PRO.TST.</w:t>
    </w:r>
    <w:r>
      <w:rPr>
        <w:i/>
        <w:iCs/>
        <w:color w:val="000000"/>
        <w:sz w:val="20"/>
        <w:szCs w:val="20"/>
      </w:rPr>
      <w:t>A2.</w:t>
    </w:r>
    <w:r w:rsidRPr="00A31AD1">
      <w:rPr>
        <w:i/>
        <w:iCs/>
        <w:color w:val="000000"/>
        <w:sz w:val="20"/>
        <w:szCs w:val="20"/>
      </w:rPr>
      <w:t xml:space="preserve">TC-01.00 / </w:t>
    </w:r>
    <w:del w:id="155" w:author="snichols" w:date="2013-07-16T14:33:00Z">
      <w:r w:rsidDel="00E70B0F">
        <w:rPr>
          <w:i/>
          <w:iCs/>
          <w:color w:val="000000"/>
          <w:sz w:val="20"/>
          <w:szCs w:val="20"/>
        </w:rPr>
        <w:delText xml:space="preserve">2 </w:delText>
      </w:r>
    </w:del>
    <w:ins w:id="156" w:author="snichols" w:date="2013-07-16T14:33:00Z">
      <w:r w:rsidR="00E70B0F">
        <w:rPr>
          <w:i/>
          <w:iCs/>
          <w:color w:val="000000"/>
          <w:sz w:val="20"/>
          <w:szCs w:val="20"/>
        </w:rPr>
        <w:t xml:space="preserve">16 </w:t>
      </w:r>
    </w:ins>
    <w:del w:id="157" w:author="snichols" w:date="2013-07-16T14:33:00Z">
      <w:r w:rsidDel="00E70B0F">
        <w:rPr>
          <w:i/>
          <w:iCs/>
          <w:color w:val="000000"/>
          <w:sz w:val="20"/>
          <w:szCs w:val="20"/>
        </w:rPr>
        <w:delText>October</w:delText>
      </w:r>
      <w:r w:rsidRPr="00A31AD1" w:rsidDel="00E70B0F">
        <w:rPr>
          <w:i/>
          <w:iCs/>
          <w:color w:val="000000"/>
          <w:sz w:val="20"/>
          <w:szCs w:val="20"/>
        </w:rPr>
        <w:delText xml:space="preserve"> </w:delText>
      </w:r>
    </w:del>
    <w:ins w:id="158" w:author="snichols" w:date="2013-07-16T14:33:00Z">
      <w:r w:rsidR="00E70B0F">
        <w:rPr>
          <w:i/>
          <w:iCs/>
          <w:color w:val="000000"/>
          <w:sz w:val="20"/>
          <w:szCs w:val="20"/>
        </w:rPr>
        <w:t>July</w:t>
      </w:r>
      <w:r w:rsidR="00E70B0F" w:rsidRPr="00A31AD1">
        <w:rPr>
          <w:i/>
          <w:iCs/>
          <w:color w:val="000000"/>
          <w:sz w:val="20"/>
          <w:szCs w:val="20"/>
        </w:rPr>
        <w:t xml:space="preserve"> </w:t>
      </w:r>
    </w:ins>
    <w:r w:rsidRPr="00A31AD1">
      <w:rPr>
        <w:i/>
        <w:iCs/>
        <w:color w:val="000000"/>
        <w:sz w:val="20"/>
        <w:szCs w:val="20"/>
      </w:rPr>
      <w:t>201</w:t>
    </w:r>
    <w:del w:id="159" w:author="snichols" w:date="2013-07-16T14:33:00Z">
      <w:r w:rsidRPr="00A31AD1" w:rsidDel="00E70B0F">
        <w:rPr>
          <w:i/>
          <w:iCs/>
          <w:color w:val="000000"/>
          <w:sz w:val="20"/>
          <w:szCs w:val="20"/>
        </w:rPr>
        <w:delText>2</w:delText>
      </w:r>
    </w:del>
    <w:ins w:id="160" w:author="snichols" w:date="2013-07-16T14:33:00Z">
      <w:r w:rsidR="00E70B0F">
        <w:rPr>
          <w:i/>
          <w:iCs/>
          <w:color w:val="000000"/>
          <w:sz w:val="20"/>
          <w:szCs w:val="20"/>
        </w:rPr>
        <w:t>3</w:t>
      </w:r>
    </w:ins>
  </w:p>
  <w:p w:rsidR="009E71C8" w:rsidRPr="007F7086"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sidRPr="002F3537">
      <w:rPr>
        <w:i/>
        <w:sz w:val="18"/>
        <w:szCs w:val="18"/>
      </w:rPr>
      <w:t>.</w:t>
    </w:r>
    <w:r>
      <w:rPr>
        <w:i/>
        <w:sz w:val="18"/>
        <w:szCs w:val="18"/>
      </w:rPr>
      <w:tab/>
    </w:r>
    <w:r w:rsidR="004236A2" w:rsidRPr="006325BB">
      <w:rPr>
        <w:rStyle w:val="PageNumber"/>
        <w:sz w:val="20"/>
        <w:szCs w:val="20"/>
      </w:rPr>
      <w:fldChar w:fldCharType="begin"/>
    </w:r>
    <w:r w:rsidRPr="006325BB">
      <w:rPr>
        <w:rStyle w:val="PageNumber"/>
        <w:sz w:val="20"/>
        <w:szCs w:val="20"/>
      </w:rPr>
      <w:instrText xml:space="preserve"> PAGE </w:instrText>
    </w:r>
    <w:r w:rsidR="004236A2" w:rsidRPr="006325BB">
      <w:rPr>
        <w:rStyle w:val="PageNumber"/>
        <w:sz w:val="20"/>
        <w:szCs w:val="20"/>
      </w:rPr>
      <w:fldChar w:fldCharType="separate"/>
    </w:r>
    <w:r w:rsidR="00B953A4">
      <w:rPr>
        <w:rStyle w:val="PageNumber"/>
        <w:noProof/>
        <w:sz w:val="20"/>
        <w:szCs w:val="20"/>
      </w:rPr>
      <w:t>ii</w:t>
    </w:r>
    <w:r w:rsidR="004236A2" w:rsidRPr="006325BB">
      <w:rPr>
        <w:rStyle w:val="PageNumber"/>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424883">
    <w:pPr>
      <w:pStyle w:val="Footer"/>
      <w:jc w:val="both"/>
      <w:rPr>
        <w:i/>
        <w:iCs/>
        <w:sz w:val="18"/>
        <w:szCs w:val="18"/>
      </w:rPr>
    </w:pPr>
    <w:r w:rsidRPr="00424883">
      <w:rPr>
        <w:i/>
        <w:iCs/>
        <w:sz w:val="20"/>
        <w:szCs w:val="20"/>
      </w:rPr>
      <w:t xml:space="preserve">Contract </w:t>
    </w:r>
    <w:r w:rsidRPr="00424883">
      <w:rPr>
        <w:i/>
        <w:sz w:val="20"/>
        <w:szCs w:val="20"/>
      </w:rPr>
      <w:t>DG133W-05-CQ-1067</w:t>
    </w:r>
    <w:r w:rsidR="00B953A4">
      <w:rPr>
        <w:noProof/>
      </w:rPr>
      <mc:AlternateContent>
        <mc:Choice Requires="wps">
          <w:drawing>
            <wp:anchor distT="4294967295" distB="4294967295" distL="114300" distR="114300" simplePos="0" relativeHeight="251660800"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" strokecolor="#339"/>
          </w:pict>
        </mc:Fallback>
      </mc:AlternateContent>
    </w:r>
    <w:r>
      <w:rPr>
        <w:i/>
        <w:sz w:val="20"/>
        <w:szCs w:val="20"/>
      </w:rPr>
      <w:t xml:space="preserve"> / DCN R</w:t>
    </w:r>
    <w:r w:rsidRPr="00A31AD1">
      <w:rPr>
        <w:i/>
        <w:iCs/>
        <w:color w:val="000000"/>
        <w:sz w:val="20"/>
        <w:szCs w:val="20"/>
      </w:rPr>
      <w:t>AWP.PRO.TST.</w:t>
    </w:r>
    <w:r>
      <w:rPr>
        <w:i/>
        <w:iCs/>
        <w:color w:val="000000"/>
        <w:sz w:val="20"/>
        <w:szCs w:val="20"/>
      </w:rPr>
      <w:t>A2.</w:t>
    </w:r>
    <w:r w:rsidRPr="00A31AD1">
      <w:rPr>
        <w:i/>
        <w:iCs/>
        <w:color w:val="000000"/>
        <w:sz w:val="20"/>
        <w:szCs w:val="20"/>
      </w:rPr>
      <w:t xml:space="preserve">TC-01.00 / </w:t>
    </w:r>
    <w:del w:id="849" w:author="snichols" w:date="2013-07-16T14:33:00Z">
      <w:r w:rsidRPr="00A31AD1" w:rsidDel="00E70B0F">
        <w:rPr>
          <w:i/>
          <w:iCs/>
          <w:color w:val="000000"/>
          <w:sz w:val="20"/>
          <w:szCs w:val="20"/>
        </w:rPr>
        <w:delText>2</w:delText>
      </w:r>
      <w:r w:rsidDel="00E70B0F">
        <w:rPr>
          <w:i/>
          <w:iCs/>
          <w:color w:val="000000"/>
          <w:sz w:val="20"/>
          <w:szCs w:val="20"/>
        </w:rPr>
        <w:delText xml:space="preserve"> </w:delText>
      </w:r>
    </w:del>
    <w:ins w:id="850" w:author="snichols" w:date="2013-07-16T14:33:00Z">
      <w:r w:rsidR="00E70B0F">
        <w:rPr>
          <w:i/>
          <w:iCs/>
          <w:color w:val="000000"/>
          <w:sz w:val="20"/>
          <w:szCs w:val="20"/>
        </w:rPr>
        <w:t xml:space="preserve">16 </w:t>
      </w:r>
    </w:ins>
    <w:del w:id="851" w:author="snichols" w:date="2013-07-16T14:34:00Z">
      <w:r w:rsidDel="00E70B0F">
        <w:rPr>
          <w:i/>
          <w:iCs/>
          <w:color w:val="000000"/>
          <w:sz w:val="20"/>
          <w:szCs w:val="20"/>
        </w:rPr>
        <w:delText>October</w:delText>
      </w:r>
      <w:r w:rsidRPr="00A31AD1" w:rsidDel="00E70B0F">
        <w:rPr>
          <w:i/>
          <w:iCs/>
          <w:color w:val="000000"/>
          <w:sz w:val="20"/>
          <w:szCs w:val="20"/>
        </w:rPr>
        <w:delText xml:space="preserve"> </w:delText>
      </w:r>
    </w:del>
    <w:ins w:id="852" w:author="snichols" w:date="2013-07-16T14:34:00Z">
      <w:r w:rsidR="00E70B0F">
        <w:rPr>
          <w:i/>
          <w:iCs/>
          <w:color w:val="000000"/>
          <w:sz w:val="20"/>
          <w:szCs w:val="20"/>
        </w:rPr>
        <w:t>July</w:t>
      </w:r>
      <w:r w:rsidR="00E70B0F" w:rsidRPr="00A31AD1">
        <w:rPr>
          <w:i/>
          <w:iCs/>
          <w:color w:val="000000"/>
          <w:sz w:val="20"/>
          <w:szCs w:val="20"/>
        </w:rPr>
        <w:t xml:space="preserve"> </w:t>
      </w:r>
    </w:ins>
    <w:r w:rsidRPr="00A31AD1">
      <w:rPr>
        <w:i/>
        <w:iCs/>
        <w:color w:val="000000"/>
        <w:sz w:val="20"/>
        <w:szCs w:val="20"/>
      </w:rPr>
      <w:t>201</w:t>
    </w:r>
    <w:ins w:id="853" w:author="snichols" w:date="2013-07-16T14:34:00Z">
      <w:r w:rsidR="00E70B0F">
        <w:rPr>
          <w:i/>
          <w:iCs/>
          <w:color w:val="000000"/>
          <w:sz w:val="20"/>
          <w:szCs w:val="20"/>
        </w:rPr>
        <w:t>3</w:t>
      </w:r>
    </w:ins>
    <w:del w:id="854" w:author="snichols" w:date="2013-07-16T14:34:00Z">
      <w:r w:rsidRPr="00A31AD1" w:rsidDel="00E70B0F">
        <w:rPr>
          <w:i/>
          <w:iCs/>
          <w:color w:val="000000"/>
          <w:sz w:val="20"/>
          <w:szCs w:val="20"/>
        </w:rPr>
        <w:delText>2</w:delText>
      </w:r>
    </w:del>
  </w:p>
  <w:p w:rsidR="009E71C8" w:rsidRPr="007F7086"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sidRPr="002F3537">
      <w:rPr>
        <w:i/>
        <w:sz w:val="18"/>
        <w:szCs w:val="18"/>
      </w:rPr>
      <w:t>.</w:t>
    </w:r>
    <w:r>
      <w:rPr>
        <w:i/>
        <w:sz w:val="18"/>
        <w:szCs w:val="18"/>
      </w:rPr>
      <w:tab/>
    </w:r>
    <w:r w:rsidR="004236A2" w:rsidRPr="006325BB">
      <w:rPr>
        <w:rStyle w:val="PageNumber"/>
        <w:sz w:val="20"/>
        <w:szCs w:val="20"/>
      </w:rPr>
      <w:fldChar w:fldCharType="begin"/>
    </w:r>
    <w:r w:rsidRPr="006325BB">
      <w:rPr>
        <w:rStyle w:val="PageNumber"/>
        <w:sz w:val="20"/>
        <w:szCs w:val="20"/>
      </w:rPr>
      <w:instrText xml:space="preserve"> PAGE </w:instrText>
    </w:r>
    <w:r w:rsidR="004236A2" w:rsidRPr="006325BB">
      <w:rPr>
        <w:rStyle w:val="PageNumber"/>
        <w:sz w:val="20"/>
        <w:szCs w:val="20"/>
      </w:rPr>
      <w:fldChar w:fldCharType="separate"/>
    </w:r>
    <w:r w:rsidR="00B953A4">
      <w:rPr>
        <w:rStyle w:val="PageNumber"/>
        <w:noProof/>
        <w:sz w:val="20"/>
        <w:szCs w:val="20"/>
      </w:rPr>
      <w:t>31</w:t>
    </w:r>
    <w:r w:rsidR="004236A2" w:rsidRPr="006325BB">
      <w:rPr>
        <w:rStyle w:val="PageNumber"/>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424883">
    <w:pPr>
      <w:pStyle w:val="Footer"/>
      <w:jc w:val="both"/>
      <w:rPr>
        <w:i/>
        <w:iCs/>
        <w:sz w:val="18"/>
        <w:szCs w:val="18"/>
      </w:rPr>
    </w:pPr>
    <w:r w:rsidRPr="00424883">
      <w:rPr>
        <w:i/>
        <w:iCs/>
        <w:sz w:val="20"/>
        <w:szCs w:val="20"/>
      </w:rPr>
      <w:t xml:space="preserve">Contract </w:t>
    </w:r>
    <w:r w:rsidRPr="00424883">
      <w:rPr>
        <w:i/>
        <w:sz w:val="20"/>
        <w:szCs w:val="20"/>
      </w:rPr>
      <w:t>DG133W-05-CQ-1067</w:t>
    </w:r>
    <w:r w:rsidR="00B953A4">
      <w:rPr>
        <w:noProof/>
      </w:rPr>
      <mc:AlternateContent>
        <mc:Choice Requires="wps">
          <w:drawing>
            <wp:anchor distT="4294967295" distB="4294967295" distL="114300" distR="114300" simplePos="0" relativeHeight="251662848"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cdFAIAACg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" strokecolor="#339"/>
          </w:pict>
        </mc:Fallback>
      </mc:AlternateContent>
    </w:r>
    <w:r>
      <w:rPr>
        <w:i/>
        <w:sz w:val="20"/>
        <w:szCs w:val="20"/>
      </w:rPr>
      <w:t xml:space="preserve"> / DCN R</w:t>
    </w:r>
    <w:r w:rsidRPr="00A31AD1">
      <w:rPr>
        <w:i/>
        <w:iCs/>
        <w:color w:val="000000"/>
        <w:sz w:val="20"/>
        <w:szCs w:val="20"/>
      </w:rPr>
      <w:t>AWP.PRO.TST.</w:t>
    </w:r>
    <w:r>
      <w:rPr>
        <w:i/>
        <w:iCs/>
        <w:color w:val="000000"/>
        <w:sz w:val="20"/>
        <w:szCs w:val="20"/>
      </w:rPr>
      <w:t>A2.</w:t>
    </w:r>
    <w:r w:rsidRPr="00A31AD1">
      <w:rPr>
        <w:i/>
        <w:iCs/>
        <w:color w:val="000000"/>
        <w:sz w:val="20"/>
        <w:szCs w:val="20"/>
      </w:rPr>
      <w:t xml:space="preserve">TC-01.00 / </w:t>
    </w:r>
    <w:del w:id="856" w:author="snichols" w:date="2013-07-16T14:34:00Z">
      <w:r w:rsidRPr="00A31AD1" w:rsidDel="00E70B0F">
        <w:rPr>
          <w:i/>
          <w:iCs/>
          <w:color w:val="000000"/>
          <w:sz w:val="20"/>
          <w:szCs w:val="20"/>
        </w:rPr>
        <w:delText>2</w:delText>
      </w:r>
    </w:del>
    <w:ins w:id="857" w:author="snichols" w:date="2013-07-16T14:34:00Z">
      <w:r w:rsidR="00E70B0F">
        <w:rPr>
          <w:i/>
          <w:iCs/>
          <w:color w:val="000000"/>
          <w:sz w:val="20"/>
          <w:szCs w:val="20"/>
        </w:rPr>
        <w:t>16</w:t>
      </w:r>
    </w:ins>
    <w:r>
      <w:rPr>
        <w:i/>
        <w:iCs/>
        <w:color w:val="000000"/>
        <w:sz w:val="20"/>
        <w:szCs w:val="20"/>
      </w:rPr>
      <w:t xml:space="preserve"> </w:t>
    </w:r>
    <w:del w:id="858" w:author="snichols" w:date="2013-07-16T14:34:00Z">
      <w:r w:rsidDel="00E70B0F">
        <w:rPr>
          <w:i/>
          <w:iCs/>
          <w:color w:val="000000"/>
          <w:sz w:val="20"/>
          <w:szCs w:val="20"/>
        </w:rPr>
        <w:delText>October</w:delText>
      </w:r>
      <w:r w:rsidRPr="00A31AD1" w:rsidDel="00E70B0F">
        <w:rPr>
          <w:i/>
          <w:iCs/>
          <w:color w:val="000000"/>
          <w:sz w:val="20"/>
          <w:szCs w:val="20"/>
        </w:rPr>
        <w:delText xml:space="preserve"> </w:delText>
      </w:r>
    </w:del>
    <w:ins w:id="859" w:author="snichols" w:date="2013-07-16T14:34:00Z">
      <w:r w:rsidR="00E70B0F">
        <w:rPr>
          <w:i/>
          <w:iCs/>
          <w:color w:val="000000"/>
          <w:sz w:val="20"/>
          <w:szCs w:val="20"/>
        </w:rPr>
        <w:t>July</w:t>
      </w:r>
      <w:r w:rsidR="00E70B0F" w:rsidRPr="00A31AD1">
        <w:rPr>
          <w:i/>
          <w:iCs/>
          <w:color w:val="000000"/>
          <w:sz w:val="20"/>
          <w:szCs w:val="20"/>
        </w:rPr>
        <w:t xml:space="preserve"> </w:t>
      </w:r>
    </w:ins>
    <w:r w:rsidRPr="00A31AD1">
      <w:rPr>
        <w:i/>
        <w:iCs/>
        <w:color w:val="000000"/>
        <w:sz w:val="20"/>
        <w:szCs w:val="20"/>
      </w:rPr>
      <w:t>201</w:t>
    </w:r>
    <w:ins w:id="860" w:author="snichols" w:date="2013-07-16T14:34:00Z">
      <w:r w:rsidR="00E70B0F">
        <w:rPr>
          <w:i/>
          <w:iCs/>
          <w:color w:val="000000"/>
          <w:sz w:val="20"/>
          <w:szCs w:val="20"/>
        </w:rPr>
        <w:t>3</w:t>
      </w:r>
    </w:ins>
    <w:del w:id="861" w:author="snichols" w:date="2013-07-16T14:34:00Z">
      <w:r w:rsidRPr="00A31AD1" w:rsidDel="00E70B0F">
        <w:rPr>
          <w:i/>
          <w:iCs/>
          <w:color w:val="000000"/>
          <w:sz w:val="20"/>
          <w:szCs w:val="20"/>
        </w:rPr>
        <w:delText>2</w:delText>
      </w:r>
    </w:del>
  </w:p>
  <w:p w:rsidR="009E71C8" w:rsidRPr="007F7086"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sidRPr="002F3537">
      <w:rPr>
        <w:i/>
        <w:sz w:val="18"/>
        <w:szCs w:val="18"/>
      </w:rPr>
      <w:t>.</w:t>
    </w:r>
    <w:r>
      <w:rPr>
        <w:i/>
        <w:sz w:val="18"/>
        <w:szCs w:val="18"/>
      </w:rPr>
      <w:tab/>
    </w:r>
    <w:r w:rsidRPr="0026531E">
      <w:rPr>
        <w:sz w:val="20"/>
        <w:szCs w:val="20"/>
      </w:rPr>
      <w:t>A-</w:t>
    </w:r>
    <w:r w:rsidR="004236A2" w:rsidRPr="0026531E">
      <w:rPr>
        <w:rStyle w:val="PageNumber"/>
        <w:sz w:val="20"/>
        <w:szCs w:val="20"/>
      </w:rPr>
      <w:fldChar w:fldCharType="begin"/>
    </w:r>
    <w:r w:rsidRPr="0026531E">
      <w:rPr>
        <w:rStyle w:val="PageNumber"/>
        <w:sz w:val="20"/>
        <w:szCs w:val="20"/>
      </w:rPr>
      <w:instrText xml:space="preserve"> PAGE </w:instrText>
    </w:r>
    <w:r w:rsidR="004236A2" w:rsidRPr="0026531E">
      <w:rPr>
        <w:rStyle w:val="PageNumber"/>
        <w:sz w:val="20"/>
        <w:szCs w:val="20"/>
      </w:rPr>
      <w:fldChar w:fldCharType="separate"/>
    </w:r>
    <w:r w:rsidR="00B953A4">
      <w:rPr>
        <w:rStyle w:val="PageNumber"/>
        <w:noProof/>
        <w:sz w:val="20"/>
        <w:szCs w:val="20"/>
      </w:rPr>
      <w:t>1</w:t>
    </w:r>
    <w:r w:rsidR="004236A2" w:rsidRPr="0026531E">
      <w:rPr>
        <w:rStyle w:val="PageNumber"/>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9E71C8" w:rsidP="00424883">
    <w:pPr>
      <w:pStyle w:val="Footer"/>
      <w:jc w:val="both"/>
      <w:rPr>
        <w:i/>
        <w:iCs/>
        <w:sz w:val="18"/>
        <w:szCs w:val="18"/>
      </w:rPr>
    </w:pPr>
    <w:r w:rsidRPr="00424883">
      <w:rPr>
        <w:i/>
        <w:iCs/>
        <w:sz w:val="20"/>
        <w:szCs w:val="20"/>
      </w:rPr>
      <w:t xml:space="preserve">Contract </w:t>
    </w:r>
    <w:r w:rsidRPr="00424883">
      <w:rPr>
        <w:i/>
        <w:sz w:val="20"/>
        <w:szCs w:val="20"/>
      </w:rPr>
      <w:t>DG133W-05-CQ-1067</w:t>
    </w:r>
    <w:r w:rsidR="00B953A4">
      <w:rPr>
        <w:noProof/>
      </w:rPr>
      <mc:AlternateContent>
        <mc:Choice Requires="wps">
          <w:drawing>
            <wp:anchor distT="4294967295" distB="4294967295" distL="114300" distR="114300" simplePos="0" relativeHeight="251664896" behindDoc="0" locked="0" layoutInCell="1" allowOverlap="1">
              <wp:simplePos x="0" y="0"/>
              <wp:positionH relativeFrom="column">
                <wp:posOffset>-9525</wp:posOffset>
              </wp:positionH>
              <wp:positionV relativeFrom="paragraph">
                <wp:posOffset>-19051</wp:posOffset>
              </wp:positionV>
              <wp:extent cx="59436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5pt" to="467.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" strokecolor="#339"/>
          </w:pict>
        </mc:Fallback>
      </mc:AlternateContent>
    </w:r>
    <w:r>
      <w:rPr>
        <w:i/>
        <w:sz w:val="20"/>
        <w:szCs w:val="20"/>
      </w:rPr>
      <w:t xml:space="preserve"> / DCN R</w:t>
    </w:r>
    <w:r w:rsidRPr="00A31AD1">
      <w:rPr>
        <w:i/>
        <w:iCs/>
        <w:color w:val="000000"/>
        <w:sz w:val="20"/>
        <w:szCs w:val="20"/>
      </w:rPr>
      <w:t>AWP.PRO.TST.</w:t>
    </w:r>
    <w:r>
      <w:rPr>
        <w:i/>
        <w:iCs/>
        <w:color w:val="000000"/>
        <w:sz w:val="20"/>
        <w:szCs w:val="20"/>
      </w:rPr>
      <w:t xml:space="preserve">A2.TC-01.00 / </w:t>
    </w:r>
    <w:del w:id="865" w:author="snichols" w:date="2013-07-16T14:34:00Z">
      <w:r w:rsidDel="00E70B0F">
        <w:rPr>
          <w:i/>
          <w:iCs/>
          <w:color w:val="000000"/>
          <w:sz w:val="20"/>
          <w:szCs w:val="20"/>
        </w:rPr>
        <w:delText>2</w:delText>
      </w:r>
    </w:del>
    <w:ins w:id="866" w:author="snichols" w:date="2013-07-16T14:34:00Z">
      <w:r w:rsidR="00E70B0F">
        <w:rPr>
          <w:i/>
          <w:iCs/>
          <w:color w:val="000000"/>
          <w:sz w:val="20"/>
          <w:szCs w:val="20"/>
        </w:rPr>
        <w:t>16</w:t>
      </w:r>
    </w:ins>
    <w:r>
      <w:rPr>
        <w:i/>
        <w:iCs/>
        <w:color w:val="000000"/>
        <w:sz w:val="20"/>
        <w:szCs w:val="20"/>
      </w:rPr>
      <w:t xml:space="preserve"> </w:t>
    </w:r>
    <w:del w:id="867" w:author="snichols" w:date="2013-07-16T14:34:00Z">
      <w:r w:rsidDel="00E70B0F">
        <w:rPr>
          <w:i/>
          <w:iCs/>
          <w:color w:val="000000"/>
          <w:sz w:val="20"/>
          <w:szCs w:val="20"/>
        </w:rPr>
        <w:delText>October</w:delText>
      </w:r>
      <w:r w:rsidRPr="00A31AD1" w:rsidDel="00E70B0F">
        <w:rPr>
          <w:i/>
          <w:iCs/>
          <w:color w:val="000000"/>
          <w:sz w:val="20"/>
          <w:szCs w:val="20"/>
        </w:rPr>
        <w:delText xml:space="preserve"> </w:delText>
      </w:r>
    </w:del>
    <w:ins w:id="868" w:author="snichols" w:date="2013-07-16T14:34:00Z">
      <w:r w:rsidR="00E70B0F">
        <w:rPr>
          <w:i/>
          <w:iCs/>
          <w:color w:val="000000"/>
          <w:sz w:val="20"/>
          <w:szCs w:val="20"/>
        </w:rPr>
        <w:t>July</w:t>
      </w:r>
      <w:r w:rsidR="00E70B0F" w:rsidRPr="00A31AD1">
        <w:rPr>
          <w:i/>
          <w:iCs/>
          <w:color w:val="000000"/>
          <w:sz w:val="20"/>
          <w:szCs w:val="20"/>
        </w:rPr>
        <w:t xml:space="preserve"> </w:t>
      </w:r>
    </w:ins>
    <w:r w:rsidRPr="00A31AD1">
      <w:rPr>
        <w:i/>
        <w:iCs/>
        <w:color w:val="000000"/>
        <w:sz w:val="20"/>
        <w:szCs w:val="20"/>
      </w:rPr>
      <w:t>201</w:t>
    </w:r>
    <w:ins w:id="869" w:author="snichols" w:date="2013-07-16T14:34:00Z">
      <w:r w:rsidR="00E70B0F">
        <w:rPr>
          <w:i/>
          <w:iCs/>
          <w:color w:val="000000"/>
          <w:sz w:val="20"/>
          <w:szCs w:val="20"/>
        </w:rPr>
        <w:t>3</w:t>
      </w:r>
    </w:ins>
    <w:del w:id="870" w:author="snichols" w:date="2013-07-16T14:34:00Z">
      <w:r w:rsidRPr="00A31AD1" w:rsidDel="00E70B0F">
        <w:rPr>
          <w:i/>
          <w:iCs/>
          <w:color w:val="000000"/>
          <w:sz w:val="20"/>
          <w:szCs w:val="20"/>
        </w:rPr>
        <w:delText>2</w:delText>
      </w:r>
    </w:del>
  </w:p>
  <w:p w:rsidR="009E71C8" w:rsidRPr="007F7086" w:rsidRDefault="009E71C8" w:rsidP="00571D63">
    <w:pPr>
      <w:pStyle w:val="Footer"/>
      <w:tabs>
        <w:tab w:val="clear" w:pos="8640"/>
        <w:tab w:val="right" w:pos="9360"/>
      </w:tabs>
      <w:rPr>
        <w:i/>
        <w:sz w:val="20"/>
        <w:szCs w:val="20"/>
      </w:rPr>
    </w:pPr>
    <w:r w:rsidRPr="002F3537">
      <w:rPr>
        <w:i/>
        <w:sz w:val="18"/>
        <w:szCs w:val="18"/>
      </w:rPr>
      <w:t>Use or disclosure of data contained on this sheet is subject to the restriction on the title page of this</w:t>
    </w:r>
    <w:r>
      <w:rPr>
        <w:i/>
        <w:sz w:val="18"/>
        <w:szCs w:val="18"/>
      </w:rPr>
      <w:t xml:space="preserve"> document</w:t>
    </w:r>
    <w:r w:rsidRPr="002F3537">
      <w:rPr>
        <w:i/>
        <w:sz w:val="18"/>
        <w:szCs w:val="18"/>
      </w:rPr>
      <w:t>.</w:t>
    </w:r>
    <w:r>
      <w:rPr>
        <w:i/>
        <w:sz w:val="18"/>
        <w:szCs w:val="18"/>
      </w:rPr>
      <w:tab/>
    </w:r>
    <w:r w:rsidRPr="0026531E">
      <w:rPr>
        <w:sz w:val="20"/>
        <w:szCs w:val="20"/>
      </w:rPr>
      <w:t>B-</w:t>
    </w:r>
    <w:r w:rsidR="004236A2" w:rsidRPr="0026531E">
      <w:rPr>
        <w:rStyle w:val="PageNumber"/>
        <w:sz w:val="20"/>
        <w:szCs w:val="20"/>
      </w:rPr>
      <w:fldChar w:fldCharType="begin"/>
    </w:r>
    <w:r w:rsidRPr="0026531E">
      <w:rPr>
        <w:rStyle w:val="PageNumber"/>
        <w:sz w:val="20"/>
        <w:szCs w:val="20"/>
      </w:rPr>
      <w:instrText xml:space="preserve"> PAGE </w:instrText>
    </w:r>
    <w:r w:rsidR="004236A2" w:rsidRPr="0026531E">
      <w:rPr>
        <w:rStyle w:val="PageNumber"/>
        <w:sz w:val="20"/>
        <w:szCs w:val="20"/>
      </w:rPr>
      <w:fldChar w:fldCharType="separate"/>
    </w:r>
    <w:r w:rsidR="00B953A4">
      <w:rPr>
        <w:rStyle w:val="PageNumber"/>
        <w:noProof/>
        <w:sz w:val="20"/>
        <w:szCs w:val="20"/>
      </w:rPr>
      <w:t>1</w:t>
    </w:r>
    <w:r w:rsidR="004236A2" w:rsidRPr="0026531E">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C39" w:rsidRDefault="00ED4C39" w:rsidP="00C10050">
      <w:pPr>
        <w:pStyle w:val="AWIPStabletext"/>
      </w:pPr>
      <w:r>
        <w:separator/>
      </w:r>
    </w:p>
  </w:footnote>
  <w:footnote w:type="continuationSeparator" w:id="0">
    <w:p w:rsidR="00ED4C39" w:rsidRDefault="00ED4C39" w:rsidP="00C10050">
      <w:pPr>
        <w:pStyle w:val="AWIPStable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1" o:spid="_x0000_s2059" type="#_x0000_t136" style="position:absolute;margin-left:0;margin-top:0;width:618.5pt;height:41.2pt;rotation:315;z-index:-251647488;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9" o:spid="_x0000_s2067" type="#_x0000_t136" style="position:absolute;margin-left:0;margin-top:0;width:618.5pt;height:41.2pt;rotation:315;z-index:-251631104;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83" o:spid="_x0000_s2071" type="#_x0000_t136" style="position:absolute;margin-left:0;margin-top:0;width:618.5pt;height:41.2pt;rotation:315;z-index:-251622912;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Pr="005C3443" w:rsidRDefault="009E71C8" w:rsidP="00816CDB">
    <w:pPr>
      <w:pStyle w:val="Footer"/>
      <w:jc w:val="both"/>
      <w:rPr>
        <w:i/>
        <w:color w:val="3366FF"/>
        <w:sz w:val="20"/>
        <w:szCs w:val="20"/>
      </w:rPr>
    </w:pPr>
    <w:r>
      <w:rPr>
        <w:noProof/>
      </w:rPr>
      <w:drawing>
        <wp:anchor distT="0" distB="0" distL="114300" distR="114300" simplePos="0" relativeHeight="251698688" behindDoc="0" locked="0" layoutInCell="1" allowOverlap="1">
          <wp:simplePos x="0" y="0"/>
          <wp:positionH relativeFrom="column">
            <wp:posOffset>5037455</wp:posOffset>
          </wp:positionH>
          <wp:positionV relativeFrom="paragraph">
            <wp:posOffset>-39370</wp:posOffset>
          </wp:positionV>
          <wp:extent cx="914400" cy="174625"/>
          <wp:effectExtent l="19050" t="0" r="0" b="0"/>
          <wp:wrapSquare wrapText="bothSides"/>
          <wp:docPr id="14" name="Picture 40"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TN_RGB_RED"/>
                  <pic:cNvPicPr>
                    <a:picLocks noChangeAspect="1" noChangeArrowheads="1"/>
                  </pic:cNvPicPr>
                </pic:nvPicPr>
                <pic:blipFill>
                  <a:blip r:embed="rId1"/>
                  <a:srcRect/>
                  <a:stretch>
                    <a:fillRect/>
                  </a:stretch>
                </pic:blipFill>
                <pic:spPr bwMode="auto">
                  <a:xfrm>
                    <a:off x="0" y="0"/>
                    <a:ext cx="914400" cy="174625"/>
                  </a:xfrm>
                  <a:prstGeom prst="rect">
                    <a:avLst/>
                  </a:prstGeom>
                  <a:noFill/>
                </pic:spPr>
              </pic:pic>
            </a:graphicData>
          </a:graphic>
        </wp:anchor>
      </w:drawing>
    </w:r>
    <w:r>
      <w:rPr>
        <w:i/>
        <w:color w:val="3366FF"/>
        <w:sz w:val="20"/>
        <w:szCs w:val="20"/>
      </w:rPr>
      <w:t>AWIPS II Thin Client Test Procedures</w:t>
    </w:r>
    <w:r w:rsidRPr="005C3443">
      <w:rPr>
        <w:i/>
        <w:color w:val="3366FF"/>
        <w:sz w:val="20"/>
        <w:szCs w:val="20"/>
      </w:rPr>
      <w:tab/>
    </w:r>
  </w:p>
  <w:p w:rsidR="009E71C8" w:rsidRDefault="00B953A4">
    <w:pPr>
      <w:pStyle w:val="Header"/>
    </w:pPr>
    <w:r>
      <w:rPr>
        <w:noProof/>
      </w:rPr>
      <mc:AlternateContent>
        <mc:Choice Requires="wps">
          <w:drawing>
            <wp:anchor distT="4294967295" distB="4294967295" distL="114300" distR="114300" simplePos="0" relativeHeight="251697664" behindDoc="0" locked="0" layoutInCell="1" allowOverlap="1">
              <wp:simplePos x="0" y="0"/>
              <wp:positionH relativeFrom="column">
                <wp:posOffset>0</wp:posOffset>
              </wp:positionH>
              <wp:positionV relativeFrom="paragraph">
                <wp:posOffset>15239</wp:posOffset>
              </wp:positionV>
              <wp:extent cx="5943600" cy="0"/>
              <wp:effectExtent l="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7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" strokecolor="#339"/>
          </w:pict>
        </mc:Fallback>
      </mc:AlternateContent>
    </w:r>
    <w:r w:rsidR="00ED4C3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84" o:spid="_x0000_s2072" type="#_x0000_t136" style="position:absolute;margin-left:0;margin-top:0;width:618.5pt;height:41.2pt;rotation:315;z-index:-251620864;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82" o:spid="_x0000_s2070" type="#_x0000_t136" style="position:absolute;margin-left:0;margin-top:0;width:618.5pt;height:41.2pt;rotation:315;z-index:-251624960;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Pr="005C3443" w:rsidRDefault="00ED4C39" w:rsidP="0016398B">
    <w:pPr>
      <w:pStyle w:val="Footer"/>
      <w:jc w:val="both"/>
      <w:rPr>
        <w:i/>
        <w:color w:val="3366FF"/>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2" o:spid="_x0000_s2060" type="#_x0000_t136" style="position:absolute;left:0;text-align:left;margin-left:0;margin-top:0;width:618.5pt;height:41.2pt;rotation:315;z-index:-251645440;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r w:rsidR="009E71C8">
      <w:rPr>
        <w:noProof/>
      </w:rPr>
      <w:drawing>
        <wp:anchor distT="0" distB="0" distL="114300" distR="114300" simplePos="0" relativeHeight="251658752" behindDoc="0" locked="0" layoutInCell="1" allowOverlap="1">
          <wp:simplePos x="0" y="0"/>
          <wp:positionH relativeFrom="column">
            <wp:posOffset>5037455</wp:posOffset>
          </wp:positionH>
          <wp:positionV relativeFrom="paragraph">
            <wp:posOffset>-39370</wp:posOffset>
          </wp:positionV>
          <wp:extent cx="914400" cy="174625"/>
          <wp:effectExtent l="19050" t="0" r="0" b="0"/>
          <wp:wrapSquare wrapText="bothSides"/>
          <wp:docPr id="2" name="Picture 40"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TN_RGB_RED"/>
                  <pic:cNvPicPr>
                    <a:picLocks noChangeAspect="1" noChangeArrowheads="1"/>
                  </pic:cNvPicPr>
                </pic:nvPicPr>
                <pic:blipFill>
                  <a:blip r:embed="rId1"/>
                  <a:srcRect/>
                  <a:stretch>
                    <a:fillRect/>
                  </a:stretch>
                </pic:blipFill>
                <pic:spPr bwMode="auto">
                  <a:xfrm>
                    <a:off x="0" y="0"/>
                    <a:ext cx="914400" cy="174625"/>
                  </a:xfrm>
                  <a:prstGeom prst="rect">
                    <a:avLst/>
                  </a:prstGeom>
                  <a:noFill/>
                </pic:spPr>
              </pic:pic>
            </a:graphicData>
          </a:graphic>
        </wp:anchor>
      </w:drawing>
    </w:r>
    <w:r w:rsidR="009E71C8">
      <w:rPr>
        <w:i/>
        <w:color w:val="3366FF"/>
        <w:sz w:val="20"/>
        <w:szCs w:val="20"/>
      </w:rPr>
      <w:t>AWIPS II Thin Client Test Procedures</w:t>
    </w:r>
    <w:r w:rsidR="009E71C8" w:rsidRPr="005C3443">
      <w:rPr>
        <w:i/>
        <w:color w:val="3366FF"/>
        <w:sz w:val="20"/>
        <w:szCs w:val="20"/>
      </w:rPr>
      <w:tab/>
    </w:r>
  </w:p>
  <w:p w:rsidR="009E71C8" w:rsidRDefault="00B953A4">
    <w:pPr>
      <w:pStyle w:val="Header"/>
    </w:pP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0</wp:posOffset>
              </wp:positionH>
              <wp:positionV relativeFrom="paragraph">
                <wp:posOffset>15239</wp:posOffset>
              </wp:positionV>
              <wp:extent cx="5943600" cy="0"/>
              <wp:effectExtent l="0" t="0" r="19050" b="1905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shMFQIAACk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" strokecolor="#339"/>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0" o:spid="_x0000_s2058" type="#_x0000_t136" style="position:absolute;margin-left:0;margin-top:0;width:618.5pt;height:41.2pt;rotation:315;z-index:-251649536;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4" o:spid="_x0000_s2062" type="#_x0000_t136" style="position:absolute;margin-left:0;margin-top:0;width:618.5pt;height:41.2pt;rotation:315;z-index:-251641344;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Pr="005C3443" w:rsidRDefault="009E71C8" w:rsidP="00816CDB">
    <w:pPr>
      <w:pStyle w:val="Footer"/>
      <w:jc w:val="both"/>
      <w:rPr>
        <w:i/>
        <w:color w:val="3366FF"/>
        <w:sz w:val="20"/>
        <w:szCs w:val="20"/>
      </w:rPr>
    </w:pPr>
    <w:r>
      <w:rPr>
        <w:noProof/>
      </w:rPr>
      <w:drawing>
        <wp:anchor distT="0" distB="0" distL="114300" distR="114300" simplePos="0" relativeHeight="251701760" behindDoc="0" locked="0" layoutInCell="1" allowOverlap="1">
          <wp:simplePos x="0" y="0"/>
          <wp:positionH relativeFrom="column">
            <wp:posOffset>5037455</wp:posOffset>
          </wp:positionH>
          <wp:positionV relativeFrom="paragraph">
            <wp:posOffset>-39370</wp:posOffset>
          </wp:positionV>
          <wp:extent cx="914400" cy="174625"/>
          <wp:effectExtent l="19050" t="0" r="0" b="0"/>
          <wp:wrapSquare wrapText="bothSides"/>
          <wp:docPr id="16" name="Picture 40" descr="RTN_RGB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TN_RGB_RED"/>
                  <pic:cNvPicPr>
                    <a:picLocks noChangeAspect="1" noChangeArrowheads="1"/>
                  </pic:cNvPicPr>
                </pic:nvPicPr>
                <pic:blipFill>
                  <a:blip r:embed="rId1"/>
                  <a:srcRect/>
                  <a:stretch>
                    <a:fillRect/>
                  </a:stretch>
                </pic:blipFill>
                <pic:spPr bwMode="auto">
                  <a:xfrm>
                    <a:off x="0" y="0"/>
                    <a:ext cx="914400" cy="174625"/>
                  </a:xfrm>
                  <a:prstGeom prst="rect">
                    <a:avLst/>
                  </a:prstGeom>
                  <a:noFill/>
                </pic:spPr>
              </pic:pic>
            </a:graphicData>
          </a:graphic>
        </wp:anchor>
      </w:drawing>
    </w:r>
    <w:r>
      <w:rPr>
        <w:i/>
        <w:color w:val="3366FF"/>
        <w:sz w:val="20"/>
        <w:szCs w:val="20"/>
      </w:rPr>
      <w:t>AWIPS II Thin Client Test Procedures</w:t>
    </w:r>
    <w:r w:rsidRPr="005C3443">
      <w:rPr>
        <w:i/>
        <w:color w:val="3366FF"/>
        <w:sz w:val="20"/>
        <w:szCs w:val="20"/>
      </w:rPr>
      <w:tab/>
    </w:r>
  </w:p>
  <w:p w:rsidR="009E71C8" w:rsidRDefault="00B953A4">
    <w:pPr>
      <w:pStyle w:val="Header"/>
    </w:pPr>
    <w:r>
      <w:rPr>
        <w:noProof/>
      </w:rPr>
      <mc:AlternateContent>
        <mc:Choice Requires="wps">
          <w:drawing>
            <wp:anchor distT="4294967295" distB="4294967295" distL="114300" distR="114300" simplePos="0" relativeHeight="251700736" behindDoc="0" locked="0" layoutInCell="1" allowOverlap="1">
              <wp:simplePos x="0" y="0"/>
              <wp:positionH relativeFrom="column">
                <wp:posOffset>0</wp:posOffset>
              </wp:positionH>
              <wp:positionV relativeFrom="paragraph">
                <wp:posOffset>15239</wp:posOffset>
              </wp:positionV>
              <wp:extent cx="5943600" cy="0"/>
              <wp:effectExtent l="0" t="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7" o:spid="_x0000_s1026" style="position:absolute;z-index:251700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pt" to="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" strokecolor="#339"/>
          </w:pict>
        </mc:Fallback>
      </mc:AlternateContent>
    </w:r>
    <w:r w:rsidR="00ED4C3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5" o:spid="_x0000_s2063" type="#_x0000_t136" style="position:absolute;margin-left:0;margin-top:0;width:618.5pt;height:41.2pt;rotation:315;z-index:-251639296;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3" o:spid="_x0000_s2061" type="#_x0000_t136" style="position:absolute;margin-left:0;margin-top:0;width:618.5pt;height:41.2pt;rotation:315;z-index:-251643392;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7" o:spid="_x0000_s2065" type="#_x0000_t136" style="position:absolute;margin-left:0;margin-top:0;width:618.5pt;height:41.2pt;rotation:315;z-index:-251635200;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76" o:spid="_x0000_s2064" type="#_x0000_t136" style="position:absolute;margin-left:0;margin-top:0;width:618.5pt;height:41.2pt;rotation:315;z-index:-251637248;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1C8" w:rsidRDefault="00ED4C3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46980" o:spid="_x0000_s2068" type="#_x0000_t136" style="position:absolute;margin-left:0;margin-top:0;width:618.5pt;height:41.2pt;rotation:315;z-index:-251629056;mso-position-horizontal:center;mso-position-horizontal-relative:margin;mso-position-vertical:center;mso-position-vertical-relative:margin" o:allowincell="f" fillcolor="silver" stroked="f">
          <v:fill opacity=".5"/>
          <v:textpath style="font-family:&quot;Times New Roman&quot;;font-size:1pt" string="Copy for OMA Review &amp; Upd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2222D4"/>
    <w:lvl w:ilvl="0">
      <w:start w:val="1"/>
      <w:numFmt w:val="decimal"/>
      <w:lvlText w:val="%1."/>
      <w:lvlJc w:val="left"/>
      <w:pPr>
        <w:tabs>
          <w:tab w:val="num" w:pos="1800"/>
        </w:tabs>
        <w:ind w:left="1800" w:hanging="360"/>
      </w:pPr>
    </w:lvl>
  </w:abstractNum>
  <w:abstractNum w:abstractNumId="1">
    <w:nsid w:val="FFFFFF7D"/>
    <w:multiLevelType w:val="singleLevel"/>
    <w:tmpl w:val="1AFA3A02"/>
    <w:lvl w:ilvl="0">
      <w:start w:val="1"/>
      <w:numFmt w:val="decimal"/>
      <w:lvlText w:val="%1."/>
      <w:lvlJc w:val="left"/>
      <w:pPr>
        <w:tabs>
          <w:tab w:val="num" w:pos="1440"/>
        </w:tabs>
        <w:ind w:left="1440" w:hanging="360"/>
      </w:pPr>
    </w:lvl>
  </w:abstractNum>
  <w:abstractNum w:abstractNumId="2">
    <w:nsid w:val="FFFFFF7E"/>
    <w:multiLevelType w:val="singleLevel"/>
    <w:tmpl w:val="510242A2"/>
    <w:lvl w:ilvl="0">
      <w:start w:val="1"/>
      <w:numFmt w:val="decimal"/>
      <w:lvlText w:val="%1."/>
      <w:lvlJc w:val="left"/>
      <w:pPr>
        <w:tabs>
          <w:tab w:val="num" w:pos="1080"/>
        </w:tabs>
        <w:ind w:left="1080" w:hanging="360"/>
      </w:pPr>
    </w:lvl>
  </w:abstractNum>
  <w:abstractNum w:abstractNumId="3">
    <w:nsid w:val="FFFFFF7F"/>
    <w:multiLevelType w:val="singleLevel"/>
    <w:tmpl w:val="7B56F576"/>
    <w:lvl w:ilvl="0">
      <w:start w:val="1"/>
      <w:numFmt w:val="decimal"/>
      <w:lvlText w:val="%1."/>
      <w:lvlJc w:val="left"/>
      <w:pPr>
        <w:tabs>
          <w:tab w:val="num" w:pos="720"/>
        </w:tabs>
        <w:ind w:left="720" w:hanging="360"/>
      </w:pPr>
    </w:lvl>
  </w:abstractNum>
  <w:abstractNum w:abstractNumId="4">
    <w:nsid w:val="FFFFFF80"/>
    <w:multiLevelType w:val="singleLevel"/>
    <w:tmpl w:val="1298B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1EEBA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8A59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75663F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00248E"/>
    <w:lvl w:ilvl="0">
      <w:start w:val="1"/>
      <w:numFmt w:val="decimal"/>
      <w:lvlText w:val="%1."/>
      <w:lvlJc w:val="left"/>
      <w:pPr>
        <w:tabs>
          <w:tab w:val="num" w:pos="360"/>
        </w:tabs>
        <w:ind w:left="360" w:hanging="360"/>
      </w:pPr>
    </w:lvl>
  </w:abstractNum>
  <w:abstractNum w:abstractNumId="9">
    <w:nsid w:val="FFFFFF89"/>
    <w:multiLevelType w:val="singleLevel"/>
    <w:tmpl w:val="F05232F6"/>
    <w:lvl w:ilvl="0">
      <w:start w:val="1"/>
      <w:numFmt w:val="bullet"/>
      <w:lvlText w:val=""/>
      <w:lvlJc w:val="left"/>
      <w:pPr>
        <w:tabs>
          <w:tab w:val="num" w:pos="360"/>
        </w:tabs>
        <w:ind w:left="360" w:hanging="360"/>
      </w:pPr>
      <w:rPr>
        <w:rFonts w:ascii="Symbol" w:hAnsi="Symbol" w:hint="default"/>
      </w:rPr>
    </w:lvl>
  </w:abstractNum>
  <w:abstractNum w:abstractNumId="10">
    <w:nsid w:val="0000000B"/>
    <w:multiLevelType w:val="singleLevel"/>
    <w:tmpl w:val="0000000B"/>
    <w:name w:val="WW8Num18"/>
    <w:lvl w:ilvl="0">
      <w:start w:val="1"/>
      <w:numFmt w:val="bullet"/>
      <w:lvlText w:val=""/>
      <w:lvlJc w:val="left"/>
      <w:pPr>
        <w:tabs>
          <w:tab w:val="num" w:pos="0"/>
        </w:tabs>
        <w:ind w:left="720" w:hanging="360"/>
      </w:pPr>
      <w:rPr>
        <w:rFonts w:ascii="Symbol" w:hAnsi="Symbol"/>
      </w:rPr>
    </w:lvl>
  </w:abstractNum>
  <w:abstractNum w:abstractNumId="11">
    <w:nsid w:val="004345E2"/>
    <w:multiLevelType w:val="hybridMultilevel"/>
    <w:tmpl w:val="86C26802"/>
    <w:lvl w:ilvl="0" w:tplc="0409000F">
      <w:start w:val="1"/>
      <w:numFmt w:val="decimal"/>
      <w:lvlText w:val="%1."/>
      <w:lvlJc w:val="left"/>
      <w:pPr>
        <w:ind w:left="738"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2E8336E"/>
    <w:multiLevelType w:val="hybridMultilevel"/>
    <w:tmpl w:val="928A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B6FBE"/>
    <w:multiLevelType w:val="hybridMultilevel"/>
    <w:tmpl w:val="21C4D710"/>
    <w:lvl w:ilvl="0" w:tplc="7494ABE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4">
    <w:nsid w:val="0E145138"/>
    <w:multiLevelType w:val="hybridMultilevel"/>
    <w:tmpl w:val="03E4C25C"/>
    <w:lvl w:ilvl="0" w:tplc="F9920ACA">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2DC31FF"/>
    <w:multiLevelType w:val="hybridMultilevel"/>
    <w:tmpl w:val="71CC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EA2D49"/>
    <w:multiLevelType w:val="multilevel"/>
    <w:tmpl w:val="C160F9FA"/>
    <w:lvl w:ilvl="0">
      <w:start w:val="1"/>
      <w:numFmt w:val="decimal"/>
      <w:lvlText w:val="%1.0."/>
      <w:lvlJc w:val="left"/>
      <w:pPr>
        <w:ind w:left="720" w:hanging="720"/>
      </w:pPr>
      <w:rPr>
        <w:rFonts w:ascii="Arial" w:hAnsi="Arial" w:cs="Arial"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920" w:hanging="2160"/>
      </w:pPr>
      <w:rPr>
        <w:rFonts w:cs="Times New Roman" w:hint="default"/>
      </w:rPr>
    </w:lvl>
  </w:abstractNum>
  <w:abstractNum w:abstractNumId="17">
    <w:nsid w:val="1AA2639D"/>
    <w:multiLevelType w:val="multilevel"/>
    <w:tmpl w:val="61DA45CC"/>
    <w:lvl w:ilvl="0">
      <w:start w:val="1"/>
      <w:numFmt w:val="upperLetter"/>
      <w:pStyle w:val="StyleAppendiixHeading1Left"/>
      <w:lvlText w:val="Appendix %1"/>
      <w:lvlJc w:val="left"/>
      <w:pPr>
        <w:tabs>
          <w:tab w:val="num" w:pos="2790"/>
        </w:tabs>
        <w:ind w:left="2790"/>
      </w:pPr>
      <w:rPr>
        <w:rFonts w:cs="Times New Roman" w:hint="default"/>
      </w:rPr>
    </w:lvl>
    <w:lvl w:ilvl="1">
      <w:start w:val="1"/>
      <w:numFmt w:val="decimal"/>
      <w:suff w:val="nothing"/>
      <w:lvlText w:val="%2"/>
      <w:lvlJc w:val="left"/>
      <w:pPr>
        <w:ind w:left="2790"/>
      </w:pPr>
      <w:rPr>
        <w:rFonts w:cs="Times New Roman" w:hint="default"/>
      </w:rPr>
    </w:lvl>
    <w:lvl w:ilvl="2">
      <w:start w:val="1"/>
      <w:numFmt w:val="none"/>
      <w:suff w:val="nothing"/>
      <w:lvlText w:val=""/>
      <w:lvlJc w:val="left"/>
      <w:pPr>
        <w:ind w:left="2790"/>
      </w:pPr>
      <w:rPr>
        <w:rFonts w:cs="Times New Roman" w:hint="default"/>
      </w:rPr>
    </w:lvl>
    <w:lvl w:ilvl="3">
      <w:start w:val="1"/>
      <w:numFmt w:val="none"/>
      <w:suff w:val="nothing"/>
      <w:lvlText w:val=""/>
      <w:lvlJc w:val="left"/>
      <w:pPr>
        <w:ind w:left="2790"/>
      </w:pPr>
      <w:rPr>
        <w:rFonts w:cs="Times New Roman" w:hint="default"/>
      </w:rPr>
    </w:lvl>
    <w:lvl w:ilvl="4">
      <w:start w:val="1"/>
      <w:numFmt w:val="none"/>
      <w:suff w:val="nothing"/>
      <w:lvlText w:val=""/>
      <w:lvlJc w:val="left"/>
      <w:pPr>
        <w:ind w:left="2790"/>
      </w:pPr>
      <w:rPr>
        <w:rFonts w:cs="Times New Roman" w:hint="default"/>
      </w:rPr>
    </w:lvl>
    <w:lvl w:ilvl="5">
      <w:start w:val="1"/>
      <w:numFmt w:val="none"/>
      <w:suff w:val="nothing"/>
      <w:lvlText w:val=""/>
      <w:lvlJc w:val="left"/>
      <w:pPr>
        <w:ind w:left="2790"/>
      </w:pPr>
      <w:rPr>
        <w:rFonts w:cs="Times New Roman" w:hint="default"/>
      </w:rPr>
    </w:lvl>
    <w:lvl w:ilvl="6">
      <w:start w:val="1"/>
      <w:numFmt w:val="none"/>
      <w:suff w:val="nothing"/>
      <w:lvlText w:val=""/>
      <w:lvlJc w:val="left"/>
      <w:pPr>
        <w:ind w:left="2790"/>
      </w:pPr>
      <w:rPr>
        <w:rFonts w:cs="Times New Roman" w:hint="default"/>
      </w:rPr>
    </w:lvl>
    <w:lvl w:ilvl="7">
      <w:start w:val="1"/>
      <w:numFmt w:val="none"/>
      <w:suff w:val="nothing"/>
      <w:lvlText w:val=""/>
      <w:lvlJc w:val="left"/>
      <w:pPr>
        <w:ind w:left="2790"/>
      </w:pPr>
      <w:rPr>
        <w:rFonts w:cs="Times New Roman" w:hint="default"/>
      </w:rPr>
    </w:lvl>
    <w:lvl w:ilvl="8">
      <w:start w:val="1"/>
      <w:numFmt w:val="none"/>
      <w:suff w:val="nothing"/>
      <w:lvlText w:val=""/>
      <w:lvlJc w:val="left"/>
      <w:pPr>
        <w:ind w:left="2790"/>
      </w:pPr>
      <w:rPr>
        <w:rFonts w:cs="Times New Roman" w:hint="default"/>
      </w:rPr>
    </w:lvl>
  </w:abstractNum>
  <w:abstractNum w:abstractNumId="18">
    <w:nsid w:val="206C0D7E"/>
    <w:multiLevelType w:val="hybridMultilevel"/>
    <w:tmpl w:val="724E77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7744B87"/>
    <w:multiLevelType w:val="hybridMultilevel"/>
    <w:tmpl w:val="DB3054DC"/>
    <w:lvl w:ilvl="0" w:tplc="016CD64C">
      <w:start w:val="1"/>
      <w:numFmt w:val="decimal"/>
      <w:lvlText w:val="%1."/>
      <w:lvlJc w:val="righ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27A469BB"/>
    <w:multiLevelType w:val="hybridMultilevel"/>
    <w:tmpl w:val="FCFCF07E"/>
    <w:lvl w:ilvl="0" w:tplc="D1EE4264">
      <w:start w:val="1"/>
      <w:numFmt w:val="bullet"/>
      <w:pStyle w:val="BulletedLis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F92FC8"/>
    <w:multiLevelType w:val="hybridMultilevel"/>
    <w:tmpl w:val="E46CC0C8"/>
    <w:lvl w:ilvl="0" w:tplc="771031FC">
      <w:start w:val="1"/>
      <w:numFmt w:val="bullet"/>
      <w:pStyle w:val="BulletedList2dLevel"/>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1C9336D"/>
    <w:multiLevelType w:val="hybridMultilevel"/>
    <w:tmpl w:val="6218A8D2"/>
    <w:lvl w:ilvl="0" w:tplc="F9920ACA">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4137D1B"/>
    <w:multiLevelType w:val="hybridMultilevel"/>
    <w:tmpl w:val="82F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CE5B61"/>
    <w:multiLevelType w:val="hybridMultilevel"/>
    <w:tmpl w:val="E3C22F98"/>
    <w:lvl w:ilvl="0" w:tplc="A476B962">
      <w:start w:val="1"/>
      <w:numFmt w:val="decimal"/>
      <w:pStyle w:val="NumberedList"/>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434347D"/>
    <w:multiLevelType w:val="hybridMultilevel"/>
    <w:tmpl w:val="C58076F0"/>
    <w:lvl w:ilvl="0" w:tplc="12BCF4A0">
      <w:start w:val="1"/>
      <w:numFmt w:val="bullet"/>
      <w:pStyle w:val="Bullet1"/>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45365F84"/>
    <w:multiLevelType w:val="hybridMultilevel"/>
    <w:tmpl w:val="5D76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196B53"/>
    <w:multiLevelType w:val="hybridMultilevel"/>
    <w:tmpl w:val="F30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5928A3"/>
    <w:multiLevelType w:val="hybridMultilevel"/>
    <w:tmpl w:val="B27E2786"/>
    <w:lvl w:ilvl="0" w:tplc="D81E9A44">
      <w:start w:val="1"/>
      <w:numFmt w:val="bullet"/>
      <w:pStyle w:val="ListBulletLa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0106E2"/>
    <w:multiLevelType w:val="hybridMultilevel"/>
    <w:tmpl w:val="8CC03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B43EF9"/>
    <w:multiLevelType w:val="hybridMultilevel"/>
    <w:tmpl w:val="3046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3D2DEB"/>
    <w:multiLevelType w:val="hybridMultilevel"/>
    <w:tmpl w:val="9F56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51F36"/>
    <w:multiLevelType w:val="hybridMultilevel"/>
    <w:tmpl w:val="03E4C25C"/>
    <w:lvl w:ilvl="0" w:tplc="F9920ACA">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1251A10"/>
    <w:multiLevelType w:val="hybridMultilevel"/>
    <w:tmpl w:val="1CA666A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58C7768"/>
    <w:multiLevelType w:val="hybridMultilevel"/>
    <w:tmpl w:val="724E77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D5B1941"/>
    <w:multiLevelType w:val="hybridMultilevel"/>
    <w:tmpl w:val="1C7E7CE4"/>
    <w:lvl w:ilvl="0" w:tplc="6248F36C">
      <w:start w:val="1"/>
      <w:numFmt w:val="decimal"/>
      <w:pStyle w:val="Bullet10"/>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2130143"/>
    <w:multiLevelType w:val="hybridMultilevel"/>
    <w:tmpl w:val="4CB05BBC"/>
    <w:lvl w:ilvl="0" w:tplc="417A58B0">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7452449E"/>
    <w:multiLevelType w:val="hybridMultilevel"/>
    <w:tmpl w:val="03E4C25C"/>
    <w:lvl w:ilvl="0" w:tplc="F9920ACA">
      <w:start w:val="1"/>
      <w:numFmt w:val="decimal"/>
      <w:lvlText w:val="%1."/>
      <w:lvlJc w:val="righ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A73541F"/>
    <w:multiLevelType w:val="hybridMultilevel"/>
    <w:tmpl w:val="C77A0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9"/>
  </w:num>
  <w:num w:numId="3">
    <w:abstractNumId w:val="25"/>
  </w:num>
  <w:num w:numId="4">
    <w:abstractNumId w:val="35"/>
  </w:num>
  <w:num w:numId="5">
    <w:abstractNumId w:val="28"/>
  </w:num>
  <w:num w:numId="6">
    <w:abstractNumId w:val="24"/>
  </w:num>
  <w:num w:numId="7">
    <w:abstractNumId w:val="20"/>
  </w:num>
  <w:num w:numId="8">
    <w:abstractNumId w:val="21"/>
  </w:num>
  <w:num w:numId="9">
    <w:abstractNumId w:val="17"/>
  </w:num>
  <w:num w:numId="10">
    <w:abstractNumId w:val="34"/>
  </w:num>
  <w:num w:numId="11">
    <w:abstractNumId w:val="27"/>
  </w:num>
  <w:num w:numId="12">
    <w:abstractNumId w:val="14"/>
  </w:num>
  <w:num w:numId="13">
    <w:abstractNumId w:val="18"/>
  </w:num>
  <w:num w:numId="14">
    <w:abstractNumId w:val="11"/>
  </w:num>
  <w:num w:numId="15">
    <w:abstractNumId w:val="26"/>
  </w:num>
  <w:num w:numId="16">
    <w:abstractNumId w:val="13"/>
  </w:num>
  <w:num w:numId="17">
    <w:abstractNumId w:val="33"/>
  </w:num>
  <w:num w:numId="18">
    <w:abstractNumId w:val="36"/>
  </w:num>
  <w:num w:numId="19">
    <w:abstractNumId w:val="38"/>
  </w:num>
  <w:num w:numId="20">
    <w:abstractNumId w:val="29"/>
  </w:num>
  <w:num w:numId="21">
    <w:abstractNumId w:val="16"/>
  </w:num>
  <w:num w:numId="22">
    <w:abstractNumId w:val="12"/>
  </w:num>
  <w:num w:numId="23">
    <w:abstractNumId w:val="30"/>
  </w:num>
  <w:num w:numId="24">
    <w:abstractNumId w:val="23"/>
  </w:num>
  <w:num w:numId="25">
    <w:abstractNumId w:val="31"/>
  </w:num>
  <w:num w:numId="26">
    <w:abstractNumId w:val="15"/>
  </w:num>
  <w:num w:numId="27">
    <w:abstractNumId w:val="1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2"/>
  </w:num>
  <w:num w:numId="38">
    <w:abstractNumId w:val="32"/>
  </w:num>
  <w:num w:numId="39">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E3"/>
    <w:rsid w:val="0000070B"/>
    <w:rsid w:val="0000373F"/>
    <w:rsid w:val="00004D9F"/>
    <w:rsid w:val="00005677"/>
    <w:rsid w:val="000113F5"/>
    <w:rsid w:val="00011B9D"/>
    <w:rsid w:val="00012976"/>
    <w:rsid w:val="00013708"/>
    <w:rsid w:val="00015D53"/>
    <w:rsid w:val="000160B1"/>
    <w:rsid w:val="00016B9B"/>
    <w:rsid w:val="000177C0"/>
    <w:rsid w:val="00021A71"/>
    <w:rsid w:val="00025F65"/>
    <w:rsid w:val="00027420"/>
    <w:rsid w:val="000274F2"/>
    <w:rsid w:val="000300B2"/>
    <w:rsid w:val="00031521"/>
    <w:rsid w:val="00031693"/>
    <w:rsid w:val="00031D5D"/>
    <w:rsid w:val="00034112"/>
    <w:rsid w:val="00034D67"/>
    <w:rsid w:val="00037445"/>
    <w:rsid w:val="00042665"/>
    <w:rsid w:val="00043DD1"/>
    <w:rsid w:val="000450A8"/>
    <w:rsid w:val="0004596A"/>
    <w:rsid w:val="0004622D"/>
    <w:rsid w:val="00046529"/>
    <w:rsid w:val="00047D47"/>
    <w:rsid w:val="00050746"/>
    <w:rsid w:val="00055D07"/>
    <w:rsid w:val="00056E0D"/>
    <w:rsid w:val="0005714F"/>
    <w:rsid w:val="00057F5B"/>
    <w:rsid w:val="000612D5"/>
    <w:rsid w:val="00061D77"/>
    <w:rsid w:val="00061DAF"/>
    <w:rsid w:val="00062DEF"/>
    <w:rsid w:val="000633E9"/>
    <w:rsid w:val="00063D7C"/>
    <w:rsid w:val="00064C5E"/>
    <w:rsid w:val="000709B1"/>
    <w:rsid w:val="00071BFA"/>
    <w:rsid w:val="00073127"/>
    <w:rsid w:val="00073E12"/>
    <w:rsid w:val="0007511F"/>
    <w:rsid w:val="000760EF"/>
    <w:rsid w:val="000805E5"/>
    <w:rsid w:val="00081994"/>
    <w:rsid w:val="00082522"/>
    <w:rsid w:val="00082BF7"/>
    <w:rsid w:val="0008364A"/>
    <w:rsid w:val="000838E2"/>
    <w:rsid w:val="00086F43"/>
    <w:rsid w:val="00087587"/>
    <w:rsid w:val="00087F8A"/>
    <w:rsid w:val="00091760"/>
    <w:rsid w:val="0009415C"/>
    <w:rsid w:val="00094C51"/>
    <w:rsid w:val="00094E3E"/>
    <w:rsid w:val="00094EF6"/>
    <w:rsid w:val="00094F58"/>
    <w:rsid w:val="00095968"/>
    <w:rsid w:val="000979CA"/>
    <w:rsid w:val="000A1AF5"/>
    <w:rsid w:val="000A1E18"/>
    <w:rsid w:val="000A3091"/>
    <w:rsid w:val="000B3DE8"/>
    <w:rsid w:val="000B3EBE"/>
    <w:rsid w:val="000B4139"/>
    <w:rsid w:val="000B615E"/>
    <w:rsid w:val="000B63E9"/>
    <w:rsid w:val="000C0186"/>
    <w:rsid w:val="000C0CA1"/>
    <w:rsid w:val="000C4128"/>
    <w:rsid w:val="000D24FD"/>
    <w:rsid w:val="000D29F9"/>
    <w:rsid w:val="000D3657"/>
    <w:rsid w:val="000D3774"/>
    <w:rsid w:val="000D4D14"/>
    <w:rsid w:val="000D5763"/>
    <w:rsid w:val="000D60C6"/>
    <w:rsid w:val="000D61BE"/>
    <w:rsid w:val="000E2C84"/>
    <w:rsid w:val="000E2CCA"/>
    <w:rsid w:val="000E470D"/>
    <w:rsid w:val="000E4C3B"/>
    <w:rsid w:val="000E62CD"/>
    <w:rsid w:val="000E6A0B"/>
    <w:rsid w:val="000E7ADF"/>
    <w:rsid w:val="000F13AD"/>
    <w:rsid w:val="000F1AB2"/>
    <w:rsid w:val="000F1BEF"/>
    <w:rsid w:val="000F4FAB"/>
    <w:rsid w:val="000F728F"/>
    <w:rsid w:val="000F72EE"/>
    <w:rsid w:val="000F7666"/>
    <w:rsid w:val="000F7E20"/>
    <w:rsid w:val="001000DF"/>
    <w:rsid w:val="001001A0"/>
    <w:rsid w:val="001001FB"/>
    <w:rsid w:val="001009F7"/>
    <w:rsid w:val="001024C2"/>
    <w:rsid w:val="0010271F"/>
    <w:rsid w:val="00102A38"/>
    <w:rsid w:val="00104949"/>
    <w:rsid w:val="00104C90"/>
    <w:rsid w:val="00105164"/>
    <w:rsid w:val="001060E6"/>
    <w:rsid w:val="00110BF3"/>
    <w:rsid w:val="001120C0"/>
    <w:rsid w:val="001121D5"/>
    <w:rsid w:val="00112AA2"/>
    <w:rsid w:val="001134C3"/>
    <w:rsid w:val="00115412"/>
    <w:rsid w:val="001167AD"/>
    <w:rsid w:val="0011762D"/>
    <w:rsid w:val="001214E1"/>
    <w:rsid w:val="001218ED"/>
    <w:rsid w:val="00123210"/>
    <w:rsid w:val="00123485"/>
    <w:rsid w:val="001242AD"/>
    <w:rsid w:val="00124A3E"/>
    <w:rsid w:val="00125A71"/>
    <w:rsid w:val="00125C10"/>
    <w:rsid w:val="001264D1"/>
    <w:rsid w:val="001267BE"/>
    <w:rsid w:val="00130456"/>
    <w:rsid w:val="001312DC"/>
    <w:rsid w:val="001313F2"/>
    <w:rsid w:val="00131EE8"/>
    <w:rsid w:val="00132570"/>
    <w:rsid w:val="00132638"/>
    <w:rsid w:val="00132900"/>
    <w:rsid w:val="0013378D"/>
    <w:rsid w:val="001337E0"/>
    <w:rsid w:val="001346B7"/>
    <w:rsid w:val="00136053"/>
    <w:rsid w:val="00136BC2"/>
    <w:rsid w:val="001370FD"/>
    <w:rsid w:val="00141ADA"/>
    <w:rsid w:val="00142CFE"/>
    <w:rsid w:val="00142F13"/>
    <w:rsid w:val="0014391B"/>
    <w:rsid w:val="00143C72"/>
    <w:rsid w:val="0014469B"/>
    <w:rsid w:val="001476A2"/>
    <w:rsid w:val="0015163A"/>
    <w:rsid w:val="001535FF"/>
    <w:rsid w:val="001541D7"/>
    <w:rsid w:val="00154A5A"/>
    <w:rsid w:val="0015656B"/>
    <w:rsid w:val="00161250"/>
    <w:rsid w:val="00162418"/>
    <w:rsid w:val="0016340C"/>
    <w:rsid w:val="0016398B"/>
    <w:rsid w:val="00166B4B"/>
    <w:rsid w:val="00166FF0"/>
    <w:rsid w:val="0016734F"/>
    <w:rsid w:val="0016749F"/>
    <w:rsid w:val="00171B4E"/>
    <w:rsid w:val="001721D4"/>
    <w:rsid w:val="00172A9C"/>
    <w:rsid w:val="00173946"/>
    <w:rsid w:val="0017632B"/>
    <w:rsid w:val="001763D7"/>
    <w:rsid w:val="0017661B"/>
    <w:rsid w:val="001779E1"/>
    <w:rsid w:val="00183B06"/>
    <w:rsid w:val="001845CE"/>
    <w:rsid w:val="00184ED5"/>
    <w:rsid w:val="001855A1"/>
    <w:rsid w:val="0018796A"/>
    <w:rsid w:val="00190788"/>
    <w:rsid w:val="00191625"/>
    <w:rsid w:val="001924AA"/>
    <w:rsid w:val="001950C5"/>
    <w:rsid w:val="00195E01"/>
    <w:rsid w:val="00197649"/>
    <w:rsid w:val="001A0535"/>
    <w:rsid w:val="001A0644"/>
    <w:rsid w:val="001A1338"/>
    <w:rsid w:val="001A3BEC"/>
    <w:rsid w:val="001A4204"/>
    <w:rsid w:val="001A4DA7"/>
    <w:rsid w:val="001A543B"/>
    <w:rsid w:val="001A590D"/>
    <w:rsid w:val="001A60C5"/>
    <w:rsid w:val="001A71D5"/>
    <w:rsid w:val="001A7682"/>
    <w:rsid w:val="001B274C"/>
    <w:rsid w:val="001B4689"/>
    <w:rsid w:val="001B51D9"/>
    <w:rsid w:val="001B555A"/>
    <w:rsid w:val="001B5BA2"/>
    <w:rsid w:val="001B6D23"/>
    <w:rsid w:val="001C071C"/>
    <w:rsid w:val="001C0C33"/>
    <w:rsid w:val="001C17D2"/>
    <w:rsid w:val="001C1EBC"/>
    <w:rsid w:val="001C34AE"/>
    <w:rsid w:val="001C3AFA"/>
    <w:rsid w:val="001C4761"/>
    <w:rsid w:val="001C4843"/>
    <w:rsid w:val="001D2D83"/>
    <w:rsid w:val="001D4D93"/>
    <w:rsid w:val="001D7567"/>
    <w:rsid w:val="001E0CAE"/>
    <w:rsid w:val="001E143E"/>
    <w:rsid w:val="001E148F"/>
    <w:rsid w:val="001E2EB4"/>
    <w:rsid w:val="001E2FAA"/>
    <w:rsid w:val="001E6FE9"/>
    <w:rsid w:val="001E7FEA"/>
    <w:rsid w:val="001F09A2"/>
    <w:rsid w:val="001F1B37"/>
    <w:rsid w:val="001F45B6"/>
    <w:rsid w:val="001F562C"/>
    <w:rsid w:val="001F69B2"/>
    <w:rsid w:val="002004C3"/>
    <w:rsid w:val="0020066D"/>
    <w:rsid w:val="00206A59"/>
    <w:rsid w:val="00210C33"/>
    <w:rsid w:val="00213C18"/>
    <w:rsid w:val="0021495C"/>
    <w:rsid w:val="00217544"/>
    <w:rsid w:val="0021799A"/>
    <w:rsid w:val="00217D81"/>
    <w:rsid w:val="00222761"/>
    <w:rsid w:val="002228B9"/>
    <w:rsid w:val="00222ECD"/>
    <w:rsid w:val="002233B0"/>
    <w:rsid w:val="00223569"/>
    <w:rsid w:val="00225188"/>
    <w:rsid w:val="002264CB"/>
    <w:rsid w:val="0022656B"/>
    <w:rsid w:val="00232623"/>
    <w:rsid w:val="00232DF8"/>
    <w:rsid w:val="00233967"/>
    <w:rsid w:val="00234041"/>
    <w:rsid w:val="00234499"/>
    <w:rsid w:val="0023611B"/>
    <w:rsid w:val="00236703"/>
    <w:rsid w:val="00240063"/>
    <w:rsid w:val="00240505"/>
    <w:rsid w:val="0024239C"/>
    <w:rsid w:val="00243C5E"/>
    <w:rsid w:val="00244E6C"/>
    <w:rsid w:val="00245880"/>
    <w:rsid w:val="00245B00"/>
    <w:rsid w:val="00247E4F"/>
    <w:rsid w:val="00250791"/>
    <w:rsid w:val="002539FE"/>
    <w:rsid w:val="002543F1"/>
    <w:rsid w:val="002544E7"/>
    <w:rsid w:val="00260345"/>
    <w:rsid w:val="00261F86"/>
    <w:rsid w:val="0026396F"/>
    <w:rsid w:val="00263FA2"/>
    <w:rsid w:val="00264C5F"/>
    <w:rsid w:val="002650C9"/>
    <w:rsid w:val="0026531E"/>
    <w:rsid w:val="0026743C"/>
    <w:rsid w:val="00267E28"/>
    <w:rsid w:val="00270E86"/>
    <w:rsid w:val="0027136E"/>
    <w:rsid w:val="0027279E"/>
    <w:rsid w:val="002728CA"/>
    <w:rsid w:val="00274307"/>
    <w:rsid w:val="0027541F"/>
    <w:rsid w:val="002820E1"/>
    <w:rsid w:val="002834DE"/>
    <w:rsid w:val="00284553"/>
    <w:rsid w:val="00284B32"/>
    <w:rsid w:val="00286358"/>
    <w:rsid w:val="00287A43"/>
    <w:rsid w:val="00290E47"/>
    <w:rsid w:val="002915DC"/>
    <w:rsid w:val="002951D0"/>
    <w:rsid w:val="0029575C"/>
    <w:rsid w:val="002966E7"/>
    <w:rsid w:val="002A0067"/>
    <w:rsid w:val="002A01C5"/>
    <w:rsid w:val="002A4B2C"/>
    <w:rsid w:val="002A6701"/>
    <w:rsid w:val="002B0365"/>
    <w:rsid w:val="002B0BCF"/>
    <w:rsid w:val="002B22FB"/>
    <w:rsid w:val="002B2B16"/>
    <w:rsid w:val="002B480E"/>
    <w:rsid w:val="002B4AC2"/>
    <w:rsid w:val="002B4C42"/>
    <w:rsid w:val="002B4EA6"/>
    <w:rsid w:val="002B54DB"/>
    <w:rsid w:val="002B5939"/>
    <w:rsid w:val="002B5F0D"/>
    <w:rsid w:val="002B61D7"/>
    <w:rsid w:val="002B7409"/>
    <w:rsid w:val="002C0949"/>
    <w:rsid w:val="002C21B5"/>
    <w:rsid w:val="002C4217"/>
    <w:rsid w:val="002C4562"/>
    <w:rsid w:val="002C6B02"/>
    <w:rsid w:val="002D0ED1"/>
    <w:rsid w:val="002D29E6"/>
    <w:rsid w:val="002D2C79"/>
    <w:rsid w:val="002D3004"/>
    <w:rsid w:val="002D3A64"/>
    <w:rsid w:val="002D4CE5"/>
    <w:rsid w:val="002D6359"/>
    <w:rsid w:val="002D7AA8"/>
    <w:rsid w:val="002E0918"/>
    <w:rsid w:val="002E0FB6"/>
    <w:rsid w:val="002E113B"/>
    <w:rsid w:val="002E27CE"/>
    <w:rsid w:val="002E280B"/>
    <w:rsid w:val="002E3318"/>
    <w:rsid w:val="002E390E"/>
    <w:rsid w:val="002E6EB3"/>
    <w:rsid w:val="002E7439"/>
    <w:rsid w:val="002E7CBD"/>
    <w:rsid w:val="002F03ED"/>
    <w:rsid w:val="002F0B8C"/>
    <w:rsid w:val="002F16E6"/>
    <w:rsid w:val="002F3202"/>
    <w:rsid w:val="002F3537"/>
    <w:rsid w:val="002F3880"/>
    <w:rsid w:val="002F4068"/>
    <w:rsid w:val="002F4DB1"/>
    <w:rsid w:val="002F6351"/>
    <w:rsid w:val="002F6DB7"/>
    <w:rsid w:val="002F7080"/>
    <w:rsid w:val="003000DD"/>
    <w:rsid w:val="00300910"/>
    <w:rsid w:val="003034DA"/>
    <w:rsid w:val="00303509"/>
    <w:rsid w:val="00303F98"/>
    <w:rsid w:val="003040FA"/>
    <w:rsid w:val="00304382"/>
    <w:rsid w:val="00304FB8"/>
    <w:rsid w:val="00305558"/>
    <w:rsid w:val="00305D94"/>
    <w:rsid w:val="00311E2D"/>
    <w:rsid w:val="003142E5"/>
    <w:rsid w:val="003169F2"/>
    <w:rsid w:val="003175C3"/>
    <w:rsid w:val="00317795"/>
    <w:rsid w:val="00317C75"/>
    <w:rsid w:val="00317EF5"/>
    <w:rsid w:val="00320AFD"/>
    <w:rsid w:val="003246E2"/>
    <w:rsid w:val="00324A10"/>
    <w:rsid w:val="00324C8B"/>
    <w:rsid w:val="00325906"/>
    <w:rsid w:val="00327095"/>
    <w:rsid w:val="003349F6"/>
    <w:rsid w:val="00334CBE"/>
    <w:rsid w:val="0033551D"/>
    <w:rsid w:val="00335C89"/>
    <w:rsid w:val="00336003"/>
    <w:rsid w:val="003360DA"/>
    <w:rsid w:val="00340C34"/>
    <w:rsid w:val="003418CE"/>
    <w:rsid w:val="00341D2C"/>
    <w:rsid w:val="00342225"/>
    <w:rsid w:val="0034570D"/>
    <w:rsid w:val="00347B5C"/>
    <w:rsid w:val="0035075F"/>
    <w:rsid w:val="00352A08"/>
    <w:rsid w:val="00353A9A"/>
    <w:rsid w:val="00354134"/>
    <w:rsid w:val="00355F4F"/>
    <w:rsid w:val="003578FE"/>
    <w:rsid w:val="00361489"/>
    <w:rsid w:val="00361A41"/>
    <w:rsid w:val="00361BAB"/>
    <w:rsid w:val="00365143"/>
    <w:rsid w:val="003659A4"/>
    <w:rsid w:val="003662BC"/>
    <w:rsid w:val="00366853"/>
    <w:rsid w:val="0036772F"/>
    <w:rsid w:val="00367DBC"/>
    <w:rsid w:val="00367F72"/>
    <w:rsid w:val="00370395"/>
    <w:rsid w:val="00371AB6"/>
    <w:rsid w:val="00372071"/>
    <w:rsid w:val="0037224C"/>
    <w:rsid w:val="00372D9D"/>
    <w:rsid w:val="00374EE4"/>
    <w:rsid w:val="003771AF"/>
    <w:rsid w:val="00377956"/>
    <w:rsid w:val="0038289F"/>
    <w:rsid w:val="00383746"/>
    <w:rsid w:val="003839B5"/>
    <w:rsid w:val="0038474B"/>
    <w:rsid w:val="00386236"/>
    <w:rsid w:val="00386EDB"/>
    <w:rsid w:val="00392B87"/>
    <w:rsid w:val="00393355"/>
    <w:rsid w:val="003939BF"/>
    <w:rsid w:val="00393F6A"/>
    <w:rsid w:val="0039447E"/>
    <w:rsid w:val="00396164"/>
    <w:rsid w:val="00397EB4"/>
    <w:rsid w:val="003A04F2"/>
    <w:rsid w:val="003A0AAA"/>
    <w:rsid w:val="003A4E75"/>
    <w:rsid w:val="003A5D64"/>
    <w:rsid w:val="003B1E27"/>
    <w:rsid w:val="003B31A3"/>
    <w:rsid w:val="003B492D"/>
    <w:rsid w:val="003B60FC"/>
    <w:rsid w:val="003B678B"/>
    <w:rsid w:val="003B7A69"/>
    <w:rsid w:val="003B7E88"/>
    <w:rsid w:val="003C0FBB"/>
    <w:rsid w:val="003C26AC"/>
    <w:rsid w:val="003C2D74"/>
    <w:rsid w:val="003C44D6"/>
    <w:rsid w:val="003C58D2"/>
    <w:rsid w:val="003C71A8"/>
    <w:rsid w:val="003D2855"/>
    <w:rsid w:val="003D2948"/>
    <w:rsid w:val="003D3382"/>
    <w:rsid w:val="003D465C"/>
    <w:rsid w:val="003D737A"/>
    <w:rsid w:val="003D7531"/>
    <w:rsid w:val="003D75D2"/>
    <w:rsid w:val="003E1B98"/>
    <w:rsid w:val="003E4FB9"/>
    <w:rsid w:val="003E5041"/>
    <w:rsid w:val="003E5415"/>
    <w:rsid w:val="003E5A8C"/>
    <w:rsid w:val="003E7286"/>
    <w:rsid w:val="003E7421"/>
    <w:rsid w:val="003E74B5"/>
    <w:rsid w:val="003E75B2"/>
    <w:rsid w:val="003E79F0"/>
    <w:rsid w:val="003F11E3"/>
    <w:rsid w:val="003F1593"/>
    <w:rsid w:val="003F611A"/>
    <w:rsid w:val="003F69E4"/>
    <w:rsid w:val="003F7DEB"/>
    <w:rsid w:val="004001B7"/>
    <w:rsid w:val="00402AF5"/>
    <w:rsid w:val="004032A4"/>
    <w:rsid w:val="00403857"/>
    <w:rsid w:val="004050A8"/>
    <w:rsid w:val="00406485"/>
    <w:rsid w:val="00406DFA"/>
    <w:rsid w:val="0040757E"/>
    <w:rsid w:val="00410FE3"/>
    <w:rsid w:val="004112A2"/>
    <w:rsid w:val="0041167B"/>
    <w:rsid w:val="004117AC"/>
    <w:rsid w:val="00411BFF"/>
    <w:rsid w:val="004145A4"/>
    <w:rsid w:val="00415EF1"/>
    <w:rsid w:val="00416AAA"/>
    <w:rsid w:val="00420BA6"/>
    <w:rsid w:val="00421579"/>
    <w:rsid w:val="004225AD"/>
    <w:rsid w:val="0042332C"/>
    <w:rsid w:val="00423481"/>
    <w:rsid w:val="004236A2"/>
    <w:rsid w:val="00424883"/>
    <w:rsid w:val="0042521A"/>
    <w:rsid w:val="00425356"/>
    <w:rsid w:val="00425661"/>
    <w:rsid w:val="00425768"/>
    <w:rsid w:val="00425E21"/>
    <w:rsid w:val="00427DBC"/>
    <w:rsid w:val="00430347"/>
    <w:rsid w:val="00430A35"/>
    <w:rsid w:val="00432614"/>
    <w:rsid w:val="00432DB0"/>
    <w:rsid w:val="00433770"/>
    <w:rsid w:val="00433A2C"/>
    <w:rsid w:val="00433B3B"/>
    <w:rsid w:val="00433F99"/>
    <w:rsid w:val="0043543A"/>
    <w:rsid w:val="00436B75"/>
    <w:rsid w:val="0043713F"/>
    <w:rsid w:val="0043792F"/>
    <w:rsid w:val="00440764"/>
    <w:rsid w:val="004409B7"/>
    <w:rsid w:val="00441C9A"/>
    <w:rsid w:val="00442C34"/>
    <w:rsid w:val="0044342D"/>
    <w:rsid w:val="004434BD"/>
    <w:rsid w:val="004461A8"/>
    <w:rsid w:val="00447D74"/>
    <w:rsid w:val="00447F51"/>
    <w:rsid w:val="004517A5"/>
    <w:rsid w:val="00451B17"/>
    <w:rsid w:val="004523D1"/>
    <w:rsid w:val="00452CDC"/>
    <w:rsid w:val="004538B5"/>
    <w:rsid w:val="00454B81"/>
    <w:rsid w:val="004551A3"/>
    <w:rsid w:val="00455F37"/>
    <w:rsid w:val="00456435"/>
    <w:rsid w:val="0046255A"/>
    <w:rsid w:val="00462918"/>
    <w:rsid w:val="00466F63"/>
    <w:rsid w:val="004674A7"/>
    <w:rsid w:val="004707EE"/>
    <w:rsid w:val="00470FCB"/>
    <w:rsid w:val="00472E6F"/>
    <w:rsid w:val="00473C84"/>
    <w:rsid w:val="0047400E"/>
    <w:rsid w:val="00474FC8"/>
    <w:rsid w:val="00475CFD"/>
    <w:rsid w:val="00485B1B"/>
    <w:rsid w:val="0048622E"/>
    <w:rsid w:val="00486669"/>
    <w:rsid w:val="00486F32"/>
    <w:rsid w:val="00490B6F"/>
    <w:rsid w:val="00491185"/>
    <w:rsid w:val="00492DD5"/>
    <w:rsid w:val="00494E32"/>
    <w:rsid w:val="00497A7D"/>
    <w:rsid w:val="00497DA6"/>
    <w:rsid w:val="004A0074"/>
    <w:rsid w:val="004A1259"/>
    <w:rsid w:val="004A16D0"/>
    <w:rsid w:val="004A1BB5"/>
    <w:rsid w:val="004A1BE4"/>
    <w:rsid w:val="004A3024"/>
    <w:rsid w:val="004A38E7"/>
    <w:rsid w:val="004A4EDF"/>
    <w:rsid w:val="004A552A"/>
    <w:rsid w:val="004A591E"/>
    <w:rsid w:val="004A5DA9"/>
    <w:rsid w:val="004A6EFC"/>
    <w:rsid w:val="004B4020"/>
    <w:rsid w:val="004B4C8C"/>
    <w:rsid w:val="004B4D7D"/>
    <w:rsid w:val="004B7DF8"/>
    <w:rsid w:val="004B7F80"/>
    <w:rsid w:val="004C1380"/>
    <w:rsid w:val="004C192E"/>
    <w:rsid w:val="004C38B5"/>
    <w:rsid w:val="004C4CCF"/>
    <w:rsid w:val="004C72D6"/>
    <w:rsid w:val="004D0B64"/>
    <w:rsid w:val="004D102F"/>
    <w:rsid w:val="004D1E99"/>
    <w:rsid w:val="004D2095"/>
    <w:rsid w:val="004D20CB"/>
    <w:rsid w:val="004D4470"/>
    <w:rsid w:val="004D5F8B"/>
    <w:rsid w:val="004D6C7C"/>
    <w:rsid w:val="004D7EA1"/>
    <w:rsid w:val="004E030E"/>
    <w:rsid w:val="004E221B"/>
    <w:rsid w:val="004E300B"/>
    <w:rsid w:val="004E301C"/>
    <w:rsid w:val="004E3902"/>
    <w:rsid w:val="004E3CFE"/>
    <w:rsid w:val="004E4404"/>
    <w:rsid w:val="004E448C"/>
    <w:rsid w:val="004E4753"/>
    <w:rsid w:val="004E593D"/>
    <w:rsid w:val="004E5A01"/>
    <w:rsid w:val="004E5FCF"/>
    <w:rsid w:val="004F1E34"/>
    <w:rsid w:val="004F3386"/>
    <w:rsid w:val="004F3631"/>
    <w:rsid w:val="004F3CB9"/>
    <w:rsid w:val="004F4833"/>
    <w:rsid w:val="004F504A"/>
    <w:rsid w:val="004F56F8"/>
    <w:rsid w:val="004F5E55"/>
    <w:rsid w:val="004F739D"/>
    <w:rsid w:val="00500610"/>
    <w:rsid w:val="00502A7E"/>
    <w:rsid w:val="005051D9"/>
    <w:rsid w:val="00505B98"/>
    <w:rsid w:val="005078C5"/>
    <w:rsid w:val="0051051C"/>
    <w:rsid w:val="00511F6E"/>
    <w:rsid w:val="00514739"/>
    <w:rsid w:val="00523EAE"/>
    <w:rsid w:val="00523EF5"/>
    <w:rsid w:val="00524B0D"/>
    <w:rsid w:val="005251B3"/>
    <w:rsid w:val="00525F23"/>
    <w:rsid w:val="00527CE4"/>
    <w:rsid w:val="005309D9"/>
    <w:rsid w:val="005312E5"/>
    <w:rsid w:val="0053163B"/>
    <w:rsid w:val="005327AF"/>
    <w:rsid w:val="00532B53"/>
    <w:rsid w:val="00533E76"/>
    <w:rsid w:val="0053552D"/>
    <w:rsid w:val="00536F38"/>
    <w:rsid w:val="00537568"/>
    <w:rsid w:val="00540EA3"/>
    <w:rsid w:val="005441E5"/>
    <w:rsid w:val="00545E6C"/>
    <w:rsid w:val="00546C74"/>
    <w:rsid w:val="00546D0F"/>
    <w:rsid w:val="00547630"/>
    <w:rsid w:val="00551655"/>
    <w:rsid w:val="005524E8"/>
    <w:rsid w:val="00553289"/>
    <w:rsid w:val="00553482"/>
    <w:rsid w:val="00553DAD"/>
    <w:rsid w:val="00555BF8"/>
    <w:rsid w:val="0055652D"/>
    <w:rsid w:val="00557091"/>
    <w:rsid w:val="005604D6"/>
    <w:rsid w:val="0056285B"/>
    <w:rsid w:val="00562A4A"/>
    <w:rsid w:val="00562ABD"/>
    <w:rsid w:val="00563053"/>
    <w:rsid w:val="00563C46"/>
    <w:rsid w:val="0056471F"/>
    <w:rsid w:val="00565257"/>
    <w:rsid w:val="005658C0"/>
    <w:rsid w:val="0056610A"/>
    <w:rsid w:val="00566CE6"/>
    <w:rsid w:val="00567590"/>
    <w:rsid w:val="0056761F"/>
    <w:rsid w:val="00571D63"/>
    <w:rsid w:val="0057344B"/>
    <w:rsid w:val="00575232"/>
    <w:rsid w:val="00576BCB"/>
    <w:rsid w:val="005778BA"/>
    <w:rsid w:val="005778CC"/>
    <w:rsid w:val="00584B11"/>
    <w:rsid w:val="00584F24"/>
    <w:rsid w:val="005901C6"/>
    <w:rsid w:val="00591106"/>
    <w:rsid w:val="005911F9"/>
    <w:rsid w:val="00591A7C"/>
    <w:rsid w:val="00592B06"/>
    <w:rsid w:val="00594A38"/>
    <w:rsid w:val="00595085"/>
    <w:rsid w:val="00596956"/>
    <w:rsid w:val="00596A5D"/>
    <w:rsid w:val="005976D3"/>
    <w:rsid w:val="005A05E4"/>
    <w:rsid w:val="005A28D2"/>
    <w:rsid w:val="005A3309"/>
    <w:rsid w:val="005A51A9"/>
    <w:rsid w:val="005A631F"/>
    <w:rsid w:val="005A65DA"/>
    <w:rsid w:val="005A68CD"/>
    <w:rsid w:val="005A6ABD"/>
    <w:rsid w:val="005B366A"/>
    <w:rsid w:val="005B389E"/>
    <w:rsid w:val="005B7C4C"/>
    <w:rsid w:val="005C0C1C"/>
    <w:rsid w:val="005C3443"/>
    <w:rsid w:val="005C3638"/>
    <w:rsid w:val="005C366C"/>
    <w:rsid w:val="005C6D67"/>
    <w:rsid w:val="005D04BB"/>
    <w:rsid w:val="005D0739"/>
    <w:rsid w:val="005D28A6"/>
    <w:rsid w:val="005D403E"/>
    <w:rsid w:val="005D4291"/>
    <w:rsid w:val="005D4842"/>
    <w:rsid w:val="005D58BF"/>
    <w:rsid w:val="005E587C"/>
    <w:rsid w:val="005E6299"/>
    <w:rsid w:val="005E684B"/>
    <w:rsid w:val="005E7C25"/>
    <w:rsid w:val="005F24C3"/>
    <w:rsid w:val="005F64F5"/>
    <w:rsid w:val="00602B44"/>
    <w:rsid w:val="00603027"/>
    <w:rsid w:val="00604CCE"/>
    <w:rsid w:val="00605F8F"/>
    <w:rsid w:val="006105D4"/>
    <w:rsid w:val="006130AB"/>
    <w:rsid w:val="006155EB"/>
    <w:rsid w:val="006158EB"/>
    <w:rsid w:val="00616F5F"/>
    <w:rsid w:val="006177D3"/>
    <w:rsid w:val="0062090B"/>
    <w:rsid w:val="00622497"/>
    <w:rsid w:val="00622AE6"/>
    <w:rsid w:val="00623392"/>
    <w:rsid w:val="00623C3B"/>
    <w:rsid w:val="00624101"/>
    <w:rsid w:val="006241A3"/>
    <w:rsid w:val="00624499"/>
    <w:rsid w:val="0062697B"/>
    <w:rsid w:val="00627F85"/>
    <w:rsid w:val="00627F8A"/>
    <w:rsid w:val="006306C0"/>
    <w:rsid w:val="0063091A"/>
    <w:rsid w:val="00631D02"/>
    <w:rsid w:val="006325BB"/>
    <w:rsid w:val="00632DF9"/>
    <w:rsid w:val="006343E8"/>
    <w:rsid w:val="006347D8"/>
    <w:rsid w:val="00634B63"/>
    <w:rsid w:val="006353EA"/>
    <w:rsid w:val="00635720"/>
    <w:rsid w:val="00636152"/>
    <w:rsid w:val="00636C6B"/>
    <w:rsid w:val="00636FB4"/>
    <w:rsid w:val="00642460"/>
    <w:rsid w:val="006424A0"/>
    <w:rsid w:val="0064287D"/>
    <w:rsid w:val="0064321F"/>
    <w:rsid w:val="006442D9"/>
    <w:rsid w:val="0064717F"/>
    <w:rsid w:val="00647F8E"/>
    <w:rsid w:val="006509B7"/>
    <w:rsid w:val="006513D1"/>
    <w:rsid w:val="0065225A"/>
    <w:rsid w:val="00652A79"/>
    <w:rsid w:val="006533CA"/>
    <w:rsid w:val="006534F3"/>
    <w:rsid w:val="00655682"/>
    <w:rsid w:val="006575A2"/>
    <w:rsid w:val="00657B5A"/>
    <w:rsid w:val="00657F3D"/>
    <w:rsid w:val="00660EAF"/>
    <w:rsid w:val="006635E0"/>
    <w:rsid w:val="00667C52"/>
    <w:rsid w:val="006703F0"/>
    <w:rsid w:val="00673862"/>
    <w:rsid w:val="00674273"/>
    <w:rsid w:val="00674E5C"/>
    <w:rsid w:val="0067756C"/>
    <w:rsid w:val="0067778C"/>
    <w:rsid w:val="00677917"/>
    <w:rsid w:val="00680581"/>
    <w:rsid w:val="00680F05"/>
    <w:rsid w:val="0068261E"/>
    <w:rsid w:val="006832E0"/>
    <w:rsid w:val="0068402F"/>
    <w:rsid w:val="006842B9"/>
    <w:rsid w:val="00684915"/>
    <w:rsid w:val="0068638C"/>
    <w:rsid w:val="0069011A"/>
    <w:rsid w:val="006911A6"/>
    <w:rsid w:val="0069146D"/>
    <w:rsid w:val="00692997"/>
    <w:rsid w:val="00693569"/>
    <w:rsid w:val="0069598D"/>
    <w:rsid w:val="006975B9"/>
    <w:rsid w:val="00697AF8"/>
    <w:rsid w:val="006A0B11"/>
    <w:rsid w:val="006A2E01"/>
    <w:rsid w:val="006A31BB"/>
    <w:rsid w:val="006A4436"/>
    <w:rsid w:val="006A50F7"/>
    <w:rsid w:val="006A5240"/>
    <w:rsid w:val="006A637F"/>
    <w:rsid w:val="006A7B52"/>
    <w:rsid w:val="006B0686"/>
    <w:rsid w:val="006B0A7D"/>
    <w:rsid w:val="006B151A"/>
    <w:rsid w:val="006B268E"/>
    <w:rsid w:val="006B29CC"/>
    <w:rsid w:val="006B32C5"/>
    <w:rsid w:val="006B75E3"/>
    <w:rsid w:val="006C1F16"/>
    <w:rsid w:val="006C28FB"/>
    <w:rsid w:val="006C3138"/>
    <w:rsid w:val="006C4F3C"/>
    <w:rsid w:val="006C5A4E"/>
    <w:rsid w:val="006C6A98"/>
    <w:rsid w:val="006C79D7"/>
    <w:rsid w:val="006D0280"/>
    <w:rsid w:val="006D12E0"/>
    <w:rsid w:val="006D188F"/>
    <w:rsid w:val="006D2A7B"/>
    <w:rsid w:val="006D3282"/>
    <w:rsid w:val="006D3370"/>
    <w:rsid w:val="006D3B69"/>
    <w:rsid w:val="006D6843"/>
    <w:rsid w:val="006D6ED4"/>
    <w:rsid w:val="006E06C4"/>
    <w:rsid w:val="006E19C4"/>
    <w:rsid w:val="006E2423"/>
    <w:rsid w:val="006E5F3C"/>
    <w:rsid w:val="006E6737"/>
    <w:rsid w:val="006E7878"/>
    <w:rsid w:val="006E7B72"/>
    <w:rsid w:val="006F048B"/>
    <w:rsid w:val="006F2138"/>
    <w:rsid w:val="006F38CA"/>
    <w:rsid w:val="006F3C04"/>
    <w:rsid w:val="006F7085"/>
    <w:rsid w:val="006F7860"/>
    <w:rsid w:val="0070385C"/>
    <w:rsid w:val="007042EF"/>
    <w:rsid w:val="007046C0"/>
    <w:rsid w:val="00704FA9"/>
    <w:rsid w:val="00706C10"/>
    <w:rsid w:val="007075A0"/>
    <w:rsid w:val="00711962"/>
    <w:rsid w:val="00715A2D"/>
    <w:rsid w:val="007176F6"/>
    <w:rsid w:val="0071776E"/>
    <w:rsid w:val="00717C59"/>
    <w:rsid w:val="00720D18"/>
    <w:rsid w:val="0072658F"/>
    <w:rsid w:val="00727EA4"/>
    <w:rsid w:val="00727FF1"/>
    <w:rsid w:val="00731313"/>
    <w:rsid w:val="007344D0"/>
    <w:rsid w:val="007349B3"/>
    <w:rsid w:val="00735E6A"/>
    <w:rsid w:val="0073672F"/>
    <w:rsid w:val="00736FEE"/>
    <w:rsid w:val="00740484"/>
    <w:rsid w:val="00740B68"/>
    <w:rsid w:val="00741F62"/>
    <w:rsid w:val="0074204D"/>
    <w:rsid w:val="00743B21"/>
    <w:rsid w:val="00745182"/>
    <w:rsid w:val="0074551D"/>
    <w:rsid w:val="0074557D"/>
    <w:rsid w:val="00746CEB"/>
    <w:rsid w:val="007472B0"/>
    <w:rsid w:val="007476D2"/>
    <w:rsid w:val="0075006D"/>
    <w:rsid w:val="0075026C"/>
    <w:rsid w:val="007506E7"/>
    <w:rsid w:val="00750E45"/>
    <w:rsid w:val="00751B5D"/>
    <w:rsid w:val="00754803"/>
    <w:rsid w:val="00754A33"/>
    <w:rsid w:val="00754CCE"/>
    <w:rsid w:val="00762F8C"/>
    <w:rsid w:val="00763CC7"/>
    <w:rsid w:val="00764AC0"/>
    <w:rsid w:val="007651E9"/>
    <w:rsid w:val="00766F2F"/>
    <w:rsid w:val="007677B9"/>
    <w:rsid w:val="00771BBA"/>
    <w:rsid w:val="00772722"/>
    <w:rsid w:val="00773377"/>
    <w:rsid w:val="00773D1C"/>
    <w:rsid w:val="00773EEB"/>
    <w:rsid w:val="00773EFD"/>
    <w:rsid w:val="00774573"/>
    <w:rsid w:val="00774F7E"/>
    <w:rsid w:val="0077558A"/>
    <w:rsid w:val="00775F9B"/>
    <w:rsid w:val="007766A5"/>
    <w:rsid w:val="00777621"/>
    <w:rsid w:val="0077798A"/>
    <w:rsid w:val="007813BA"/>
    <w:rsid w:val="00782F0F"/>
    <w:rsid w:val="00786E9E"/>
    <w:rsid w:val="007872F2"/>
    <w:rsid w:val="00787A49"/>
    <w:rsid w:val="00790AFF"/>
    <w:rsid w:val="00790C42"/>
    <w:rsid w:val="00791570"/>
    <w:rsid w:val="00792BD2"/>
    <w:rsid w:val="007939D7"/>
    <w:rsid w:val="00794782"/>
    <w:rsid w:val="00796F46"/>
    <w:rsid w:val="007A0878"/>
    <w:rsid w:val="007A3054"/>
    <w:rsid w:val="007A3640"/>
    <w:rsid w:val="007A3FE5"/>
    <w:rsid w:val="007A5D7A"/>
    <w:rsid w:val="007A7287"/>
    <w:rsid w:val="007A7563"/>
    <w:rsid w:val="007B6D3F"/>
    <w:rsid w:val="007C0C13"/>
    <w:rsid w:val="007C0F4B"/>
    <w:rsid w:val="007C2BA3"/>
    <w:rsid w:val="007C3A65"/>
    <w:rsid w:val="007C47E6"/>
    <w:rsid w:val="007C4CDD"/>
    <w:rsid w:val="007C5561"/>
    <w:rsid w:val="007C6AD7"/>
    <w:rsid w:val="007C7595"/>
    <w:rsid w:val="007D2042"/>
    <w:rsid w:val="007D26CD"/>
    <w:rsid w:val="007D38B9"/>
    <w:rsid w:val="007D668B"/>
    <w:rsid w:val="007E0732"/>
    <w:rsid w:val="007E0B6C"/>
    <w:rsid w:val="007E0FFE"/>
    <w:rsid w:val="007E408F"/>
    <w:rsid w:val="007E513E"/>
    <w:rsid w:val="007E5860"/>
    <w:rsid w:val="007F12D9"/>
    <w:rsid w:val="007F1FAB"/>
    <w:rsid w:val="007F2005"/>
    <w:rsid w:val="007F28CC"/>
    <w:rsid w:val="007F2FA2"/>
    <w:rsid w:val="007F3790"/>
    <w:rsid w:val="007F63CC"/>
    <w:rsid w:val="007F6527"/>
    <w:rsid w:val="007F6C25"/>
    <w:rsid w:val="007F7086"/>
    <w:rsid w:val="007F7D69"/>
    <w:rsid w:val="007F7E87"/>
    <w:rsid w:val="008007BD"/>
    <w:rsid w:val="00800897"/>
    <w:rsid w:val="00800CA3"/>
    <w:rsid w:val="008019BC"/>
    <w:rsid w:val="00803839"/>
    <w:rsid w:val="00805DCD"/>
    <w:rsid w:val="00806B94"/>
    <w:rsid w:val="0080711D"/>
    <w:rsid w:val="00810E79"/>
    <w:rsid w:val="008167F0"/>
    <w:rsid w:val="00816CDB"/>
    <w:rsid w:val="0082178B"/>
    <w:rsid w:val="00822F32"/>
    <w:rsid w:val="0082335C"/>
    <w:rsid w:val="008239C0"/>
    <w:rsid w:val="0083032D"/>
    <w:rsid w:val="00831CBE"/>
    <w:rsid w:val="00832E3A"/>
    <w:rsid w:val="008343A3"/>
    <w:rsid w:val="00834DB7"/>
    <w:rsid w:val="008369A7"/>
    <w:rsid w:val="00836A87"/>
    <w:rsid w:val="00836C1A"/>
    <w:rsid w:val="00836CEA"/>
    <w:rsid w:val="00842559"/>
    <w:rsid w:val="008426B4"/>
    <w:rsid w:val="00842F84"/>
    <w:rsid w:val="008439FB"/>
    <w:rsid w:val="00843EBB"/>
    <w:rsid w:val="0084413B"/>
    <w:rsid w:val="008445FC"/>
    <w:rsid w:val="0084484B"/>
    <w:rsid w:val="00844943"/>
    <w:rsid w:val="008453CE"/>
    <w:rsid w:val="00851743"/>
    <w:rsid w:val="0085346C"/>
    <w:rsid w:val="00853864"/>
    <w:rsid w:val="00854363"/>
    <w:rsid w:val="00854C83"/>
    <w:rsid w:val="00855372"/>
    <w:rsid w:val="00855B5D"/>
    <w:rsid w:val="00856231"/>
    <w:rsid w:val="00856674"/>
    <w:rsid w:val="00861582"/>
    <w:rsid w:val="00861AC7"/>
    <w:rsid w:val="00863214"/>
    <w:rsid w:val="00863C7B"/>
    <w:rsid w:val="008652E3"/>
    <w:rsid w:val="0086552E"/>
    <w:rsid w:val="008656F0"/>
    <w:rsid w:val="00870141"/>
    <w:rsid w:val="0087017A"/>
    <w:rsid w:val="00870D52"/>
    <w:rsid w:val="00871C2F"/>
    <w:rsid w:val="008741BF"/>
    <w:rsid w:val="00876290"/>
    <w:rsid w:val="008771A7"/>
    <w:rsid w:val="0088023D"/>
    <w:rsid w:val="00880DCA"/>
    <w:rsid w:val="00884E3F"/>
    <w:rsid w:val="0088591D"/>
    <w:rsid w:val="008865A7"/>
    <w:rsid w:val="00886B56"/>
    <w:rsid w:val="00886CF7"/>
    <w:rsid w:val="008870D6"/>
    <w:rsid w:val="00890B06"/>
    <w:rsid w:val="008913F4"/>
    <w:rsid w:val="0089177E"/>
    <w:rsid w:val="00891BE2"/>
    <w:rsid w:val="00895682"/>
    <w:rsid w:val="0089699A"/>
    <w:rsid w:val="00896AFC"/>
    <w:rsid w:val="00897114"/>
    <w:rsid w:val="008974BA"/>
    <w:rsid w:val="00897FE5"/>
    <w:rsid w:val="008A0BE3"/>
    <w:rsid w:val="008A1387"/>
    <w:rsid w:val="008A1F9E"/>
    <w:rsid w:val="008A24FC"/>
    <w:rsid w:val="008A3CA2"/>
    <w:rsid w:val="008A471F"/>
    <w:rsid w:val="008A5423"/>
    <w:rsid w:val="008A6891"/>
    <w:rsid w:val="008B0CEF"/>
    <w:rsid w:val="008B2887"/>
    <w:rsid w:val="008B3161"/>
    <w:rsid w:val="008B53A9"/>
    <w:rsid w:val="008B602F"/>
    <w:rsid w:val="008B699D"/>
    <w:rsid w:val="008B7291"/>
    <w:rsid w:val="008B74D6"/>
    <w:rsid w:val="008B797C"/>
    <w:rsid w:val="008C15F8"/>
    <w:rsid w:val="008C1BC4"/>
    <w:rsid w:val="008C1C90"/>
    <w:rsid w:val="008C2560"/>
    <w:rsid w:val="008C32E8"/>
    <w:rsid w:val="008C344D"/>
    <w:rsid w:val="008C7A2C"/>
    <w:rsid w:val="008D325C"/>
    <w:rsid w:val="008D460F"/>
    <w:rsid w:val="008D5155"/>
    <w:rsid w:val="008E08DF"/>
    <w:rsid w:val="008E08F6"/>
    <w:rsid w:val="008E27FB"/>
    <w:rsid w:val="008E393A"/>
    <w:rsid w:val="008E53F8"/>
    <w:rsid w:val="008E7599"/>
    <w:rsid w:val="008E77F2"/>
    <w:rsid w:val="008F04BD"/>
    <w:rsid w:val="008F0DC7"/>
    <w:rsid w:val="008F144A"/>
    <w:rsid w:val="008F1E23"/>
    <w:rsid w:val="008F26A0"/>
    <w:rsid w:val="008F2F3A"/>
    <w:rsid w:val="008F564C"/>
    <w:rsid w:val="008F7269"/>
    <w:rsid w:val="00901500"/>
    <w:rsid w:val="00904CF5"/>
    <w:rsid w:val="009059BB"/>
    <w:rsid w:val="00906F70"/>
    <w:rsid w:val="0090731F"/>
    <w:rsid w:val="00912D0D"/>
    <w:rsid w:val="009138AC"/>
    <w:rsid w:val="00913C55"/>
    <w:rsid w:val="00917D8A"/>
    <w:rsid w:val="00920907"/>
    <w:rsid w:val="00920E36"/>
    <w:rsid w:val="00921E4D"/>
    <w:rsid w:val="009228A2"/>
    <w:rsid w:val="00922CD4"/>
    <w:rsid w:val="009251CA"/>
    <w:rsid w:val="0092591E"/>
    <w:rsid w:val="00925C50"/>
    <w:rsid w:val="00930E2B"/>
    <w:rsid w:val="0093272E"/>
    <w:rsid w:val="00932BD0"/>
    <w:rsid w:val="00935415"/>
    <w:rsid w:val="00935FAC"/>
    <w:rsid w:val="0094012A"/>
    <w:rsid w:val="00942BD5"/>
    <w:rsid w:val="00945E4E"/>
    <w:rsid w:val="00946A1E"/>
    <w:rsid w:val="00952B1F"/>
    <w:rsid w:val="00953ED9"/>
    <w:rsid w:val="00954DD7"/>
    <w:rsid w:val="009558C4"/>
    <w:rsid w:val="00955926"/>
    <w:rsid w:val="0095619F"/>
    <w:rsid w:val="0095637A"/>
    <w:rsid w:val="009563DC"/>
    <w:rsid w:val="009564A0"/>
    <w:rsid w:val="00956DB1"/>
    <w:rsid w:val="009572D4"/>
    <w:rsid w:val="00960A4D"/>
    <w:rsid w:val="00962F4F"/>
    <w:rsid w:val="0096314C"/>
    <w:rsid w:val="00967506"/>
    <w:rsid w:val="009703DE"/>
    <w:rsid w:val="009714C8"/>
    <w:rsid w:val="009715E0"/>
    <w:rsid w:val="00971B06"/>
    <w:rsid w:val="00971FC0"/>
    <w:rsid w:val="00974136"/>
    <w:rsid w:val="009754C9"/>
    <w:rsid w:val="00977194"/>
    <w:rsid w:val="0098201C"/>
    <w:rsid w:val="0098204D"/>
    <w:rsid w:val="009837D3"/>
    <w:rsid w:val="009871D4"/>
    <w:rsid w:val="00987600"/>
    <w:rsid w:val="00991D8A"/>
    <w:rsid w:val="009928DE"/>
    <w:rsid w:val="009938FE"/>
    <w:rsid w:val="00994550"/>
    <w:rsid w:val="00996F75"/>
    <w:rsid w:val="00997927"/>
    <w:rsid w:val="009A0454"/>
    <w:rsid w:val="009A0ED0"/>
    <w:rsid w:val="009A12BC"/>
    <w:rsid w:val="009A1F20"/>
    <w:rsid w:val="009A3138"/>
    <w:rsid w:val="009A3E00"/>
    <w:rsid w:val="009A467C"/>
    <w:rsid w:val="009A5200"/>
    <w:rsid w:val="009A6310"/>
    <w:rsid w:val="009A6F6C"/>
    <w:rsid w:val="009A7B18"/>
    <w:rsid w:val="009B200F"/>
    <w:rsid w:val="009B2F50"/>
    <w:rsid w:val="009B46B5"/>
    <w:rsid w:val="009B489B"/>
    <w:rsid w:val="009B4AA0"/>
    <w:rsid w:val="009B5805"/>
    <w:rsid w:val="009B5FD0"/>
    <w:rsid w:val="009B7609"/>
    <w:rsid w:val="009B7915"/>
    <w:rsid w:val="009B7D66"/>
    <w:rsid w:val="009C0DD7"/>
    <w:rsid w:val="009C1FB0"/>
    <w:rsid w:val="009C2BA5"/>
    <w:rsid w:val="009C2DA4"/>
    <w:rsid w:val="009C2F69"/>
    <w:rsid w:val="009C4ADB"/>
    <w:rsid w:val="009C562F"/>
    <w:rsid w:val="009D1858"/>
    <w:rsid w:val="009D1DFC"/>
    <w:rsid w:val="009E122E"/>
    <w:rsid w:val="009E1DF6"/>
    <w:rsid w:val="009E1E6B"/>
    <w:rsid w:val="009E242B"/>
    <w:rsid w:val="009E38CF"/>
    <w:rsid w:val="009E54F9"/>
    <w:rsid w:val="009E71C8"/>
    <w:rsid w:val="009F0FCA"/>
    <w:rsid w:val="009F2557"/>
    <w:rsid w:val="009F27E6"/>
    <w:rsid w:val="009F3B2E"/>
    <w:rsid w:val="009F4980"/>
    <w:rsid w:val="009F73CF"/>
    <w:rsid w:val="009F7C97"/>
    <w:rsid w:val="00A0004D"/>
    <w:rsid w:val="00A01F1C"/>
    <w:rsid w:val="00A05BCF"/>
    <w:rsid w:val="00A06DB0"/>
    <w:rsid w:val="00A0732E"/>
    <w:rsid w:val="00A0790C"/>
    <w:rsid w:val="00A10955"/>
    <w:rsid w:val="00A11B00"/>
    <w:rsid w:val="00A11B6B"/>
    <w:rsid w:val="00A11EE6"/>
    <w:rsid w:val="00A129EB"/>
    <w:rsid w:val="00A13656"/>
    <w:rsid w:val="00A15BD3"/>
    <w:rsid w:val="00A167AA"/>
    <w:rsid w:val="00A20616"/>
    <w:rsid w:val="00A215B6"/>
    <w:rsid w:val="00A22042"/>
    <w:rsid w:val="00A22AC8"/>
    <w:rsid w:val="00A24334"/>
    <w:rsid w:val="00A25324"/>
    <w:rsid w:val="00A31AD1"/>
    <w:rsid w:val="00A329D5"/>
    <w:rsid w:val="00A330C6"/>
    <w:rsid w:val="00A33EA1"/>
    <w:rsid w:val="00A342CD"/>
    <w:rsid w:val="00A34C79"/>
    <w:rsid w:val="00A3619D"/>
    <w:rsid w:val="00A3733D"/>
    <w:rsid w:val="00A37B02"/>
    <w:rsid w:val="00A423FA"/>
    <w:rsid w:val="00A42852"/>
    <w:rsid w:val="00A4328C"/>
    <w:rsid w:val="00A43315"/>
    <w:rsid w:val="00A45119"/>
    <w:rsid w:val="00A45601"/>
    <w:rsid w:val="00A461FB"/>
    <w:rsid w:val="00A463AD"/>
    <w:rsid w:val="00A477E2"/>
    <w:rsid w:val="00A50A6F"/>
    <w:rsid w:val="00A50EA7"/>
    <w:rsid w:val="00A515CF"/>
    <w:rsid w:val="00A549C2"/>
    <w:rsid w:val="00A57527"/>
    <w:rsid w:val="00A57E5B"/>
    <w:rsid w:val="00A618C4"/>
    <w:rsid w:val="00A646EC"/>
    <w:rsid w:val="00A64833"/>
    <w:rsid w:val="00A6495E"/>
    <w:rsid w:val="00A65418"/>
    <w:rsid w:val="00A666FC"/>
    <w:rsid w:val="00A66BE2"/>
    <w:rsid w:val="00A66DEC"/>
    <w:rsid w:val="00A67E7B"/>
    <w:rsid w:val="00A70E0E"/>
    <w:rsid w:val="00A71F9D"/>
    <w:rsid w:val="00A72C62"/>
    <w:rsid w:val="00A72D15"/>
    <w:rsid w:val="00A73721"/>
    <w:rsid w:val="00A764B1"/>
    <w:rsid w:val="00A77B37"/>
    <w:rsid w:val="00A814CB"/>
    <w:rsid w:val="00A81C38"/>
    <w:rsid w:val="00A84680"/>
    <w:rsid w:val="00A8496E"/>
    <w:rsid w:val="00A8571F"/>
    <w:rsid w:val="00A869EF"/>
    <w:rsid w:val="00A86AEC"/>
    <w:rsid w:val="00A87A97"/>
    <w:rsid w:val="00A902A7"/>
    <w:rsid w:val="00A91581"/>
    <w:rsid w:val="00A9244D"/>
    <w:rsid w:val="00A932F1"/>
    <w:rsid w:val="00A93681"/>
    <w:rsid w:val="00A9369F"/>
    <w:rsid w:val="00A94114"/>
    <w:rsid w:val="00A941F0"/>
    <w:rsid w:val="00A94850"/>
    <w:rsid w:val="00A94B36"/>
    <w:rsid w:val="00A9644C"/>
    <w:rsid w:val="00A968AA"/>
    <w:rsid w:val="00A97ED6"/>
    <w:rsid w:val="00AA0A9C"/>
    <w:rsid w:val="00AA45F8"/>
    <w:rsid w:val="00AA481C"/>
    <w:rsid w:val="00AA5737"/>
    <w:rsid w:val="00AB0355"/>
    <w:rsid w:val="00AB06B8"/>
    <w:rsid w:val="00AB0B62"/>
    <w:rsid w:val="00AB0D29"/>
    <w:rsid w:val="00AB12F3"/>
    <w:rsid w:val="00AB2821"/>
    <w:rsid w:val="00AB3DAB"/>
    <w:rsid w:val="00AB5ECE"/>
    <w:rsid w:val="00AB686C"/>
    <w:rsid w:val="00AB6DB2"/>
    <w:rsid w:val="00AC0712"/>
    <w:rsid w:val="00AC1A5B"/>
    <w:rsid w:val="00AC1BAC"/>
    <w:rsid w:val="00AC2FF3"/>
    <w:rsid w:val="00AC4FF2"/>
    <w:rsid w:val="00AD16C7"/>
    <w:rsid w:val="00AD389E"/>
    <w:rsid w:val="00AD38DE"/>
    <w:rsid w:val="00AD38E9"/>
    <w:rsid w:val="00AD6025"/>
    <w:rsid w:val="00AD6124"/>
    <w:rsid w:val="00AD681D"/>
    <w:rsid w:val="00AD7680"/>
    <w:rsid w:val="00AD776D"/>
    <w:rsid w:val="00AE047C"/>
    <w:rsid w:val="00AE105F"/>
    <w:rsid w:val="00AE10D3"/>
    <w:rsid w:val="00AE2FDA"/>
    <w:rsid w:val="00AE3806"/>
    <w:rsid w:val="00AE4B89"/>
    <w:rsid w:val="00AE692B"/>
    <w:rsid w:val="00AE6CCC"/>
    <w:rsid w:val="00AE6EB1"/>
    <w:rsid w:val="00AE7645"/>
    <w:rsid w:val="00AF1AB1"/>
    <w:rsid w:val="00AF2BB5"/>
    <w:rsid w:val="00AF2D48"/>
    <w:rsid w:val="00AF415E"/>
    <w:rsid w:val="00AF4346"/>
    <w:rsid w:val="00AF4E51"/>
    <w:rsid w:val="00AF63ED"/>
    <w:rsid w:val="00AF66A8"/>
    <w:rsid w:val="00AF6A86"/>
    <w:rsid w:val="00AF7D90"/>
    <w:rsid w:val="00B03439"/>
    <w:rsid w:val="00B03944"/>
    <w:rsid w:val="00B05901"/>
    <w:rsid w:val="00B05BFA"/>
    <w:rsid w:val="00B06FBC"/>
    <w:rsid w:val="00B07645"/>
    <w:rsid w:val="00B078F1"/>
    <w:rsid w:val="00B14D19"/>
    <w:rsid w:val="00B14DF3"/>
    <w:rsid w:val="00B16189"/>
    <w:rsid w:val="00B16807"/>
    <w:rsid w:val="00B168D1"/>
    <w:rsid w:val="00B22DAF"/>
    <w:rsid w:val="00B23103"/>
    <w:rsid w:val="00B2438A"/>
    <w:rsid w:val="00B25732"/>
    <w:rsid w:val="00B259CD"/>
    <w:rsid w:val="00B27CD5"/>
    <w:rsid w:val="00B30444"/>
    <w:rsid w:val="00B335DD"/>
    <w:rsid w:val="00B33E37"/>
    <w:rsid w:val="00B34694"/>
    <w:rsid w:val="00B34710"/>
    <w:rsid w:val="00B35656"/>
    <w:rsid w:val="00B37D94"/>
    <w:rsid w:val="00B41CB4"/>
    <w:rsid w:val="00B422A4"/>
    <w:rsid w:val="00B4392C"/>
    <w:rsid w:val="00B43D2A"/>
    <w:rsid w:val="00B46479"/>
    <w:rsid w:val="00B46C6E"/>
    <w:rsid w:val="00B47F36"/>
    <w:rsid w:val="00B51197"/>
    <w:rsid w:val="00B52156"/>
    <w:rsid w:val="00B52E0A"/>
    <w:rsid w:val="00B5452B"/>
    <w:rsid w:val="00B54538"/>
    <w:rsid w:val="00B54F43"/>
    <w:rsid w:val="00B60AA4"/>
    <w:rsid w:val="00B60E52"/>
    <w:rsid w:val="00B62812"/>
    <w:rsid w:val="00B64BDC"/>
    <w:rsid w:val="00B65C6E"/>
    <w:rsid w:val="00B67AFB"/>
    <w:rsid w:val="00B71A49"/>
    <w:rsid w:val="00B727A3"/>
    <w:rsid w:val="00B7383C"/>
    <w:rsid w:val="00B747D2"/>
    <w:rsid w:val="00B7580F"/>
    <w:rsid w:val="00B7602A"/>
    <w:rsid w:val="00B76BC5"/>
    <w:rsid w:val="00B76D52"/>
    <w:rsid w:val="00B77B91"/>
    <w:rsid w:val="00B81218"/>
    <w:rsid w:val="00B814BE"/>
    <w:rsid w:val="00B81599"/>
    <w:rsid w:val="00B82F7C"/>
    <w:rsid w:val="00B85BE9"/>
    <w:rsid w:val="00B86486"/>
    <w:rsid w:val="00B91EFF"/>
    <w:rsid w:val="00B9256B"/>
    <w:rsid w:val="00B9276E"/>
    <w:rsid w:val="00B92A9B"/>
    <w:rsid w:val="00B945F8"/>
    <w:rsid w:val="00B94738"/>
    <w:rsid w:val="00B953A4"/>
    <w:rsid w:val="00B968D3"/>
    <w:rsid w:val="00B978C2"/>
    <w:rsid w:val="00BA0441"/>
    <w:rsid w:val="00BA1FE1"/>
    <w:rsid w:val="00BA3DCC"/>
    <w:rsid w:val="00BA45F9"/>
    <w:rsid w:val="00BA50EB"/>
    <w:rsid w:val="00BA5CE1"/>
    <w:rsid w:val="00BA60CB"/>
    <w:rsid w:val="00BA6324"/>
    <w:rsid w:val="00BA6A46"/>
    <w:rsid w:val="00BA7364"/>
    <w:rsid w:val="00BB6CEC"/>
    <w:rsid w:val="00BC040A"/>
    <w:rsid w:val="00BC068F"/>
    <w:rsid w:val="00BC2AB3"/>
    <w:rsid w:val="00BC3336"/>
    <w:rsid w:val="00BC43D9"/>
    <w:rsid w:val="00BC690F"/>
    <w:rsid w:val="00BC76F0"/>
    <w:rsid w:val="00BD0024"/>
    <w:rsid w:val="00BD1C8C"/>
    <w:rsid w:val="00BD253C"/>
    <w:rsid w:val="00BD28EB"/>
    <w:rsid w:val="00BD3DC6"/>
    <w:rsid w:val="00BD4797"/>
    <w:rsid w:val="00BD5D44"/>
    <w:rsid w:val="00BD72D1"/>
    <w:rsid w:val="00BD7D83"/>
    <w:rsid w:val="00BE2018"/>
    <w:rsid w:val="00BE31F7"/>
    <w:rsid w:val="00BE3468"/>
    <w:rsid w:val="00BE576F"/>
    <w:rsid w:val="00BF1244"/>
    <w:rsid w:val="00BF271C"/>
    <w:rsid w:val="00BF440E"/>
    <w:rsid w:val="00BF5161"/>
    <w:rsid w:val="00BF719C"/>
    <w:rsid w:val="00C02523"/>
    <w:rsid w:val="00C02FAB"/>
    <w:rsid w:val="00C05ED6"/>
    <w:rsid w:val="00C061D8"/>
    <w:rsid w:val="00C061DB"/>
    <w:rsid w:val="00C10050"/>
    <w:rsid w:val="00C1251A"/>
    <w:rsid w:val="00C12D70"/>
    <w:rsid w:val="00C136B9"/>
    <w:rsid w:val="00C16429"/>
    <w:rsid w:val="00C17843"/>
    <w:rsid w:val="00C20792"/>
    <w:rsid w:val="00C23B87"/>
    <w:rsid w:val="00C25D3A"/>
    <w:rsid w:val="00C26317"/>
    <w:rsid w:val="00C27A1B"/>
    <w:rsid w:val="00C30B1E"/>
    <w:rsid w:val="00C323DE"/>
    <w:rsid w:val="00C32D77"/>
    <w:rsid w:val="00C33060"/>
    <w:rsid w:val="00C3368B"/>
    <w:rsid w:val="00C344D5"/>
    <w:rsid w:val="00C34E18"/>
    <w:rsid w:val="00C35704"/>
    <w:rsid w:val="00C36D13"/>
    <w:rsid w:val="00C4038E"/>
    <w:rsid w:val="00C41650"/>
    <w:rsid w:val="00C4191B"/>
    <w:rsid w:val="00C426F6"/>
    <w:rsid w:val="00C42E6A"/>
    <w:rsid w:val="00C441F8"/>
    <w:rsid w:val="00C44BB9"/>
    <w:rsid w:val="00C45AA1"/>
    <w:rsid w:val="00C47358"/>
    <w:rsid w:val="00C47789"/>
    <w:rsid w:val="00C47B13"/>
    <w:rsid w:val="00C55AD5"/>
    <w:rsid w:val="00C5634F"/>
    <w:rsid w:val="00C6029C"/>
    <w:rsid w:val="00C6110D"/>
    <w:rsid w:val="00C61C34"/>
    <w:rsid w:val="00C6483F"/>
    <w:rsid w:val="00C65432"/>
    <w:rsid w:val="00C65AAC"/>
    <w:rsid w:val="00C7031A"/>
    <w:rsid w:val="00C70C1B"/>
    <w:rsid w:val="00C714E8"/>
    <w:rsid w:val="00C72682"/>
    <w:rsid w:val="00C7301D"/>
    <w:rsid w:val="00C74C7A"/>
    <w:rsid w:val="00C7531D"/>
    <w:rsid w:val="00C759AA"/>
    <w:rsid w:val="00C75DE1"/>
    <w:rsid w:val="00C76834"/>
    <w:rsid w:val="00C77818"/>
    <w:rsid w:val="00C80BB3"/>
    <w:rsid w:val="00C810CD"/>
    <w:rsid w:val="00C810DC"/>
    <w:rsid w:val="00C8146D"/>
    <w:rsid w:val="00C814D7"/>
    <w:rsid w:val="00C838BF"/>
    <w:rsid w:val="00C84A3E"/>
    <w:rsid w:val="00C85642"/>
    <w:rsid w:val="00C85F5C"/>
    <w:rsid w:val="00C865DD"/>
    <w:rsid w:val="00C8772F"/>
    <w:rsid w:val="00C927C6"/>
    <w:rsid w:val="00C93AF5"/>
    <w:rsid w:val="00C960E2"/>
    <w:rsid w:val="00CA0BC7"/>
    <w:rsid w:val="00CA16B0"/>
    <w:rsid w:val="00CA5801"/>
    <w:rsid w:val="00CA78EE"/>
    <w:rsid w:val="00CB563E"/>
    <w:rsid w:val="00CB5BA1"/>
    <w:rsid w:val="00CB643E"/>
    <w:rsid w:val="00CC0155"/>
    <w:rsid w:val="00CC0E21"/>
    <w:rsid w:val="00CC14A6"/>
    <w:rsid w:val="00CC2199"/>
    <w:rsid w:val="00CC34BD"/>
    <w:rsid w:val="00CC44D8"/>
    <w:rsid w:val="00CC4B58"/>
    <w:rsid w:val="00CC5B40"/>
    <w:rsid w:val="00CC681C"/>
    <w:rsid w:val="00CD0406"/>
    <w:rsid w:val="00CD1073"/>
    <w:rsid w:val="00CD39BA"/>
    <w:rsid w:val="00CD50B4"/>
    <w:rsid w:val="00CD5E6D"/>
    <w:rsid w:val="00CD6DC6"/>
    <w:rsid w:val="00CD6E27"/>
    <w:rsid w:val="00CD717B"/>
    <w:rsid w:val="00CE04D7"/>
    <w:rsid w:val="00CE1541"/>
    <w:rsid w:val="00CE2A06"/>
    <w:rsid w:val="00CE32BD"/>
    <w:rsid w:val="00CE368C"/>
    <w:rsid w:val="00CE532C"/>
    <w:rsid w:val="00CE5AFF"/>
    <w:rsid w:val="00CE7767"/>
    <w:rsid w:val="00CF0194"/>
    <w:rsid w:val="00CF207B"/>
    <w:rsid w:val="00CF2CFC"/>
    <w:rsid w:val="00CF3046"/>
    <w:rsid w:val="00CF3878"/>
    <w:rsid w:val="00CF39E5"/>
    <w:rsid w:val="00CF425E"/>
    <w:rsid w:val="00CF642D"/>
    <w:rsid w:val="00D00EFE"/>
    <w:rsid w:val="00D02D7B"/>
    <w:rsid w:val="00D03D4D"/>
    <w:rsid w:val="00D042F8"/>
    <w:rsid w:val="00D0442F"/>
    <w:rsid w:val="00D04DF2"/>
    <w:rsid w:val="00D0547E"/>
    <w:rsid w:val="00D07DB9"/>
    <w:rsid w:val="00D12542"/>
    <w:rsid w:val="00D137F6"/>
    <w:rsid w:val="00D13ACE"/>
    <w:rsid w:val="00D17458"/>
    <w:rsid w:val="00D21233"/>
    <w:rsid w:val="00D22386"/>
    <w:rsid w:val="00D22C23"/>
    <w:rsid w:val="00D264A1"/>
    <w:rsid w:val="00D26BA0"/>
    <w:rsid w:val="00D323C2"/>
    <w:rsid w:val="00D326C8"/>
    <w:rsid w:val="00D32D47"/>
    <w:rsid w:val="00D33729"/>
    <w:rsid w:val="00D340AD"/>
    <w:rsid w:val="00D35BA6"/>
    <w:rsid w:val="00D36056"/>
    <w:rsid w:val="00D41FBB"/>
    <w:rsid w:val="00D44247"/>
    <w:rsid w:val="00D450E1"/>
    <w:rsid w:val="00D459A7"/>
    <w:rsid w:val="00D461E8"/>
    <w:rsid w:val="00D51130"/>
    <w:rsid w:val="00D51BBF"/>
    <w:rsid w:val="00D5222A"/>
    <w:rsid w:val="00D522D5"/>
    <w:rsid w:val="00D53BBE"/>
    <w:rsid w:val="00D54B82"/>
    <w:rsid w:val="00D557B8"/>
    <w:rsid w:val="00D55805"/>
    <w:rsid w:val="00D56D4A"/>
    <w:rsid w:val="00D57311"/>
    <w:rsid w:val="00D5774A"/>
    <w:rsid w:val="00D6348C"/>
    <w:rsid w:val="00D64538"/>
    <w:rsid w:val="00D659A6"/>
    <w:rsid w:val="00D7121F"/>
    <w:rsid w:val="00D71727"/>
    <w:rsid w:val="00D729D8"/>
    <w:rsid w:val="00D7480F"/>
    <w:rsid w:val="00D75968"/>
    <w:rsid w:val="00D76F16"/>
    <w:rsid w:val="00D8025A"/>
    <w:rsid w:val="00D81B25"/>
    <w:rsid w:val="00D8217D"/>
    <w:rsid w:val="00D82D29"/>
    <w:rsid w:val="00D83141"/>
    <w:rsid w:val="00D8602E"/>
    <w:rsid w:val="00D87510"/>
    <w:rsid w:val="00D9042E"/>
    <w:rsid w:val="00D90BFD"/>
    <w:rsid w:val="00D9109F"/>
    <w:rsid w:val="00D91511"/>
    <w:rsid w:val="00D932AA"/>
    <w:rsid w:val="00D95B50"/>
    <w:rsid w:val="00D95FAD"/>
    <w:rsid w:val="00D96A79"/>
    <w:rsid w:val="00D97A9C"/>
    <w:rsid w:val="00DA0232"/>
    <w:rsid w:val="00DA0B10"/>
    <w:rsid w:val="00DA1FEC"/>
    <w:rsid w:val="00DA2293"/>
    <w:rsid w:val="00DA3827"/>
    <w:rsid w:val="00DA3931"/>
    <w:rsid w:val="00DA3DAD"/>
    <w:rsid w:val="00DA4808"/>
    <w:rsid w:val="00DA522D"/>
    <w:rsid w:val="00DA5243"/>
    <w:rsid w:val="00DA60E4"/>
    <w:rsid w:val="00DA7912"/>
    <w:rsid w:val="00DB0363"/>
    <w:rsid w:val="00DB4777"/>
    <w:rsid w:val="00DB51C3"/>
    <w:rsid w:val="00DB6133"/>
    <w:rsid w:val="00DC5DA6"/>
    <w:rsid w:val="00DC6A04"/>
    <w:rsid w:val="00DD1680"/>
    <w:rsid w:val="00DD36CB"/>
    <w:rsid w:val="00DD3E52"/>
    <w:rsid w:val="00DD4553"/>
    <w:rsid w:val="00DD6BD6"/>
    <w:rsid w:val="00DE185D"/>
    <w:rsid w:val="00DE2E22"/>
    <w:rsid w:val="00DE7237"/>
    <w:rsid w:val="00DE7FD4"/>
    <w:rsid w:val="00DF1277"/>
    <w:rsid w:val="00DF5434"/>
    <w:rsid w:val="00DF6247"/>
    <w:rsid w:val="00DF763C"/>
    <w:rsid w:val="00DF769A"/>
    <w:rsid w:val="00E00702"/>
    <w:rsid w:val="00E00A7B"/>
    <w:rsid w:val="00E0166C"/>
    <w:rsid w:val="00E016F6"/>
    <w:rsid w:val="00E03E14"/>
    <w:rsid w:val="00E07859"/>
    <w:rsid w:val="00E07B96"/>
    <w:rsid w:val="00E101DB"/>
    <w:rsid w:val="00E13B11"/>
    <w:rsid w:val="00E13F6E"/>
    <w:rsid w:val="00E150E5"/>
    <w:rsid w:val="00E15CB5"/>
    <w:rsid w:val="00E169AA"/>
    <w:rsid w:val="00E17B3F"/>
    <w:rsid w:val="00E17B74"/>
    <w:rsid w:val="00E201F5"/>
    <w:rsid w:val="00E21E34"/>
    <w:rsid w:val="00E223A3"/>
    <w:rsid w:val="00E23362"/>
    <w:rsid w:val="00E2368B"/>
    <w:rsid w:val="00E23CDC"/>
    <w:rsid w:val="00E2486E"/>
    <w:rsid w:val="00E25567"/>
    <w:rsid w:val="00E30846"/>
    <w:rsid w:val="00E31CE3"/>
    <w:rsid w:val="00E32CE6"/>
    <w:rsid w:val="00E33FE1"/>
    <w:rsid w:val="00E36BA3"/>
    <w:rsid w:val="00E40D73"/>
    <w:rsid w:val="00E41F7B"/>
    <w:rsid w:val="00E432F2"/>
    <w:rsid w:val="00E43AA6"/>
    <w:rsid w:val="00E452EC"/>
    <w:rsid w:val="00E460B8"/>
    <w:rsid w:val="00E47101"/>
    <w:rsid w:val="00E5008E"/>
    <w:rsid w:val="00E50879"/>
    <w:rsid w:val="00E50B13"/>
    <w:rsid w:val="00E50D3E"/>
    <w:rsid w:val="00E50DEB"/>
    <w:rsid w:val="00E52C4B"/>
    <w:rsid w:val="00E53448"/>
    <w:rsid w:val="00E57CD8"/>
    <w:rsid w:val="00E57DAC"/>
    <w:rsid w:val="00E6271A"/>
    <w:rsid w:val="00E63A9D"/>
    <w:rsid w:val="00E643F5"/>
    <w:rsid w:val="00E64859"/>
    <w:rsid w:val="00E670E8"/>
    <w:rsid w:val="00E70B0F"/>
    <w:rsid w:val="00E712E8"/>
    <w:rsid w:val="00E71AB1"/>
    <w:rsid w:val="00E720AE"/>
    <w:rsid w:val="00E73323"/>
    <w:rsid w:val="00E7408F"/>
    <w:rsid w:val="00E74EAF"/>
    <w:rsid w:val="00E7509C"/>
    <w:rsid w:val="00E770E4"/>
    <w:rsid w:val="00E81063"/>
    <w:rsid w:val="00E8340A"/>
    <w:rsid w:val="00E843DA"/>
    <w:rsid w:val="00E848F8"/>
    <w:rsid w:val="00E84D82"/>
    <w:rsid w:val="00E86645"/>
    <w:rsid w:val="00E8787F"/>
    <w:rsid w:val="00E87AC0"/>
    <w:rsid w:val="00E9034E"/>
    <w:rsid w:val="00E92AC0"/>
    <w:rsid w:val="00E93086"/>
    <w:rsid w:val="00E9484B"/>
    <w:rsid w:val="00E94C4F"/>
    <w:rsid w:val="00E957CD"/>
    <w:rsid w:val="00E96010"/>
    <w:rsid w:val="00E970FE"/>
    <w:rsid w:val="00EA0B8E"/>
    <w:rsid w:val="00EA0F34"/>
    <w:rsid w:val="00EA1FF7"/>
    <w:rsid w:val="00EA2228"/>
    <w:rsid w:val="00EA29AC"/>
    <w:rsid w:val="00EA29F6"/>
    <w:rsid w:val="00EA2B3D"/>
    <w:rsid w:val="00EA2F45"/>
    <w:rsid w:val="00EA34E9"/>
    <w:rsid w:val="00EA3608"/>
    <w:rsid w:val="00EA4FC8"/>
    <w:rsid w:val="00EA62E3"/>
    <w:rsid w:val="00EA66E1"/>
    <w:rsid w:val="00EB42C6"/>
    <w:rsid w:val="00EB45F6"/>
    <w:rsid w:val="00EB6D2F"/>
    <w:rsid w:val="00EB6D71"/>
    <w:rsid w:val="00EB71BB"/>
    <w:rsid w:val="00EC2785"/>
    <w:rsid w:val="00EC476D"/>
    <w:rsid w:val="00EC4E77"/>
    <w:rsid w:val="00EC4E84"/>
    <w:rsid w:val="00ED0DD4"/>
    <w:rsid w:val="00ED0FA5"/>
    <w:rsid w:val="00ED249F"/>
    <w:rsid w:val="00ED2A06"/>
    <w:rsid w:val="00ED2ACD"/>
    <w:rsid w:val="00ED32AE"/>
    <w:rsid w:val="00ED4557"/>
    <w:rsid w:val="00ED4C39"/>
    <w:rsid w:val="00ED5091"/>
    <w:rsid w:val="00ED5876"/>
    <w:rsid w:val="00EE016D"/>
    <w:rsid w:val="00EE190A"/>
    <w:rsid w:val="00EE23F8"/>
    <w:rsid w:val="00EE3533"/>
    <w:rsid w:val="00EE3CAA"/>
    <w:rsid w:val="00EE41AD"/>
    <w:rsid w:val="00EE7545"/>
    <w:rsid w:val="00EF1CDB"/>
    <w:rsid w:val="00EF1DA9"/>
    <w:rsid w:val="00EF27FC"/>
    <w:rsid w:val="00EF2AEB"/>
    <w:rsid w:val="00EF2F93"/>
    <w:rsid w:val="00EF3D79"/>
    <w:rsid w:val="00EF3F20"/>
    <w:rsid w:val="00EF5EF7"/>
    <w:rsid w:val="00EF7B7B"/>
    <w:rsid w:val="00F02B1D"/>
    <w:rsid w:val="00F02CD0"/>
    <w:rsid w:val="00F034E1"/>
    <w:rsid w:val="00F04AD0"/>
    <w:rsid w:val="00F071E9"/>
    <w:rsid w:val="00F07807"/>
    <w:rsid w:val="00F10703"/>
    <w:rsid w:val="00F11AB7"/>
    <w:rsid w:val="00F11CED"/>
    <w:rsid w:val="00F12615"/>
    <w:rsid w:val="00F1327E"/>
    <w:rsid w:val="00F13A96"/>
    <w:rsid w:val="00F14DE1"/>
    <w:rsid w:val="00F15AE6"/>
    <w:rsid w:val="00F2215B"/>
    <w:rsid w:val="00F22481"/>
    <w:rsid w:val="00F232B5"/>
    <w:rsid w:val="00F23454"/>
    <w:rsid w:val="00F24FBE"/>
    <w:rsid w:val="00F26C4C"/>
    <w:rsid w:val="00F30A1D"/>
    <w:rsid w:val="00F30FBD"/>
    <w:rsid w:val="00F336D2"/>
    <w:rsid w:val="00F353CB"/>
    <w:rsid w:val="00F359F7"/>
    <w:rsid w:val="00F35C43"/>
    <w:rsid w:val="00F36370"/>
    <w:rsid w:val="00F374F6"/>
    <w:rsid w:val="00F37B4A"/>
    <w:rsid w:val="00F40595"/>
    <w:rsid w:val="00F40E1B"/>
    <w:rsid w:val="00F411D9"/>
    <w:rsid w:val="00F439E5"/>
    <w:rsid w:val="00F45273"/>
    <w:rsid w:val="00F45702"/>
    <w:rsid w:val="00F4734A"/>
    <w:rsid w:val="00F4773F"/>
    <w:rsid w:val="00F504E4"/>
    <w:rsid w:val="00F52386"/>
    <w:rsid w:val="00F52402"/>
    <w:rsid w:val="00F53D0F"/>
    <w:rsid w:val="00F556CE"/>
    <w:rsid w:val="00F55A59"/>
    <w:rsid w:val="00F55FD3"/>
    <w:rsid w:val="00F5637A"/>
    <w:rsid w:val="00F61984"/>
    <w:rsid w:val="00F62ED0"/>
    <w:rsid w:val="00F660DF"/>
    <w:rsid w:val="00F66F23"/>
    <w:rsid w:val="00F702C8"/>
    <w:rsid w:val="00F7040F"/>
    <w:rsid w:val="00F72317"/>
    <w:rsid w:val="00F72856"/>
    <w:rsid w:val="00F73B38"/>
    <w:rsid w:val="00F73C4E"/>
    <w:rsid w:val="00F75E61"/>
    <w:rsid w:val="00F82CC2"/>
    <w:rsid w:val="00F83791"/>
    <w:rsid w:val="00F84EB6"/>
    <w:rsid w:val="00F86508"/>
    <w:rsid w:val="00F86D3F"/>
    <w:rsid w:val="00F91870"/>
    <w:rsid w:val="00F91D7A"/>
    <w:rsid w:val="00F950E6"/>
    <w:rsid w:val="00F95C18"/>
    <w:rsid w:val="00FA0131"/>
    <w:rsid w:val="00FA0560"/>
    <w:rsid w:val="00FA0701"/>
    <w:rsid w:val="00FA07EE"/>
    <w:rsid w:val="00FA1483"/>
    <w:rsid w:val="00FA1872"/>
    <w:rsid w:val="00FA2D47"/>
    <w:rsid w:val="00FA5314"/>
    <w:rsid w:val="00FA5926"/>
    <w:rsid w:val="00FA5F14"/>
    <w:rsid w:val="00FA6762"/>
    <w:rsid w:val="00FA73D2"/>
    <w:rsid w:val="00FA7506"/>
    <w:rsid w:val="00FB1571"/>
    <w:rsid w:val="00FB1880"/>
    <w:rsid w:val="00FB4FB2"/>
    <w:rsid w:val="00FC0465"/>
    <w:rsid w:val="00FC055D"/>
    <w:rsid w:val="00FC1030"/>
    <w:rsid w:val="00FC1ED7"/>
    <w:rsid w:val="00FC33E0"/>
    <w:rsid w:val="00FC33ED"/>
    <w:rsid w:val="00FC477D"/>
    <w:rsid w:val="00FC581F"/>
    <w:rsid w:val="00FC7491"/>
    <w:rsid w:val="00FC7F5B"/>
    <w:rsid w:val="00FD05EA"/>
    <w:rsid w:val="00FD0E92"/>
    <w:rsid w:val="00FD1E89"/>
    <w:rsid w:val="00FD73F1"/>
    <w:rsid w:val="00FE117B"/>
    <w:rsid w:val="00FE1C28"/>
    <w:rsid w:val="00FE32E0"/>
    <w:rsid w:val="00FE44CB"/>
    <w:rsid w:val="00FE4D3E"/>
    <w:rsid w:val="00FE550B"/>
    <w:rsid w:val="00FE5DC2"/>
    <w:rsid w:val="00FF0050"/>
    <w:rsid w:val="00FF0EE1"/>
    <w:rsid w:val="00FF16E3"/>
    <w:rsid w:val="00FF3E07"/>
    <w:rsid w:val="00FF7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7EA1"/>
    <w:rPr>
      <w:sz w:val="24"/>
      <w:szCs w:val="24"/>
    </w:rPr>
  </w:style>
  <w:style w:type="paragraph" w:styleId="Heading1">
    <w:name w:val="heading 1"/>
    <w:basedOn w:val="Normal"/>
    <w:next w:val="Normal"/>
    <w:link w:val="Heading1Char"/>
    <w:uiPriority w:val="99"/>
    <w:qFormat/>
    <w:rsid w:val="00F52386"/>
    <w:pPr>
      <w:keepNext/>
      <w:spacing w:before="240" w:after="60"/>
      <w:jc w:val="right"/>
      <w:outlineLvl w:val="0"/>
    </w:pPr>
    <w:rPr>
      <w:rFonts w:ascii="Arial Bold" w:hAnsi="Arial Bold" w:cs="Arial"/>
      <w:b/>
      <w:bCs/>
      <w:kern w:val="32"/>
      <w:sz w:val="32"/>
      <w:szCs w:val="32"/>
    </w:rPr>
  </w:style>
  <w:style w:type="paragraph" w:styleId="Heading2">
    <w:name w:val="heading 2"/>
    <w:aliases w:val="H2,Sub-heading,Sub-section heading,Bold 14,h2,L2,l2,Keane Heading 2,S4-SOW Head 2,Appendix,2 headline,h,Heading 2- no#,RFP Heading 2,Chapter Title,Heading2,sl2,Heading 2 Hidden,sub-sect,section header,Chapter,1.Seite,Para2,Alt+2,S&amp;R"/>
    <w:basedOn w:val="Normal"/>
    <w:next w:val="Normal"/>
    <w:link w:val="Heading2Char"/>
    <w:uiPriority w:val="99"/>
    <w:qFormat/>
    <w:rsid w:val="009837D3"/>
    <w:pPr>
      <w:keepNext/>
      <w:spacing w:after="120"/>
      <w:outlineLvl w:val="1"/>
    </w:pPr>
    <w:rPr>
      <w:rFonts w:ascii="Arial" w:hAnsi="Arial" w:cs="Arial"/>
      <w:b/>
      <w:bCs/>
      <w:iCs/>
      <w:sz w:val="28"/>
      <w:szCs w:val="28"/>
    </w:rPr>
  </w:style>
  <w:style w:type="paragraph" w:styleId="Heading3">
    <w:name w:val="heading 3"/>
    <w:basedOn w:val="Normal"/>
    <w:next w:val="Normal"/>
    <w:link w:val="Heading3Char"/>
    <w:uiPriority w:val="99"/>
    <w:qFormat/>
    <w:rsid w:val="002B4AC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B05901"/>
    <w:pPr>
      <w:keepNext/>
      <w:spacing w:before="240" w:after="60"/>
      <w:outlineLvl w:val="3"/>
    </w:pPr>
    <w:rPr>
      <w:rFonts w:ascii="Arial" w:hAnsi="Arial"/>
      <w:b/>
      <w:bCs/>
      <w:szCs w:val="28"/>
    </w:rPr>
  </w:style>
  <w:style w:type="paragraph" w:styleId="Heading5">
    <w:name w:val="heading 5"/>
    <w:basedOn w:val="Normal"/>
    <w:next w:val="Normal"/>
    <w:link w:val="Heading5Char"/>
    <w:uiPriority w:val="99"/>
    <w:qFormat/>
    <w:rsid w:val="00F071E9"/>
    <w:pPr>
      <w:overflowPunct w:val="0"/>
      <w:autoSpaceDE w:val="0"/>
      <w:autoSpaceDN w:val="0"/>
      <w:adjustRightInd w:val="0"/>
      <w:spacing w:before="240" w:after="60"/>
      <w:textAlignment w:val="baseline"/>
      <w:outlineLvl w:val="4"/>
    </w:pPr>
    <w:rPr>
      <w:b/>
      <w:bCs/>
      <w:i/>
      <w:iCs/>
      <w:sz w:val="26"/>
      <w:szCs w:val="26"/>
    </w:rPr>
  </w:style>
  <w:style w:type="paragraph" w:styleId="Heading6">
    <w:name w:val="heading 6"/>
    <w:basedOn w:val="Normal"/>
    <w:next w:val="Normal"/>
    <w:link w:val="Heading6Char"/>
    <w:uiPriority w:val="99"/>
    <w:qFormat/>
    <w:rsid w:val="00F071E9"/>
    <w:pPr>
      <w:overflowPunct w:val="0"/>
      <w:autoSpaceDE w:val="0"/>
      <w:autoSpaceDN w:val="0"/>
      <w:adjustRightInd w:val="0"/>
      <w:spacing w:before="240" w:after="60"/>
      <w:textAlignment w:val="baseline"/>
      <w:outlineLvl w:val="5"/>
    </w:pPr>
    <w:rPr>
      <w:b/>
      <w:bCs/>
      <w:sz w:val="22"/>
      <w:szCs w:val="22"/>
    </w:rPr>
  </w:style>
  <w:style w:type="paragraph" w:styleId="Heading7">
    <w:name w:val="heading 7"/>
    <w:basedOn w:val="Normal"/>
    <w:next w:val="Normal"/>
    <w:link w:val="Heading7Char"/>
    <w:uiPriority w:val="99"/>
    <w:qFormat/>
    <w:rsid w:val="00F071E9"/>
    <w:pPr>
      <w:overflowPunct w:val="0"/>
      <w:autoSpaceDE w:val="0"/>
      <w:autoSpaceDN w:val="0"/>
      <w:adjustRightInd w:val="0"/>
      <w:spacing w:before="240" w:after="60"/>
      <w:textAlignment w:val="baseline"/>
      <w:outlineLvl w:val="6"/>
    </w:pPr>
  </w:style>
  <w:style w:type="paragraph" w:styleId="Heading8">
    <w:name w:val="heading 8"/>
    <w:basedOn w:val="Normal"/>
    <w:next w:val="Normal"/>
    <w:link w:val="Heading8Char"/>
    <w:uiPriority w:val="99"/>
    <w:qFormat/>
    <w:rsid w:val="00F071E9"/>
    <w:pPr>
      <w:overflowPunct w:val="0"/>
      <w:autoSpaceDE w:val="0"/>
      <w:autoSpaceDN w:val="0"/>
      <w:adjustRightInd w:val="0"/>
      <w:spacing w:before="240" w:after="60"/>
      <w:textAlignment w:val="baseline"/>
      <w:outlineLvl w:val="7"/>
    </w:pPr>
    <w:rPr>
      <w:i/>
      <w:iCs/>
    </w:rPr>
  </w:style>
  <w:style w:type="paragraph" w:styleId="Heading9">
    <w:name w:val="heading 9"/>
    <w:basedOn w:val="Normal"/>
    <w:next w:val="Normal"/>
    <w:link w:val="Heading9Char"/>
    <w:uiPriority w:val="99"/>
    <w:qFormat/>
    <w:rsid w:val="00F071E9"/>
    <w:pPr>
      <w:overflowPunct w:val="0"/>
      <w:autoSpaceDE w:val="0"/>
      <w:autoSpaceDN w:val="0"/>
      <w:adjustRightInd w:val="0"/>
      <w:spacing w:before="240" w:after="60"/>
      <w:textAlignment w:val="baseline"/>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393A"/>
    <w:rPr>
      <w:rFonts w:ascii="Arial Bold" w:hAnsi="Arial Bold" w:cs="Times New Roman"/>
      <w:b/>
      <w:kern w:val="32"/>
      <w:sz w:val="32"/>
      <w:lang w:val="en-US" w:eastAsia="en-US"/>
    </w:rPr>
  </w:style>
  <w:style w:type="character" w:customStyle="1" w:styleId="Heading2Char">
    <w:name w:val="Heading 2 Char"/>
    <w:aliases w:val="H2 Char,Sub-heading Char,Sub-section heading Char,Bold 14 Char,h2 Char,L2 Char,l2 Char,Keane Heading 2 Char,S4-SOW Head 2 Char,Appendix Char,2 headline Char,h Char,Heading 2- no# Char,RFP Heading 2 Char,Chapter Title Char,Heading2 Char"/>
    <w:basedOn w:val="DefaultParagraphFont"/>
    <w:link w:val="Heading2"/>
    <w:uiPriority w:val="99"/>
    <w:locked/>
    <w:rsid w:val="004D7EA1"/>
    <w:rPr>
      <w:rFonts w:ascii="Arial" w:hAnsi="Arial" w:cs="Arial"/>
      <w:b/>
      <w:bCs/>
      <w:iCs/>
      <w:sz w:val="28"/>
      <w:szCs w:val="28"/>
    </w:rPr>
  </w:style>
  <w:style w:type="character" w:customStyle="1" w:styleId="Heading3Char">
    <w:name w:val="Heading 3 Char"/>
    <w:basedOn w:val="DefaultParagraphFont"/>
    <w:link w:val="Heading3"/>
    <w:uiPriority w:val="99"/>
    <w:locked/>
    <w:rsid w:val="00B03944"/>
    <w:rPr>
      <w:rFonts w:ascii="Arial" w:hAnsi="Arial" w:cs="Times New Roman"/>
      <w:b/>
      <w:sz w:val="26"/>
      <w:lang w:val="en-US" w:eastAsia="en-US"/>
    </w:rPr>
  </w:style>
  <w:style w:type="character" w:customStyle="1" w:styleId="Heading4Char">
    <w:name w:val="Heading 4 Char"/>
    <w:basedOn w:val="DefaultParagraphFont"/>
    <w:link w:val="Heading4"/>
    <w:uiPriority w:val="99"/>
    <w:semiHidden/>
    <w:locked/>
    <w:rsid w:val="007D26CD"/>
    <w:rPr>
      <w:rFonts w:ascii="Calibri" w:hAnsi="Calibri" w:cs="Times New Roman"/>
      <w:b/>
      <w:bCs/>
      <w:sz w:val="28"/>
      <w:szCs w:val="28"/>
    </w:rPr>
  </w:style>
  <w:style w:type="character" w:customStyle="1" w:styleId="Heading5Char">
    <w:name w:val="Heading 5 Char"/>
    <w:basedOn w:val="DefaultParagraphFont"/>
    <w:link w:val="Heading5"/>
    <w:uiPriority w:val="99"/>
    <w:locked/>
    <w:rsid w:val="00F071E9"/>
    <w:rPr>
      <w:rFonts w:cs="Times New Roman"/>
      <w:b/>
      <w:i/>
      <w:sz w:val="26"/>
    </w:rPr>
  </w:style>
  <w:style w:type="character" w:customStyle="1" w:styleId="Heading6Char">
    <w:name w:val="Heading 6 Char"/>
    <w:basedOn w:val="DefaultParagraphFont"/>
    <w:link w:val="Heading6"/>
    <w:uiPriority w:val="99"/>
    <w:locked/>
    <w:rsid w:val="00F071E9"/>
    <w:rPr>
      <w:rFonts w:cs="Times New Roman"/>
      <w:b/>
      <w:sz w:val="22"/>
    </w:rPr>
  </w:style>
  <w:style w:type="character" w:customStyle="1" w:styleId="Heading7Char">
    <w:name w:val="Heading 7 Char"/>
    <w:basedOn w:val="DefaultParagraphFont"/>
    <w:link w:val="Heading7"/>
    <w:uiPriority w:val="99"/>
    <w:locked/>
    <w:rsid w:val="00F071E9"/>
    <w:rPr>
      <w:rFonts w:cs="Times New Roman"/>
      <w:sz w:val="24"/>
    </w:rPr>
  </w:style>
  <w:style w:type="character" w:customStyle="1" w:styleId="Heading8Char">
    <w:name w:val="Heading 8 Char"/>
    <w:basedOn w:val="DefaultParagraphFont"/>
    <w:link w:val="Heading8"/>
    <w:uiPriority w:val="99"/>
    <w:locked/>
    <w:rsid w:val="00F071E9"/>
    <w:rPr>
      <w:rFonts w:cs="Times New Roman"/>
      <w:i/>
      <w:sz w:val="24"/>
    </w:rPr>
  </w:style>
  <w:style w:type="character" w:customStyle="1" w:styleId="Heading9Char">
    <w:name w:val="Heading 9 Char"/>
    <w:basedOn w:val="DefaultParagraphFont"/>
    <w:link w:val="Heading9"/>
    <w:uiPriority w:val="99"/>
    <w:locked/>
    <w:rsid w:val="00F071E9"/>
    <w:rPr>
      <w:rFonts w:ascii="Arial" w:hAnsi="Arial" w:cs="Times New Roman"/>
      <w:sz w:val="22"/>
    </w:rPr>
  </w:style>
  <w:style w:type="paragraph" w:customStyle="1" w:styleId="BodyText1">
    <w:name w:val="Body Text_1"/>
    <w:basedOn w:val="Normal"/>
    <w:link w:val="BodyText1Char"/>
    <w:uiPriority w:val="99"/>
    <w:rsid w:val="00AE7645"/>
    <w:pPr>
      <w:spacing w:after="180"/>
    </w:pPr>
    <w:rPr>
      <w:szCs w:val="20"/>
    </w:rPr>
  </w:style>
  <w:style w:type="character" w:customStyle="1" w:styleId="BodyText1Char">
    <w:name w:val="Body Text_1 Char"/>
    <w:link w:val="BodyText1"/>
    <w:uiPriority w:val="99"/>
    <w:locked/>
    <w:rsid w:val="002539FE"/>
    <w:rPr>
      <w:sz w:val="24"/>
      <w:lang w:val="en-US" w:eastAsia="en-US"/>
    </w:rPr>
  </w:style>
  <w:style w:type="table" w:styleId="TableGrid">
    <w:name w:val="Table Grid"/>
    <w:basedOn w:val="TableNormal"/>
    <w:uiPriority w:val="99"/>
    <w:rsid w:val="00CE5AF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WIPStabletext">
    <w:name w:val="AWIPS table text"/>
    <w:link w:val="AWIPStabletextChar"/>
    <w:uiPriority w:val="99"/>
    <w:rsid w:val="00433770"/>
    <w:pPr>
      <w:spacing w:before="20" w:after="20"/>
    </w:pPr>
    <w:rPr>
      <w:rFonts w:ascii="Arial" w:hAnsi="Arial"/>
    </w:rPr>
  </w:style>
  <w:style w:type="character" w:customStyle="1" w:styleId="AWIPStabletextChar">
    <w:name w:val="AWIPS table text Char"/>
    <w:link w:val="AWIPStabletext"/>
    <w:uiPriority w:val="99"/>
    <w:locked/>
    <w:rsid w:val="00433770"/>
    <w:rPr>
      <w:rFonts w:ascii="Arial" w:hAnsi="Arial"/>
      <w:sz w:val="22"/>
      <w:lang w:val="en-US" w:eastAsia="en-US"/>
    </w:rPr>
  </w:style>
  <w:style w:type="paragraph" w:customStyle="1" w:styleId="AWIPStablehead">
    <w:name w:val="AWIPS table head"/>
    <w:link w:val="AWIPStableheadChar"/>
    <w:uiPriority w:val="99"/>
    <w:rsid w:val="00433770"/>
    <w:pPr>
      <w:keepNext/>
      <w:spacing w:before="40" w:after="40"/>
      <w:jc w:val="center"/>
    </w:pPr>
    <w:rPr>
      <w:rFonts w:ascii="Arial" w:hAnsi="Arial"/>
      <w:b/>
      <w:color w:val="FFFFFF"/>
    </w:rPr>
  </w:style>
  <w:style w:type="character" w:customStyle="1" w:styleId="AWIPStableheadChar">
    <w:name w:val="AWIPS table head Char"/>
    <w:link w:val="AWIPStablehead"/>
    <w:uiPriority w:val="99"/>
    <w:locked/>
    <w:rsid w:val="00433770"/>
    <w:rPr>
      <w:rFonts w:ascii="Arial" w:hAnsi="Arial"/>
      <w:b/>
      <w:color w:val="FFFFFF"/>
      <w:sz w:val="22"/>
      <w:lang w:val="en-US" w:eastAsia="en-US"/>
    </w:rPr>
  </w:style>
  <w:style w:type="table" w:customStyle="1" w:styleId="AWIPSTable">
    <w:name w:val="AWIPS Table"/>
    <w:uiPriority w:val="99"/>
    <w:rsid w:val="00433770"/>
    <w:rPr>
      <w:rFonts w:ascii="Arial" w:hAnsi="Arial"/>
      <w:sz w:val="18"/>
      <w:szCs w:val="20"/>
    </w:rPr>
    <w:tblPr>
      <w:tblStyleRowBandSize w:val="1"/>
      <w:tblInd w:w="0" w:type="dxa"/>
      <w:tblBorders>
        <w:insideH w:val="single" w:sz="4" w:space="0" w:color="A8A6A6"/>
        <w:insideV w:val="single" w:sz="4" w:space="0" w:color="A8A6A6"/>
      </w:tblBorders>
      <w:tblCellMar>
        <w:top w:w="0" w:type="dxa"/>
        <w:left w:w="108" w:type="dxa"/>
        <w:bottom w:w="0" w:type="dxa"/>
        <w:right w:w="108" w:type="dxa"/>
      </w:tblCellMar>
    </w:tblPr>
  </w:style>
  <w:style w:type="paragraph" w:customStyle="1" w:styleId="AWIPSTableSubHead">
    <w:name w:val="AWIPS TableSubHead"/>
    <w:basedOn w:val="AWIPStabletext"/>
    <w:uiPriority w:val="99"/>
    <w:rsid w:val="00433770"/>
    <w:rPr>
      <w:b/>
      <w:color w:val="00007D"/>
    </w:rPr>
  </w:style>
  <w:style w:type="paragraph" w:styleId="Header">
    <w:name w:val="header"/>
    <w:aliases w:val="Header PRMT"/>
    <w:basedOn w:val="Normal"/>
    <w:link w:val="HeaderChar"/>
    <w:uiPriority w:val="99"/>
    <w:rsid w:val="0068402F"/>
    <w:pPr>
      <w:tabs>
        <w:tab w:val="center" w:pos="4320"/>
        <w:tab w:val="right" w:pos="8640"/>
      </w:tabs>
    </w:pPr>
  </w:style>
  <w:style w:type="character" w:customStyle="1" w:styleId="HeaderChar">
    <w:name w:val="Header Char"/>
    <w:aliases w:val="Header PRMT Char"/>
    <w:basedOn w:val="DefaultParagraphFont"/>
    <w:link w:val="Header"/>
    <w:uiPriority w:val="99"/>
    <w:locked/>
    <w:rsid w:val="00F13A96"/>
    <w:rPr>
      <w:rFonts w:cs="Times New Roman"/>
      <w:sz w:val="24"/>
    </w:rPr>
  </w:style>
  <w:style w:type="paragraph" w:styleId="Footer">
    <w:name w:val="footer"/>
    <w:basedOn w:val="Normal"/>
    <w:link w:val="FooterChar"/>
    <w:uiPriority w:val="99"/>
    <w:rsid w:val="0068402F"/>
    <w:pPr>
      <w:tabs>
        <w:tab w:val="center" w:pos="4320"/>
        <w:tab w:val="right" w:pos="8640"/>
      </w:tabs>
    </w:pPr>
  </w:style>
  <w:style w:type="character" w:customStyle="1" w:styleId="FooterChar">
    <w:name w:val="Footer Char"/>
    <w:basedOn w:val="DefaultParagraphFont"/>
    <w:link w:val="Footer"/>
    <w:uiPriority w:val="99"/>
    <w:locked/>
    <w:rsid w:val="00F071E9"/>
    <w:rPr>
      <w:rFonts w:cs="Times New Roman"/>
      <w:sz w:val="24"/>
    </w:rPr>
  </w:style>
  <w:style w:type="paragraph" w:customStyle="1" w:styleId="Footersecond">
    <w:name w:val="Footer second"/>
    <w:next w:val="Normal"/>
    <w:uiPriority w:val="99"/>
    <w:rsid w:val="0068402F"/>
    <w:pPr>
      <w:widowControl w:val="0"/>
      <w:tabs>
        <w:tab w:val="right" w:pos="9360"/>
      </w:tabs>
    </w:pPr>
    <w:rPr>
      <w:i/>
      <w:sz w:val="18"/>
      <w:szCs w:val="18"/>
    </w:rPr>
  </w:style>
  <w:style w:type="paragraph" w:customStyle="1" w:styleId="AWIPTitlePage">
    <w:name w:val="AWIP Title Page"/>
    <w:basedOn w:val="Normal"/>
    <w:uiPriority w:val="99"/>
    <w:rsid w:val="00790AFF"/>
    <w:pPr>
      <w:jc w:val="center"/>
    </w:pPr>
    <w:rPr>
      <w:b/>
      <w:sz w:val="36"/>
      <w:szCs w:val="36"/>
    </w:rPr>
  </w:style>
  <w:style w:type="paragraph" w:styleId="TOC2">
    <w:name w:val="toc 2"/>
    <w:basedOn w:val="Normal"/>
    <w:next w:val="Normal"/>
    <w:autoRedefine/>
    <w:uiPriority w:val="99"/>
    <w:rsid w:val="00CB563E"/>
    <w:pPr>
      <w:tabs>
        <w:tab w:val="left" w:pos="540"/>
        <w:tab w:val="right" w:leader="dot" w:pos="9350"/>
      </w:tabs>
    </w:pPr>
  </w:style>
  <w:style w:type="character" w:styleId="Hyperlink">
    <w:name w:val="Hyperlink"/>
    <w:basedOn w:val="DefaultParagraphFont"/>
    <w:uiPriority w:val="99"/>
    <w:rsid w:val="00AF4E51"/>
    <w:rPr>
      <w:rFonts w:cs="Times New Roman"/>
      <w:color w:val="0000FF"/>
      <w:u w:val="single"/>
    </w:rPr>
  </w:style>
  <w:style w:type="character" w:styleId="PageNumber">
    <w:name w:val="page number"/>
    <w:basedOn w:val="DefaultParagraphFont"/>
    <w:uiPriority w:val="99"/>
    <w:rsid w:val="00AF4E51"/>
    <w:rPr>
      <w:rFonts w:cs="Times New Roman"/>
    </w:rPr>
  </w:style>
  <w:style w:type="paragraph" w:styleId="BalloonText">
    <w:name w:val="Balloon Text"/>
    <w:basedOn w:val="Normal"/>
    <w:link w:val="BalloonTextChar"/>
    <w:uiPriority w:val="99"/>
    <w:rsid w:val="00C5634F"/>
    <w:rPr>
      <w:rFonts w:ascii="Tahoma" w:hAnsi="Tahoma"/>
      <w:sz w:val="16"/>
      <w:szCs w:val="16"/>
    </w:rPr>
  </w:style>
  <w:style w:type="character" w:customStyle="1" w:styleId="BalloonTextChar">
    <w:name w:val="Balloon Text Char"/>
    <w:basedOn w:val="DefaultParagraphFont"/>
    <w:link w:val="BalloonText"/>
    <w:uiPriority w:val="99"/>
    <w:locked/>
    <w:rsid w:val="00F13A96"/>
    <w:rPr>
      <w:rFonts w:ascii="Tahoma" w:hAnsi="Tahoma" w:cs="Times New Roman"/>
      <w:sz w:val="16"/>
    </w:rPr>
  </w:style>
  <w:style w:type="paragraph" w:styleId="TOC1">
    <w:name w:val="toc 1"/>
    <w:basedOn w:val="Normal"/>
    <w:next w:val="Normal"/>
    <w:autoRedefine/>
    <w:uiPriority w:val="39"/>
    <w:rsid w:val="00F52386"/>
  </w:style>
  <w:style w:type="paragraph" w:customStyle="1" w:styleId="ReportTitle">
    <w:name w:val="Report Title"/>
    <w:basedOn w:val="Heading1"/>
    <w:uiPriority w:val="99"/>
    <w:rsid w:val="00FC477D"/>
    <w:pPr>
      <w:spacing w:before="0" w:after="180"/>
    </w:pPr>
    <w:rPr>
      <w:sz w:val="36"/>
    </w:rPr>
  </w:style>
  <w:style w:type="paragraph" w:styleId="Index1">
    <w:name w:val="index 1"/>
    <w:basedOn w:val="Normal"/>
    <w:next w:val="Normal"/>
    <w:autoRedefine/>
    <w:uiPriority w:val="99"/>
    <w:rsid w:val="00F52386"/>
    <w:pPr>
      <w:ind w:left="240" w:hanging="240"/>
    </w:pPr>
  </w:style>
  <w:style w:type="paragraph" w:styleId="TOC3">
    <w:name w:val="toc 3"/>
    <w:basedOn w:val="Normal"/>
    <w:next w:val="Normal"/>
    <w:autoRedefine/>
    <w:uiPriority w:val="99"/>
    <w:rsid w:val="00D07DB9"/>
    <w:pPr>
      <w:tabs>
        <w:tab w:val="right" w:leader="dot" w:pos="9350"/>
      </w:tabs>
      <w:ind w:left="360"/>
    </w:pPr>
  </w:style>
  <w:style w:type="paragraph" w:styleId="TableofFigures">
    <w:name w:val="table of figures"/>
    <w:basedOn w:val="Normal"/>
    <w:next w:val="Normal"/>
    <w:uiPriority w:val="99"/>
    <w:rsid w:val="00A86AEC"/>
  </w:style>
  <w:style w:type="character" w:styleId="CommentReference">
    <w:name w:val="annotation reference"/>
    <w:basedOn w:val="DefaultParagraphFont"/>
    <w:uiPriority w:val="99"/>
    <w:rsid w:val="00895682"/>
    <w:rPr>
      <w:rFonts w:cs="Times New Roman"/>
      <w:sz w:val="16"/>
    </w:rPr>
  </w:style>
  <w:style w:type="paragraph" w:styleId="CommentText">
    <w:name w:val="annotation text"/>
    <w:basedOn w:val="Normal"/>
    <w:link w:val="CommentTextChar"/>
    <w:uiPriority w:val="99"/>
    <w:rsid w:val="00895682"/>
    <w:rPr>
      <w:sz w:val="20"/>
      <w:szCs w:val="20"/>
    </w:rPr>
  </w:style>
  <w:style w:type="character" w:customStyle="1" w:styleId="CommentTextChar">
    <w:name w:val="Comment Text Char"/>
    <w:basedOn w:val="DefaultParagraphFont"/>
    <w:link w:val="CommentText"/>
    <w:uiPriority w:val="99"/>
    <w:locked/>
    <w:rsid w:val="00F13A96"/>
    <w:rPr>
      <w:rFonts w:cs="Times New Roman"/>
    </w:rPr>
  </w:style>
  <w:style w:type="paragraph" w:styleId="CommentSubject">
    <w:name w:val="annotation subject"/>
    <w:basedOn w:val="CommentText"/>
    <w:next w:val="CommentText"/>
    <w:link w:val="CommentSubjectChar"/>
    <w:uiPriority w:val="99"/>
    <w:rsid w:val="00895682"/>
    <w:rPr>
      <w:b/>
      <w:bCs/>
    </w:rPr>
  </w:style>
  <w:style w:type="character" w:customStyle="1" w:styleId="CommentSubjectChar">
    <w:name w:val="Comment Subject Char"/>
    <w:basedOn w:val="CommentTextChar"/>
    <w:link w:val="CommentSubject"/>
    <w:uiPriority w:val="99"/>
    <w:locked/>
    <w:rsid w:val="00F13A96"/>
    <w:rPr>
      <w:rFonts w:cs="Times New Roman"/>
      <w:b/>
    </w:rPr>
  </w:style>
  <w:style w:type="character" w:customStyle="1" w:styleId="CharChar">
    <w:name w:val="Char Char"/>
    <w:uiPriority w:val="99"/>
    <w:rsid w:val="00352A08"/>
    <w:rPr>
      <w:rFonts w:ascii="Arial" w:hAnsi="Arial"/>
      <w:b/>
      <w:sz w:val="26"/>
      <w:lang w:val="en-US" w:eastAsia="en-US"/>
    </w:rPr>
  </w:style>
  <w:style w:type="paragraph" w:customStyle="1" w:styleId="TableTitle">
    <w:name w:val="Table Title"/>
    <w:basedOn w:val="Normal"/>
    <w:link w:val="TableTitleChar"/>
    <w:uiPriority w:val="99"/>
    <w:rsid w:val="00A932F1"/>
    <w:pPr>
      <w:autoSpaceDE w:val="0"/>
      <w:autoSpaceDN w:val="0"/>
      <w:adjustRightInd w:val="0"/>
      <w:spacing w:after="40"/>
    </w:pPr>
    <w:rPr>
      <w:rFonts w:ascii="TimesNewRoman,Bold" w:hAnsi="TimesNewRoman,Bold"/>
      <w:b/>
      <w:sz w:val="22"/>
      <w:szCs w:val="20"/>
    </w:rPr>
  </w:style>
  <w:style w:type="character" w:customStyle="1" w:styleId="TableTitleChar">
    <w:name w:val="Table Title Char"/>
    <w:link w:val="TableTitle"/>
    <w:uiPriority w:val="99"/>
    <w:locked/>
    <w:rsid w:val="00A932F1"/>
    <w:rPr>
      <w:rFonts w:ascii="TimesNewRoman,Bold" w:hAnsi="TimesNewRoman,Bold"/>
      <w:b/>
      <w:szCs w:val="20"/>
    </w:rPr>
  </w:style>
  <w:style w:type="paragraph" w:customStyle="1" w:styleId="TableText">
    <w:name w:val="Table Text"/>
    <w:basedOn w:val="Normal"/>
    <w:link w:val="TableTextChar"/>
    <w:uiPriority w:val="99"/>
    <w:rsid w:val="00B05901"/>
    <w:pPr>
      <w:autoSpaceDE w:val="0"/>
      <w:autoSpaceDN w:val="0"/>
      <w:adjustRightInd w:val="0"/>
      <w:spacing w:before="20" w:after="20"/>
    </w:pPr>
    <w:rPr>
      <w:rFonts w:ascii="Arial Narrow" w:hAnsi="Arial Narrow"/>
      <w:sz w:val="18"/>
      <w:szCs w:val="20"/>
    </w:rPr>
  </w:style>
  <w:style w:type="paragraph" w:customStyle="1" w:styleId="Tableheading">
    <w:name w:val="Table heading"/>
    <w:basedOn w:val="TableText"/>
    <w:uiPriority w:val="99"/>
    <w:rsid w:val="00E52C4B"/>
    <w:pPr>
      <w:spacing w:before="40" w:after="40"/>
      <w:jc w:val="center"/>
    </w:pPr>
    <w:rPr>
      <w:b/>
    </w:rPr>
  </w:style>
  <w:style w:type="paragraph" w:styleId="ListBullet">
    <w:name w:val="List Bullet"/>
    <w:basedOn w:val="Normal"/>
    <w:uiPriority w:val="99"/>
    <w:rsid w:val="007F6C25"/>
    <w:pPr>
      <w:tabs>
        <w:tab w:val="num" w:pos="360"/>
      </w:tabs>
      <w:spacing w:after="60"/>
      <w:ind w:left="360" w:hanging="360"/>
    </w:pPr>
  </w:style>
  <w:style w:type="paragraph" w:customStyle="1" w:styleId="FigureTitle">
    <w:name w:val="Figure Title"/>
    <w:basedOn w:val="TableTitle"/>
    <w:uiPriority w:val="99"/>
    <w:rsid w:val="006B29CC"/>
    <w:pPr>
      <w:spacing w:after="120"/>
    </w:pPr>
  </w:style>
  <w:style w:type="character" w:customStyle="1" w:styleId="BlankPage">
    <w:name w:val="Blank Page"/>
    <w:uiPriority w:val="99"/>
    <w:rsid w:val="00C927C6"/>
  </w:style>
  <w:style w:type="paragraph" w:styleId="BodyText">
    <w:name w:val="Body Text"/>
    <w:aliases w:val="Body Text Char"/>
    <w:basedOn w:val="Normal"/>
    <w:link w:val="BodyTextChar1"/>
    <w:rsid w:val="00B814BE"/>
    <w:pPr>
      <w:spacing w:after="120"/>
    </w:pPr>
  </w:style>
  <w:style w:type="character" w:customStyle="1" w:styleId="BodyTextChar1">
    <w:name w:val="Body Text Char1"/>
    <w:aliases w:val="Body Text Char Char"/>
    <w:basedOn w:val="DefaultParagraphFont"/>
    <w:link w:val="BodyText"/>
    <w:uiPriority w:val="99"/>
    <w:locked/>
    <w:rsid w:val="005312E5"/>
    <w:rPr>
      <w:rFonts w:cs="Times New Roman"/>
      <w:sz w:val="24"/>
      <w:szCs w:val="24"/>
    </w:rPr>
  </w:style>
  <w:style w:type="character" w:customStyle="1" w:styleId="TableTextChar">
    <w:name w:val="Table Text Char"/>
    <w:link w:val="TableText"/>
    <w:uiPriority w:val="99"/>
    <w:locked/>
    <w:rsid w:val="009F73CF"/>
    <w:rPr>
      <w:rFonts w:ascii="Arial Narrow" w:hAnsi="Arial Narrow"/>
      <w:sz w:val="18"/>
    </w:rPr>
  </w:style>
  <w:style w:type="table" w:customStyle="1" w:styleId="Tablehead">
    <w:name w:val="Table head"/>
    <w:uiPriority w:val="99"/>
    <w:rsid w:val="00E52C4B"/>
    <w:rPr>
      <w:sz w:val="20"/>
      <w:szCs w:val="20"/>
    </w:rPr>
    <w:tblPr>
      <w:tblInd w:w="0" w:type="dxa"/>
      <w:tblCellMar>
        <w:top w:w="0" w:type="dxa"/>
        <w:left w:w="108" w:type="dxa"/>
        <w:bottom w:w="0" w:type="dxa"/>
        <w:right w:w="108" w:type="dxa"/>
      </w:tblCellMar>
    </w:tblPr>
  </w:style>
  <w:style w:type="paragraph" w:styleId="PlainText">
    <w:name w:val="Plain Text"/>
    <w:basedOn w:val="Normal"/>
    <w:link w:val="PlainTextChar"/>
    <w:uiPriority w:val="99"/>
    <w:rsid w:val="00627F8A"/>
    <w:rPr>
      <w:rFonts w:ascii="Courier New" w:hAnsi="Courier New"/>
      <w:sz w:val="20"/>
      <w:szCs w:val="20"/>
    </w:rPr>
  </w:style>
  <w:style w:type="character" w:customStyle="1" w:styleId="PlainTextChar">
    <w:name w:val="Plain Text Char"/>
    <w:basedOn w:val="DefaultParagraphFont"/>
    <w:link w:val="PlainText"/>
    <w:uiPriority w:val="99"/>
    <w:locked/>
    <w:rsid w:val="00F13A96"/>
    <w:rPr>
      <w:rFonts w:ascii="Courier New" w:hAnsi="Courier New" w:cs="Times New Roman"/>
    </w:rPr>
  </w:style>
  <w:style w:type="paragraph" w:styleId="FootnoteText">
    <w:name w:val="footnote text"/>
    <w:basedOn w:val="Normal"/>
    <w:link w:val="FootnoteTextChar"/>
    <w:uiPriority w:val="99"/>
    <w:rsid w:val="006130AB"/>
    <w:rPr>
      <w:sz w:val="20"/>
      <w:szCs w:val="20"/>
    </w:rPr>
  </w:style>
  <w:style w:type="character" w:customStyle="1" w:styleId="FootnoteTextChar">
    <w:name w:val="Footnote Text Char"/>
    <w:basedOn w:val="DefaultParagraphFont"/>
    <w:link w:val="FootnoteText"/>
    <w:uiPriority w:val="99"/>
    <w:locked/>
    <w:rsid w:val="00F13A96"/>
    <w:rPr>
      <w:rFonts w:cs="Times New Roman"/>
    </w:rPr>
  </w:style>
  <w:style w:type="character" w:styleId="FootnoteReference">
    <w:name w:val="footnote reference"/>
    <w:basedOn w:val="DefaultParagraphFont"/>
    <w:uiPriority w:val="99"/>
    <w:rsid w:val="006130AB"/>
    <w:rPr>
      <w:rFonts w:cs="Times New Roman"/>
      <w:vertAlign w:val="superscript"/>
    </w:rPr>
  </w:style>
  <w:style w:type="paragraph" w:customStyle="1" w:styleId="Bullet1">
    <w:name w:val="Bullet1"/>
    <w:basedOn w:val="Normal"/>
    <w:uiPriority w:val="99"/>
    <w:rsid w:val="00A94B36"/>
    <w:pPr>
      <w:numPr>
        <w:numId w:val="3"/>
      </w:numPr>
    </w:pPr>
  </w:style>
  <w:style w:type="paragraph" w:customStyle="1" w:styleId="Bullet10">
    <w:name w:val="Bullet 1"/>
    <w:basedOn w:val="Normal"/>
    <w:uiPriority w:val="99"/>
    <w:rsid w:val="00632DF9"/>
    <w:pPr>
      <w:numPr>
        <w:numId w:val="4"/>
      </w:numPr>
    </w:pPr>
  </w:style>
  <w:style w:type="paragraph" w:styleId="HTMLPreformatted">
    <w:name w:val="HTML Preformatted"/>
    <w:basedOn w:val="Normal"/>
    <w:link w:val="HTMLPreformattedChar"/>
    <w:uiPriority w:val="99"/>
    <w:rsid w:val="00DA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F13A96"/>
    <w:rPr>
      <w:rFonts w:ascii="Courier New" w:hAnsi="Courier New" w:cs="Times New Roman"/>
    </w:rPr>
  </w:style>
  <w:style w:type="character" w:customStyle="1" w:styleId="moz-txt-tag">
    <w:name w:val="moz-txt-tag"/>
    <w:basedOn w:val="DefaultParagraphFont"/>
    <w:uiPriority w:val="99"/>
    <w:rsid w:val="00DA4808"/>
    <w:rPr>
      <w:rFonts w:cs="Times New Roman"/>
    </w:rPr>
  </w:style>
  <w:style w:type="paragraph" w:styleId="BodyTextIndent3">
    <w:name w:val="Body Text Indent 3"/>
    <w:basedOn w:val="Normal"/>
    <w:link w:val="BodyTextIndent3Char"/>
    <w:uiPriority w:val="99"/>
    <w:rsid w:val="002539FE"/>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F13A96"/>
    <w:rPr>
      <w:rFonts w:cs="Times New Roman"/>
      <w:sz w:val="16"/>
    </w:rPr>
  </w:style>
  <w:style w:type="character" w:styleId="FollowedHyperlink">
    <w:name w:val="FollowedHyperlink"/>
    <w:basedOn w:val="DefaultParagraphFont"/>
    <w:uiPriority w:val="99"/>
    <w:rsid w:val="00184ED5"/>
    <w:rPr>
      <w:rFonts w:cs="Times New Roman"/>
      <w:color w:val="800080"/>
      <w:u w:val="single"/>
    </w:rPr>
  </w:style>
  <w:style w:type="paragraph" w:styleId="BodyText2">
    <w:name w:val="Body Text 2"/>
    <w:basedOn w:val="Normal"/>
    <w:link w:val="BodyText2Char"/>
    <w:uiPriority w:val="99"/>
    <w:rsid w:val="0026743C"/>
    <w:pPr>
      <w:spacing w:after="120" w:line="480" w:lineRule="auto"/>
    </w:pPr>
  </w:style>
  <w:style w:type="character" w:customStyle="1" w:styleId="BodyText2Char">
    <w:name w:val="Body Text 2 Char"/>
    <w:basedOn w:val="DefaultParagraphFont"/>
    <w:link w:val="BodyText2"/>
    <w:uiPriority w:val="99"/>
    <w:locked/>
    <w:rsid w:val="00F13A96"/>
    <w:rPr>
      <w:rFonts w:cs="Times New Roman"/>
      <w:sz w:val="24"/>
    </w:rPr>
  </w:style>
  <w:style w:type="paragraph" w:customStyle="1" w:styleId="NumberedList">
    <w:name w:val="Numbered List"/>
    <w:basedOn w:val="Normal"/>
    <w:uiPriority w:val="99"/>
    <w:rsid w:val="00A329D5"/>
    <w:pPr>
      <w:numPr>
        <w:numId w:val="6"/>
      </w:numPr>
    </w:pPr>
  </w:style>
  <w:style w:type="paragraph" w:customStyle="1" w:styleId="BulletedList">
    <w:name w:val="Bulleted List"/>
    <w:basedOn w:val="Normal"/>
    <w:uiPriority w:val="99"/>
    <w:rsid w:val="002B7409"/>
    <w:pPr>
      <w:widowControl w:val="0"/>
      <w:numPr>
        <w:numId w:val="7"/>
      </w:numPr>
      <w:autoSpaceDE w:val="0"/>
      <w:autoSpaceDN w:val="0"/>
      <w:adjustRightInd w:val="0"/>
      <w:spacing w:after="120"/>
    </w:pPr>
  </w:style>
  <w:style w:type="paragraph" w:customStyle="1" w:styleId="BulletedList2dLevel">
    <w:name w:val="Bulleted List 2d Level"/>
    <w:basedOn w:val="BulletedList"/>
    <w:uiPriority w:val="99"/>
    <w:rsid w:val="002B7409"/>
    <w:pPr>
      <w:numPr>
        <w:numId w:val="8"/>
      </w:numPr>
      <w:tabs>
        <w:tab w:val="num" w:pos="1440"/>
      </w:tabs>
      <w:spacing w:after="60"/>
    </w:pPr>
  </w:style>
  <w:style w:type="paragraph" w:customStyle="1" w:styleId="Subheading">
    <w:name w:val="Subheading"/>
    <w:basedOn w:val="BodyText1"/>
    <w:uiPriority w:val="99"/>
    <w:rsid w:val="007F6C25"/>
    <w:rPr>
      <w:rFonts w:ascii="Arial" w:hAnsi="Arial"/>
      <w:b/>
      <w:bCs/>
    </w:rPr>
  </w:style>
  <w:style w:type="paragraph" w:customStyle="1" w:styleId="ListBulletLast">
    <w:name w:val="List Bullet Last"/>
    <w:basedOn w:val="ListBullet"/>
    <w:uiPriority w:val="99"/>
    <w:rsid w:val="007F6C25"/>
    <w:pPr>
      <w:numPr>
        <w:numId w:val="5"/>
      </w:numPr>
      <w:tabs>
        <w:tab w:val="clear" w:pos="360"/>
        <w:tab w:val="num" w:pos="720"/>
      </w:tabs>
      <w:spacing w:after="180"/>
      <w:ind w:left="720" w:hanging="720"/>
    </w:pPr>
  </w:style>
  <w:style w:type="paragraph" w:customStyle="1" w:styleId="Foreword">
    <w:name w:val="Foreword"/>
    <w:basedOn w:val="Normal"/>
    <w:uiPriority w:val="99"/>
    <w:rsid w:val="005C3443"/>
    <w:pPr>
      <w:keepNext/>
      <w:suppressAutoHyphens/>
      <w:spacing w:after="180"/>
      <w:jc w:val="center"/>
      <w:outlineLvl w:val="0"/>
    </w:pPr>
    <w:rPr>
      <w:rFonts w:ascii="Arial Bold" w:hAnsi="Arial Bold" w:cs="Arial"/>
      <w:b/>
      <w:bCs/>
      <w:kern w:val="1"/>
      <w:sz w:val="28"/>
      <w:szCs w:val="28"/>
      <w:lang w:eastAsia="ar-SA"/>
    </w:rPr>
  </w:style>
  <w:style w:type="character" w:styleId="LineNumber">
    <w:name w:val="line number"/>
    <w:basedOn w:val="DefaultParagraphFont"/>
    <w:uiPriority w:val="99"/>
    <w:rsid w:val="00F071E9"/>
    <w:rPr>
      <w:rFonts w:cs="Times New Roman"/>
    </w:rPr>
  </w:style>
  <w:style w:type="paragraph" w:customStyle="1" w:styleId="change">
    <w:name w:val="change"/>
    <w:basedOn w:val="Normal"/>
    <w:uiPriority w:val="99"/>
    <w:rsid w:val="00F071E9"/>
    <w:pPr>
      <w:tabs>
        <w:tab w:val="bar" w:pos="9360"/>
      </w:tabs>
      <w:overflowPunct w:val="0"/>
      <w:autoSpaceDE w:val="0"/>
      <w:autoSpaceDN w:val="0"/>
      <w:adjustRightInd w:val="0"/>
      <w:spacing w:before="120" w:after="120"/>
      <w:textAlignment w:val="baseline"/>
    </w:pPr>
    <w:rPr>
      <w:szCs w:val="20"/>
    </w:rPr>
  </w:style>
  <w:style w:type="paragraph" w:customStyle="1" w:styleId="li">
    <w:name w:val="li"/>
    <w:basedOn w:val="Normal"/>
    <w:uiPriority w:val="99"/>
    <w:rsid w:val="00F071E9"/>
    <w:pPr>
      <w:tabs>
        <w:tab w:val="left" w:pos="1080"/>
      </w:tabs>
      <w:overflowPunct w:val="0"/>
      <w:autoSpaceDE w:val="0"/>
      <w:autoSpaceDN w:val="0"/>
      <w:adjustRightInd w:val="0"/>
      <w:spacing w:before="120" w:after="120"/>
      <w:ind w:left="1080" w:hanging="360"/>
      <w:textAlignment w:val="baseline"/>
    </w:pPr>
    <w:rPr>
      <w:szCs w:val="20"/>
    </w:rPr>
  </w:style>
  <w:style w:type="paragraph" w:customStyle="1" w:styleId="li2">
    <w:name w:val="li2"/>
    <w:basedOn w:val="Normal"/>
    <w:uiPriority w:val="99"/>
    <w:rsid w:val="00F071E9"/>
    <w:pPr>
      <w:tabs>
        <w:tab w:val="left" w:pos="1800"/>
      </w:tabs>
      <w:overflowPunct w:val="0"/>
      <w:autoSpaceDE w:val="0"/>
      <w:autoSpaceDN w:val="0"/>
      <w:adjustRightInd w:val="0"/>
      <w:spacing w:before="120" w:after="120"/>
      <w:ind w:left="1800" w:hanging="360"/>
      <w:textAlignment w:val="baseline"/>
    </w:pPr>
    <w:rPr>
      <w:szCs w:val="20"/>
    </w:rPr>
  </w:style>
  <w:style w:type="paragraph" w:customStyle="1" w:styleId="li2c">
    <w:name w:val="li2c"/>
    <w:basedOn w:val="li2"/>
    <w:uiPriority w:val="99"/>
    <w:rsid w:val="00F071E9"/>
    <w:pPr>
      <w:tabs>
        <w:tab w:val="bar" w:pos="9360"/>
      </w:tabs>
    </w:pPr>
  </w:style>
  <w:style w:type="paragraph" w:customStyle="1" w:styleId="lic">
    <w:name w:val="lic"/>
    <w:basedOn w:val="li"/>
    <w:uiPriority w:val="99"/>
    <w:rsid w:val="00F071E9"/>
    <w:pPr>
      <w:tabs>
        <w:tab w:val="bar" w:pos="9360"/>
      </w:tabs>
    </w:pPr>
  </w:style>
  <w:style w:type="paragraph" w:customStyle="1" w:styleId="Section">
    <w:name w:val="Section"/>
    <w:basedOn w:val="Normal"/>
    <w:next w:val="Normal"/>
    <w:uiPriority w:val="99"/>
    <w:rsid w:val="00F071E9"/>
    <w:pPr>
      <w:overflowPunct w:val="0"/>
      <w:autoSpaceDE w:val="0"/>
      <w:autoSpaceDN w:val="0"/>
      <w:adjustRightInd w:val="0"/>
      <w:spacing w:before="120" w:after="120"/>
      <w:textAlignment w:val="baseline"/>
    </w:pPr>
    <w:rPr>
      <w:i/>
      <w:szCs w:val="20"/>
    </w:rPr>
  </w:style>
  <w:style w:type="paragraph" w:styleId="TOC4">
    <w:name w:val="toc 4"/>
    <w:basedOn w:val="Normal"/>
    <w:next w:val="Normal"/>
    <w:uiPriority w:val="99"/>
    <w:rsid w:val="00F071E9"/>
    <w:pPr>
      <w:overflowPunct w:val="0"/>
      <w:autoSpaceDE w:val="0"/>
      <w:autoSpaceDN w:val="0"/>
      <w:adjustRightInd w:val="0"/>
      <w:ind w:left="720"/>
      <w:textAlignment w:val="baseline"/>
    </w:pPr>
    <w:rPr>
      <w:rFonts w:ascii="Calibri" w:hAnsi="Calibri"/>
      <w:sz w:val="18"/>
      <w:szCs w:val="18"/>
    </w:rPr>
  </w:style>
  <w:style w:type="paragraph" w:styleId="TOC5">
    <w:name w:val="toc 5"/>
    <w:basedOn w:val="Normal"/>
    <w:next w:val="Normal"/>
    <w:uiPriority w:val="99"/>
    <w:rsid w:val="00F071E9"/>
    <w:pPr>
      <w:overflowPunct w:val="0"/>
      <w:autoSpaceDE w:val="0"/>
      <w:autoSpaceDN w:val="0"/>
      <w:adjustRightInd w:val="0"/>
      <w:ind w:left="960"/>
      <w:textAlignment w:val="baseline"/>
    </w:pPr>
    <w:rPr>
      <w:rFonts w:ascii="Calibri" w:hAnsi="Calibri"/>
      <w:sz w:val="18"/>
      <w:szCs w:val="18"/>
    </w:rPr>
  </w:style>
  <w:style w:type="paragraph" w:styleId="TOC6">
    <w:name w:val="toc 6"/>
    <w:basedOn w:val="Normal"/>
    <w:next w:val="Normal"/>
    <w:uiPriority w:val="99"/>
    <w:rsid w:val="00F071E9"/>
    <w:pPr>
      <w:overflowPunct w:val="0"/>
      <w:autoSpaceDE w:val="0"/>
      <w:autoSpaceDN w:val="0"/>
      <w:adjustRightInd w:val="0"/>
      <w:ind w:left="1200"/>
      <w:textAlignment w:val="baseline"/>
    </w:pPr>
    <w:rPr>
      <w:rFonts w:ascii="Calibri" w:hAnsi="Calibri"/>
      <w:sz w:val="18"/>
      <w:szCs w:val="18"/>
    </w:rPr>
  </w:style>
  <w:style w:type="paragraph" w:styleId="TOC7">
    <w:name w:val="toc 7"/>
    <w:basedOn w:val="Normal"/>
    <w:next w:val="Normal"/>
    <w:uiPriority w:val="99"/>
    <w:rsid w:val="00F071E9"/>
    <w:pPr>
      <w:overflowPunct w:val="0"/>
      <w:autoSpaceDE w:val="0"/>
      <w:autoSpaceDN w:val="0"/>
      <w:adjustRightInd w:val="0"/>
      <w:ind w:left="1440"/>
      <w:textAlignment w:val="baseline"/>
    </w:pPr>
    <w:rPr>
      <w:rFonts w:ascii="Calibri" w:hAnsi="Calibri"/>
      <w:sz w:val="18"/>
      <w:szCs w:val="18"/>
    </w:rPr>
  </w:style>
  <w:style w:type="paragraph" w:styleId="TOC8">
    <w:name w:val="toc 8"/>
    <w:basedOn w:val="Normal"/>
    <w:next w:val="Normal"/>
    <w:uiPriority w:val="99"/>
    <w:rsid w:val="00F071E9"/>
    <w:pPr>
      <w:overflowPunct w:val="0"/>
      <w:autoSpaceDE w:val="0"/>
      <w:autoSpaceDN w:val="0"/>
      <w:adjustRightInd w:val="0"/>
      <w:ind w:left="1680"/>
      <w:textAlignment w:val="baseline"/>
    </w:pPr>
    <w:rPr>
      <w:rFonts w:ascii="Calibri" w:hAnsi="Calibri"/>
      <w:sz w:val="18"/>
      <w:szCs w:val="18"/>
    </w:rPr>
  </w:style>
  <w:style w:type="paragraph" w:styleId="TOC9">
    <w:name w:val="toc 9"/>
    <w:basedOn w:val="Normal"/>
    <w:next w:val="Normal"/>
    <w:uiPriority w:val="99"/>
    <w:rsid w:val="00F071E9"/>
    <w:pPr>
      <w:overflowPunct w:val="0"/>
      <w:autoSpaceDE w:val="0"/>
      <w:autoSpaceDN w:val="0"/>
      <w:adjustRightInd w:val="0"/>
      <w:ind w:left="1920"/>
      <w:textAlignment w:val="baseline"/>
    </w:pPr>
    <w:rPr>
      <w:rFonts w:ascii="Calibri" w:hAnsi="Calibri"/>
      <w:sz w:val="18"/>
      <w:szCs w:val="18"/>
    </w:rPr>
  </w:style>
  <w:style w:type="paragraph" w:styleId="Caption">
    <w:name w:val="caption"/>
    <w:basedOn w:val="Normal"/>
    <w:next w:val="Normal"/>
    <w:uiPriority w:val="99"/>
    <w:qFormat/>
    <w:rsid w:val="006105D4"/>
    <w:pPr>
      <w:overflowPunct w:val="0"/>
      <w:autoSpaceDE w:val="0"/>
      <w:autoSpaceDN w:val="0"/>
      <w:adjustRightInd w:val="0"/>
      <w:spacing w:before="120" w:after="60"/>
      <w:textAlignment w:val="baseline"/>
    </w:pPr>
    <w:rPr>
      <w:b/>
      <w:sz w:val="22"/>
      <w:szCs w:val="20"/>
    </w:rPr>
  </w:style>
  <w:style w:type="paragraph" w:styleId="DocumentMap">
    <w:name w:val="Document Map"/>
    <w:basedOn w:val="Normal"/>
    <w:link w:val="DocumentMapChar"/>
    <w:uiPriority w:val="99"/>
    <w:rsid w:val="00F071E9"/>
    <w:pPr>
      <w:shd w:val="clear" w:color="auto" w:fill="000080"/>
      <w:overflowPunct w:val="0"/>
      <w:autoSpaceDE w:val="0"/>
      <w:autoSpaceDN w:val="0"/>
      <w:adjustRightInd w:val="0"/>
      <w:spacing w:before="120" w:after="120"/>
      <w:textAlignment w:val="baseline"/>
    </w:pPr>
    <w:rPr>
      <w:rFonts w:ascii="Tahoma" w:hAnsi="Tahoma"/>
      <w:szCs w:val="20"/>
    </w:rPr>
  </w:style>
  <w:style w:type="character" w:customStyle="1" w:styleId="DocumentMapChar">
    <w:name w:val="Document Map Char"/>
    <w:basedOn w:val="DefaultParagraphFont"/>
    <w:link w:val="DocumentMap"/>
    <w:uiPriority w:val="99"/>
    <w:locked/>
    <w:rsid w:val="00F071E9"/>
    <w:rPr>
      <w:rFonts w:ascii="Tahoma" w:hAnsi="Tahoma" w:cs="Times New Roman"/>
      <w:sz w:val="24"/>
      <w:shd w:val="clear" w:color="auto" w:fill="000080"/>
    </w:rPr>
  </w:style>
  <w:style w:type="paragraph" w:customStyle="1" w:styleId="TableEntry">
    <w:name w:val="TableEntry"/>
    <w:uiPriority w:val="99"/>
    <w:rsid w:val="00F071E9"/>
    <w:pPr>
      <w:tabs>
        <w:tab w:val="left" w:pos="2304"/>
        <w:tab w:val="left" w:pos="4751"/>
        <w:tab w:val="left" w:pos="5616"/>
        <w:tab w:val="left" w:pos="6480"/>
      </w:tabs>
      <w:overflowPunct w:val="0"/>
      <w:autoSpaceDE w:val="0"/>
      <w:autoSpaceDN w:val="0"/>
      <w:adjustRightInd w:val="0"/>
      <w:spacing w:line="280" w:lineRule="exact"/>
      <w:textAlignment w:val="baseline"/>
    </w:pPr>
    <w:rPr>
      <w:color w:val="000000"/>
      <w:sz w:val="20"/>
      <w:szCs w:val="20"/>
    </w:rPr>
  </w:style>
  <w:style w:type="paragraph" w:customStyle="1" w:styleId="ParaBody">
    <w:name w:val="ParaBody"/>
    <w:basedOn w:val="Normal"/>
    <w:uiPriority w:val="99"/>
    <w:rsid w:val="00F071E9"/>
    <w:pPr>
      <w:overflowPunct w:val="0"/>
      <w:autoSpaceDE w:val="0"/>
      <w:autoSpaceDN w:val="0"/>
      <w:adjustRightInd w:val="0"/>
      <w:spacing w:before="100"/>
      <w:textAlignment w:val="baseline"/>
    </w:pPr>
    <w:rPr>
      <w:szCs w:val="20"/>
    </w:rPr>
  </w:style>
  <w:style w:type="paragraph" w:customStyle="1" w:styleId="Body">
    <w:name w:val="Body"/>
    <w:uiPriority w:val="99"/>
    <w:rsid w:val="00F071E9"/>
    <w:pPr>
      <w:widowControl w:val="0"/>
      <w:overflowPunct w:val="0"/>
      <w:autoSpaceDE w:val="0"/>
      <w:autoSpaceDN w:val="0"/>
      <w:adjustRightInd w:val="0"/>
      <w:spacing w:line="280" w:lineRule="exact"/>
      <w:textAlignment w:val="baseline"/>
    </w:pPr>
    <w:rPr>
      <w:rFonts w:ascii="Tms Rmn" w:hAnsi="Tms Rmn"/>
      <w:color w:val="000000"/>
      <w:sz w:val="24"/>
      <w:szCs w:val="20"/>
    </w:rPr>
  </w:style>
  <w:style w:type="paragraph" w:customStyle="1" w:styleId="TableTitle0">
    <w:name w:val="TableTitle"/>
    <w:uiPriority w:val="99"/>
    <w:rsid w:val="00F071E9"/>
    <w:pPr>
      <w:widowControl w:val="0"/>
      <w:overflowPunct w:val="0"/>
      <w:autoSpaceDE w:val="0"/>
      <w:autoSpaceDN w:val="0"/>
      <w:adjustRightInd w:val="0"/>
      <w:spacing w:line="240" w:lineRule="atLeast"/>
      <w:jc w:val="center"/>
      <w:textAlignment w:val="baseline"/>
    </w:pPr>
    <w:rPr>
      <w:b/>
      <w:color w:val="000000"/>
      <w:sz w:val="24"/>
      <w:szCs w:val="20"/>
    </w:rPr>
  </w:style>
  <w:style w:type="paragraph" w:customStyle="1" w:styleId="TableHeader">
    <w:name w:val="TableHeader"/>
    <w:basedOn w:val="TableTitle0"/>
    <w:uiPriority w:val="99"/>
    <w:rsid w:val="00F071E9"/>
    <w:pPr>
      <w:spacing w:line="280" w:lineRule="atLeast"/>
    </w:pPr>
    <w:rPr>
      <w:color w:val="auto"/>
      <w:sz w:val="20"/>
    </w:rPr>
  </w:style>
  <w:style w:type="paragraph" w:customStyle="1" w:styleId="CellBody">
    <w:name w:val="CellBody"/>
    <w:uiPriority w:val="99"/>
    <w:rsid w:val="00F071E9"/>
    <w:pPr>
      <w:widowControl w:val="0"/>
      <w:overflowPunct w:val="0"/>
      <w:autoSpaceDE w:val="0"/>
      <w:autoSpaceDN w:val="0"/>
      <w:adjustRightInd w:val="0"/>
      <w:spacing w:line="240" w:lineRule="atLeast"/>
      <w:textAlignment w:val="baseline"/>
    </w:pPr>
    <w:rPr>
      <w:szCs w:val="20"/>
    </w:rPr>
  </w:style>
  <w:style w:type="paragraph" w:styleId="BodyTextIndent">
    <w:name w:val="Body Text Indent"/>
    <w:basedOn w:val="Normal"/>
    <w:link w:val="BodyTextIndentChar"/>
    <w:uiPriority w:val="99"/>
    <w:rsid w:val="00F071E9"/>
    <w:pPr>
      <w:overflowPunct w:val="0"/>
      <w:autoSpaceDE w:val="0"/>
      <w:autoSpaceDN w:val="0"/>
      <w:adjustRightInd w:val="0"/>
      <w:spacing w:before="120"/>
      <w:ind w:left="900" w:hanging="900"/>
      <w:jc w:val="both"/>
      <w:textAlignment w:val="baseline"/>
    </w:pPr>
    <w:rPr>
      <w:szCs w:val="20"/>
    </w:rPr>
  </w:style>
  <w:style w:type="character" w:customStyle="1" w:styleId="BodyTextIndentChar">
    <w:name w:val="Body Text Indent Char"/>
    <w:basedOn w:val="DefaultParagraphFont"/>
    <w:link w:val="BodyTextIndent"/>
    <w:uiPriority w:val="99"/>
    <w:locked/>
    <w:rsid w:val="00F071E9"/>
    <w:rPr>
      <w:rFonts w:cs="Times New Roman"/>
      <w:sz w:val="24"/>
    </w:rPr>
  </w:style>
  <w:style w:type="paragraph" w:styleId="BodyTextIndent2">
    <w:name w:val="Body Text Indent 2"/>
    <w:basedOn w:val="Normal"/>
    <w:link w:val="BodyTextIndent2Char"/>
    <w:uiPriority w:val="99"/>
    <w:rsid w:val="00F071E9"/>
    <w:pPr>
      <w:overflowPunct w:val="0"/>
      <w:autoSpaceDE w:val="0"/>
      <w:autoSpaceDN w:val="0"/>
      <w:adjustRightInd w:val="0"/>
      <w:ind w:left="907"/>
      <w:jc w:val="both"/>
      <w:textAlignment w:val="baseline"/>
    </w:pPr>
    <w:rPr>
      <w:szCs w:val="20"/>
    </w:rPr>
  </w:style>
  <w:style w:type="character" w:customStyle="1" w:styleId="BodyTextIndent2Char">
    <w:name w:val="Body Text Indent 2 Char"/>
    <w:basedOn w:val="DefaultParagraphFont"/>
    <w:link w:val="BodyTextIndent2"/>
    <w:uiPriority w:val="99"/>
    <w:locked/>
    <w:rsid w:val="00F071E9"/>
    <w:rPr>
      <w:rFonts w:cs="Times New Roman"/>
      <w:sz w:val="24"/>
    </w:rPr>
  </w:style>
  <w:style w:type="paragraph" w:customStyle="1" w:styleId="Figure">
    <w:name w:val="Figure"/>
    <w:basedOn w:val="Caption"/>
    <w:uiPriority w:val="99"/>
    <w:rsid w:val="00F071E9"/>
    <w:pPr>
      <w:ind w:left="360" w:hanging="360"/>
      <w:jc w:val="center"/>
    </w:pPr>
    <w:rPr>
      <w:b w:val="0"/>
    </w:rPr>
  </w:style>
  <w:style w:type="paragraph" w:customStyle="1" w:styleId="StyleJustifiedAfter0pt">
    <w:name w:val="Style Justified After:  0 pt"/>
    <w:basedOn w:val="Normal"/>
    <w:uiPriority w:val="99"/>
    <w:rsid w:val="00F071E9"/>
    <w:pPr>
      <w:overflowPunct w:val="0"/>
      <w:autoSpaceDE w:val="0"/>
      <w:autoSpaceDN w:val="0"/>
      <w:adjustRightInd w:val="0"/>
      <w:spacing w:before="120"/>
      <w:ind w:left="864" w:hanging="864"/>
      <w:jc w:val="both"/>
      <w:textAlignment w:val="baseline"/>
    </w:pPr>
    <w:rPr>
      <w:szCs w:val="20"/>
    </w:rPr>
  </w:style>
  <w:style w:type="paragraph" w:customStyle="1" w:styleId="StyleAppendiixHeading1Left">
    <w:name w:val="Style Appendiix Heading 1 + Left"/>
    <w:next w:val="Normal"/>
    <w:uiPriority w:val="99"/>
    <w:rsid w:val="00F071E9"/>
    <w:pPr>
      <w:numPr>
        <w:numId w:val="9"/>
      </w:numPr>
    </w:pPr>
    <w:rPr>
      <w:b/>
      <w:bCs/>
      <w:sz w:val="28"/>
      <w:szCs w:val="20"/>
    </w:rPr>
  </w:style>
  <w:style w:type="paragraph" w:customStyle="1" w:styleId="Default">
    <w:name w:val="Default"/>
    <w:link w:val="DefaultChar"/>
    <w:uiPriority w:val="99"/>
    <w:rsid w:val="00F071E9"/>
    <w:pPr>
      <w:widowControl w:val="0"/>
      <w:autoSpaceDE w:val="0"/>
      <w:autoSpaceDN w:val="0"/>
      <w:adjustRightInd w:val="0"/>
    </w:pPr>
    <w:rPr>
      <w:rFonts w:ascii="TT E 26 B 000 8t 00" w:hAnsi="TT E 26 B 000 8t 00"/>
      <w:color w:val="000000"/>
    </w:rPr>
  </w:style>
  <w:style w:type="character" w:customStyle="1" w:styleId="DefaultChar">
    <w:name w:val="Default Char"/>
    <w:link w:val="Default"/>
    <w:uiPriority w:val="99"/>
    <w:locked/>
    <w:rsid w:val="00F071E9"/>
    <w:rPr>
      <w:rFonts w:ascii="TT E 26 B 000 8t 00" w:hAnsi="TT E 26 B 000 8t 00"/>
      <w:color w:val="000000"/>
      <w:sz w:val="22"/>
    </w:rPr>
  </w:style>
  <w:style w:type="paragraph" w:customStyle="1" w:styleId="Indent1">
    <w:name w:val="Indent 1"/>
    <w:basedOn w:val="BodyTextIndent2"/>
    <w:uiPriority w:val="99"/>
    <w:rsid w:val="00F071E9"/>
    <w:pPr>
      <w:spacing w:before="120"/>
    </w:pPr>
  </w:style>
  <w:style w:type="paragraph" w:styleId="ListParagraph">
    <w:name w:val="List Paragraph"/>
    <w:basedOn w:val="Normal"/>
    <w:uiPriority w:val="99"/>
    <w:qFormat/>
    <w:rsid w:val="00F071E9"/>
    <w:pPr>
      <w:ind w:left="720"/>
      <w:contextualSpacing/>
    </w:pPr>
  </w:style>
  <w:style w:type="paragraph" w:styleId="NormalWeb">
    <w:name w:val="Normal (Web)"/>
    <w:basedOn w:val="Normal"/>
    <w:uiPriority w:val="99"/>
    <w:semiHidden/>
    <w:rsid w:val="00A3619D"/>
    <w:pPr>
      <w:spacing w:before="100" w:beforeAutospacing="1" w:after="100" w:afterAutospacing="1"/>
    </w:pPr>
  </w:style>
  <w:style w:type="paragraph" w:styleId="Revision">
    <w:name w:val="Revision"/>
    <w:hidden/>
    <w:uiPriority w:val="99"/>
    <w:semiHidden/>
    <w:rsid w:val="003E742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4D7EA1"/>
    <w:rPr>
      <w:sz w:val="24"/>
      <w:szCs w:val="24"/>
    </w:rPr>
  </w:style>
  <w:style w:type="paragraph" w:styleId="Heading1">
    <w:name w:val="heading 1"/>
    <w:basedOn w:val="Normal"/>
    <w:next w:val="Normal"/>
    <w:link w:val="Heading1Char"/>
    <w:uiPriority w:val="99"/>
    <w:qFormat/>
    <w:rsid w:val="00F52386"/>
    <w:pPr>
      <w:keepNext/>
      <w:spacing w:before="240" w:after="60"/>
      <w:jc w:val="right"/>
      <w:outlineLvl w:val="0"/>
    </w:pPr>
    <w:rPr>
      <w:rFonts w:ascii="Arial Bold" w:hAnsi="Arial Bold" w:cs="Arial"/>
      <w:b/>
      <w:bCs/>
      <w:kern w:val="32"/>
      <w:sz w:val="32"/>
      <w:szCs w:val="32"/>
    </w:rPr>
  </w:style>
  <w:style w:type="paragraph" w:styleId="Heading2">
    <w:name w:val="heading 2"/>
    <w:aliases w:val="H2,Sub-heading,Sub-section heading,Bold 14,h2,L2,l2,Keane Heading 2,S4-SOW Head 2,Appendix,2 headline,h,Heading 2- no#,RFP Heading 2,Chapter Title,Heading2,sl2,Heading 2 Hidden,sub-sect,section header,Chapter,1.Seite,Para2,Alt+2,S&amp;R"/>
    <w:basedOn w:val="Normal"/>
    <w:next w:val="Normal"/>
    <w:link w:val="Heading2Char"/>
    <w:uiPriority w:val="99"/>
    <w:qFormat/>
    <w:rsid w:val="009837D3"/>
    <w:pPr>
      <w:keepNext/>
      <w:spacing w:after="120"/>
      <w:outlineLvl w:val="1"/>
    </w:pPr>
    <w:rPr>
      <w:rFonts w:ascii="Arial" w:hAnsi="Arial" w:cs="Arial"/>
      <w:b/>
      <w:bCs/>
      <w:iCs/>
      <w:sz w:val="28"/>
      <w:szCs w:val="28"/>
    </w:rPr>
  </w:style>
  <w:style w:type="paragraph" w:styleId="Heading3">
    <w:name w:val="heading 3"/>
    <w:basedOn w:val="Normal"/>
    <w:next w:val="Normal"/>
    <w:link w:val="Heading3Char"/>
    <w:uiPriority w:val="99"/>
    <w:qFormat/>
    <w:rsid w:val="002B4AC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B05901"/>
    <w:pPr>
      <w:keepNext/>
      <w:spacing w:before="240" w:after="60"/>
      <w:outlineLvl w:val="3"/>
    </w:pPr>
    <w:rPr>
      <w:rFonts w:ascii="Arial" w:hAnsi="Arial"/>
      <w:b/>
      <w:bCs/>
      <w:szCs w:val="28"/>
    </w:rPr>
  </w:style>
  <w:style w:type="paragraph" w:styleId="Heading5">
    <w:name w:val="heading 5"/>
    <w:basedOn w:val="Normal"/>
    <w:next w:val="Normal"/>
    <w:link w:val="Heading5Char"/>
    <w:uiPriority w:val="99"/>
    <w:qFormat/>
    <w:rsid w:val="00F071E9"/>
    <w:pPr>
      <w:overflowPunct w:val="0"/>
      <w:autoSpaceDE w:val="0"/>
      <w:autoSpaceDN w:val="0"/>
      <w:adjustRightInd w:val="0"/>
      <w:spacing w:before="240" w:after="60"/>
      <w:textAlignment w:val="baseline"/>
      <w:outlineLvl w:val="4"/>
    </w:pPr>
    <w:rPr>
      <w:b/>
      <w:bCs/>
      <w:i/>
      <w:iCs/>
      <w:sz w:val="26"/>
      <w:szCs w:val="26"/>
    </w:rPr>
  </w:style>
  <w:style w:type="paragraph" w:styleId="Heading6">
    <w:name w:val="heading 6"/>
    <w:basedOn w:val="Normal"/>
    <w:next w:val="Normal"/>
    <w:link w:val="Heading6Char"/>
    <w:uiPriority w:val="99"/>
    <w:qFormat/>
    <w:rsid w:val="00F071E9"/>
    <w:pPr>
      <w:overflowPunct w:val="0"/>
      <w:autoSpaceDE w:val="0"/>
      <w:autoSpaceDN w:val="0"/>
      <w:adjustRightInd w:val="0"/>
      <w:spacing w:before="240" w:after="60"/>
      <w:textAlignment w:val="baseline"/>
      <w:outlineLvl w:val="5"/>
    </w:pPr>
    <w:rPr>
      <w:b/>
      <w:bCs/>
      <w:sz w:val="22"/>
      <w:szCs w:val="22"/>
    </w:rPr>
  </w:style>
  <w:style w:type="paragraph" w:styleId="Heading7">
    <w:name w:val="heading 7"/>
    <w:basedOn w:val="Normal"/>
    <w:next w:val="Normal"/>
    <w:link w:val="Heading7Char"/>
    <w:uiPriority w:val="99"/>
    <w:qFormat/>
    <w:rsid w:val="00F071E9"/>
    <w:pPr>
      <w:overflowPunct w:val="0"/>
      <w:autoSpaceDE w:val="0"/>
      <w:autoSpaceDN w:val="0"/>
      <w:adjustRightInd w:val="0"/>
      <w:spacing w:before="240" w:after="60"/>
      <w:textAlignment w:val="baseline"/>
      <w:outlineLvl w:val="6"/>
    </w:pPr>
  </w:style>
  <w:style w:type="paragraph" w:styleId="Heading8">
    <w:name w:val="heading 8"/>
    <w:basedOn w:val="Normal"/>
    <w:next w:val="Normal"/>
    <w:link w:val="Heading8Char"/>
    <w:uiPriority w:val="99"/>
    <w:qFormat/>
    <w:rsid w:val="00F071E9"/>
    <w:pPr>
      <w:overflowPunct w:val="0"/>
      <w:autoSpaceDE w:val="0"/>
      <w:autoSpaceDN w:val="0"/>
      <w:adjustRightInd w:val="0"/>
      <w:spacing w:before="240" w:after="60"/>
      <w:textAlignment w:val="baseline"/>
      <w:outlineLvl w:val="7"/>
    </w:pPr>
    <w:rPr>
      <w:i/>
      <w:iCs/>
    </w:rPr>
  </w:style>
  <w:style w:type="paragraph" w:styleId="Heading9">
    <w:name w:val="heading 9"/>
    <w:basedOn w:val="Normal"/>
    <w:next w:val="Normal"/>
    <w:link w:val="Heading9Char"/>
    <w:uiPriority w:val="99"/>
    <w:qFormat/>
    <w:rsid w:val="00F071E9"/>
    <w:pPr>
      <w:overflowPunct w:val="0"/>
      <w:autoSpaceDE w:val="0"/>
      <w:autoSpaceDN w:val="0"/>
      <w:adjustRightInd w:val="0"/>
      <w:spacing w:before="240" w:after="60"/>
      <w:textAlignment w:val="baseline"/>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393A"/>
    <w:rPr>
      <w:rFonts w:ascii="Arial Bold" w:hAnsi="Arial Bold" w:cs="Times New Roman"/>
      <w:b/>
      <w:kern w:val="32"/>
      <w:sz w:val="32"/>
      <w:lang w:val="en-US" w:eastAsia="en-US"/>
    </w:rPr>
  </w:style>
  <w:style w:type="character" w:customStyle="1" w:styleId="Heading2Char">
    <w:name w:val="Heading 2 Char"/>
    <w:aliases w:val="H2 Char,Sub-heading Char,Sub-section heading Char,Bold 14 Char,h2 Char,L2 Char,l2 Char,Keane Heading 2 Char,S4-SOW Head 2 Char,Appendix Char,2 headline Char,h Char,Heading 2- no# Char,RFP Heading 2 Char,Chapter Title Char,Heading2 Char"/>
    <w:basedOn w:val="DefaultParagraphFont"/>
    <w:link w:val="Heading2"/>
    <w:uiPriority w:val="99"/>
    <w:locked/>
    <w:rsid w:val="004D7EA1"/>
    <w:rPr>
      <w:rFonts w:ascii="Arial" w:hAnsi="Arial" w:cs="Arial"/>
      <w:b/>
      <w:bCs/>
      <w:iCs/>
      <w:sz w:val="28"/>
      <w:szCs w:val="28"/>
    </w:rPr>
  </w:style>
  <w:style w:type="character" w:customStyle="1" w:styleId="Heading3Char">
    <w:name w:val="Heading 3 Char"/>
    <w:basedOn w:val="DefaultParagraphFont"/>
    <w:link w:val="Heading3"/>
    <w:uiPriority w:val="99"/>
    <w:locked/>
    <w:rsid w:val="00B03944"/>
    <w:rPr>
      <w:rFonts w:ascii="Arial" w:hAnsi="Arial" w:cs="Times New Roman"/>
      <w:b/>
      <w:sz w:val="26"/>
      <w:lang w:val="en-US" w:eastAsia="en-US"/>
    </w:rPr>
  </w:style>
  <w:style w:type="character" w:customStyle="1" w:styleId="Heading4Char">
    <w:name w:val="Heading 4 Char"/>
    <w:basedOn w:val="DefaultParagraphFont"/>
    <w:link w:val="Heading4"/>
    <w:uiPriority w:val="99"/>
    <w:semiHidden/>
    <w:locked/>
    <w:rsid w:val="007D26CD"/>
    <w:rPr>
      <w:rFonts w:ascii="Calibri" w:hAnsi="Calibri" w:cs="Times New Roman"/>
      <w:b/>
      <w:bCs/>
      <w:sz w:val="28"/>
      <w:szCs w:val="28"/>
    </w:rPr>
  </w:style>
  <w:style w:type="character" w:customStyle="1" w:styleId="Heading5Char">
    <w:name w:val="Heading 5 Char"/>
    <w:basedOn w:val="DefaultParagraphFont"/>
    <w:link w:val="Heading5"/>
    <w:uiPriority w:val="99"/>
    <w:locked/>
    <w:rsid w:val="00F071E9"/>
    <w:rPr>
      <w:rFonts w:cs="Times New Roman"/>
      <w:b/>
      <w:i/>
      <w:sz w:val="26"/>
    </w:rPr>
  </w:style>
  <w:style w:type="character" w:customStyle="1" w:styleId="Heading6Char">
    <w:name w:val="Heading 6 Char"/>
    <w:basedOn w:val="DefaultParagraphFont"/>
    <w:link w:val="Heading6"/>
    <w:uiPriority w:val="99"/>
    <w:locked/>
    <w:rsid w:val="00F071E9"/>
    <w:rPr>
      <w:rFonts w:cs="Times New Roman"/>
      <w:b/>
      <w:sz w:val="22"/>
    </w:rPr>
  </w:style>
  <w:style w:type="character" w:customStyle="1" w:styleId="Heading7Char">
    <w:name w:val="Heading 7 Char"/>
    <w:basedOn w:val="DefaultParagraphFont"/>
    <w:link w:val="Heading7"/>
    <w:uiPriority w:val="99"/>
    <w:locked/>
    <w:rsid w:val="00F071E9"/>
    <w:rPr>
      <w:rFonts w:cs="Times New Roman"/>
      <w:sz w:val="24"/>
    </w:rPr>
  </w:style>
  <w:style w:type="character" w:customStyle="1" w:styleId="Heading8Char">
    <w:name w:val="Heading 8 Char"/>
    <w:basedOn w:val="DefaultParagraphFont"/>
    <w:link w:val="Heading8"/>
    <w:uiPriority w:val="99"/>
    <w:locked/>
    <w:rsid w:val="00F071E9"/>
    <w:rPr>
      <w:rFonts w:cs="Times New Roman"/>
      <w:i/>
      <w:sz w:val="24"/>
    </w:rPr>
  </w:style>
  <w:style w:type="character" w:customStyle="1" w:styleId="Heading9Char">
    <w:name w:val="Heading 9 Char"/>
    <w:basedOn w:val="DefaultParagraphFont"/>
    <w:link w:val="Heading9"/>
    <w:uiPriority w:val="99"/>
    <w:locked/>
    <w:rsid w:val="00F071E9"/>
    <w:rPr>
      <w:rFonts w:ascii="Arial" w:hAnsi="Arial" w:cs="Times New Roman"/>
      <w:sz w:val="22"/>
    </w:rPr>
  </w:style>
  <w:style w:type="paragraph" w:customStyle="1" w:styleId="BodyText1">
    <w:name w:val="Body Text_1"/>
    <w:basedOn w:val="Normal"/>
    <w:link w:val="BodyText1Char"/>
    <w:uiPriority w:val="99"/>
    <w:rsid w:val="00AE7645"/>
    <w:pPr>
      <w:spacing w:after="180"/>
    </w:pPr>
    <w:rPr>
      <w:szCs w:val="20"/>
    </w:rPr>
  </w:style>
  <w:style w:type="character" w:customStyle="1" w:styleId="BodyText1Char">
    <w:name w:val="Body Text_1 Char"/>
    <w:link w:val="BodyText1"/>
    <w:uiPriority w:val="99"/>
    <w:locked/>
    <w:rsid w:val="002539FE"/>
    <w:rPr>
      <w:sz w:val="24"/>
      <w:lang w:val="en-US" w:eastAsia="en-US"/>
    </w:rPr>
  </w:style>
  <w:style w:type="table" w:styleId="TableGrid">
    <w:name w:val="Table Grid"/>
    <w:basedOn w:val="TableNormal"/>
    <w:uiPriority w:val="99"/>
    <w:rsid w:val="00CE5AF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WIPStabletext">
    <w:name w:val="AWIPS table text"/>
    <w:link w:val="AWIPStabletextChar"/>
    <w:uiPriority w:val="99"/>
    <w:rsid w:val="00433770"/>
    <w:pPr>
      <w:spacing w:before="20" w:after="20"/>
    </w:pPr>
    <w:rPr>
      <w:rFonts w:ascii="Arial" w:hAnsi="Arial"/>
    </w:rPr>
  </w:style>
  <w:style w:type="character" w:customStyle="1" w:styleId="AWIPStabletextChar">
    <w:name w:val="AWIPS table text Char"/>
    <w:link w:val="AWIPStabletext"/>
    <w:uiPriority w:val="99"/>
    <w:locked/>
    <w:rsid w:val="00433770"/>
    <w:rPr>
      <w:rFonts w:ascii="Arial" w:hAnsi="Arial"/>
      <w:sz w:val="22"/>
      <w:lang w:val="en-US" w:eastAsia="en-US"/>
    </w:rPr>
  </w:style>
  <w:style w:type="paragraph" w:customStyle="1" w:styleId="AWIPStablehead">
    <w:name w:val="AWIPS table head"/>
    <w:link w:val="AWIPStableheadChar"/>
    <w:uiPriority w:val="99"/>
    <w:rsid w:val="00433770"/>
    <w:pPr>
      <w:keepNext/>
      <w:spacing w:before="40" w:after="40"/>
      <w:jc w:val="center"/>
    </w:pPr>
    <w:rPr>
      <w:rFonts w:ascii="Arial" w:hAnsi="Arial"/>
      <w:b/>
      <w:color w:val="FFFFFF"/>
    </w:rPr>
  </w:style>
  <w:style w:type="character" w:customStyle="1" w:styleId="AWIPStableheadChar">
    <w:name w:val="AWIPS table head Char"/>
    <w:link w:val="AWIPStablehead"/>
    <w:uiPriority w:val="99"/>
    <w:locked/>
    <w:rsid w:val="00433770"/>
    <w:rPr>
      <w:rFonts w:ascii="Arial" w:hAnsi="Arial"/>
      <w:b/>
      <w:color w:val="FFFFFF"/>
      <w:sz w:val="22"/>
      <w:lang w:val="en-US" w:eastAsia="en-US"/>
    </w:rPr>
  </w:style>
  <w:style w:type="table" w:customStyle="1" w:styleId="AWIPSTable">
    <w:name w:val="AWIPS Table"/>
    <w:uiPriority w:val="99"/>
    <w:rsid w:val="00433770"/>
    <w:rPr>
      <w:rFonts w:ascii="Arial" w:hAnsi="Arial"/>
      <w:sz w:val="18"/>
      <w:szCs w:val="20"/>
    </w:rPr>
    <w:tblPr>
      <w:tblStyleRowBandSize w:val="1"/>
      <w:tblInd w:w="0" w:type="dxa"/>
      <w:tblBorders>
        <w:insideH w:val="single" w:sz="4" w:space="0" w:color="A8A6A6"/>
        <w:insideV w:val="single" w:sz="4" w:space="0" w:color="A8A6A6"/>
      </w:tblBorders>
      <w:tblCellMar>
        <w:top w:w="0" w:type="dxa"/>
        <w:left w:w="108" w:type="dxa"/>
        <w:bottom w:w="0" w:type="dxa"/>
        <w:right w:w="108" w:type="dxa"/>
      </w:tblCellMar>
    </w:tblPr>
  </w:style>
  <w:style w:type="paragraph" w:customStyle="1" w:styleId="AWIPSTableSubHead">
    <w:name w:val="AWIPS TableSubHead"/>
    <w:basedOn w:val="AWIPStabletext"/>
    <w:uiPriority w:val="99"/>
    <w:rsid w:val="00433770"/>
    <w:rPr>
      <w:b/>
      <w:color w:val="00007D"/>
    </w:rPr>
  </w:style>
  <w:style w:type="paragraph" w:styleId="Header">
    <w:name w:val="header"/>
    <w:aliases w:val="Header PRMT"/>
    <w:basedOn w:val="Normal"/>
    <w:link w:val="HeaderChar"/>
    <w:uiPriority w:val="99"/>
    <w:rsid w:val="0068402F"/>
    <w:pPr>
      <w:tabs>
        <w:tab w:val="center" w:pos="4320"/>
        <w:tab w:val="right" w:pos="8640"/>
      </w:tabs>
    </w:pPr>
  </w:style>
  <w:style w:type="character" w:customStyle="1" w:styleId="HeaderChar">
    <w:name w:val="Header Char"/>
    <w:aliases w:val="Header PRMT Char"/>
    <w:basedOn w:val="DefaultParagraphFont"/>
    <w:link w:val="Header"/>
    <w:uiPriority w:val="99"/>
    <w:locked/>
    <w:rsid w:val="00F13A96"/>
    <w:rPr>
      <w:rFonts w:cs="Times New Roman"/>
      <w:sz w:val="24"/>
    </w:rPr>
  </w:style>
  <w:style w:type="paragraph" w:styleId="Footer">
    <w:name w:val="footer"/>
    <w:basedOn w:val="Normal"/>
    <w:link w:val="FooterChar"/>
    <w:uiPriority w:val="99"/>
    <w:rsid w:val="0068402F"/>
    <w:pPr>
      <w:tabs>
        <w:tab w:val="center" w:pos="4320"/>
        <w:tab w:val="right" w:pos="8640"/>
      </w:tabs>
    </w:pPr>
  </w:style>
  <w:style w:type="character" w:customStyle="1" w:styleId="FooterChar">
    <w:name w:val="Footer Char"/>
    <w:basedOn w:val="DefaultParagraphFont"/>
    <w:link w:val="Footer"/>
    <w:uiPriority w:val="99"/>
    <w:locked/>
    <w:rsid w:val="00F071E9"/>
    <w:rPr>
      <w:rFonts w:cs="Times New Roman"/>
      <w:sz w:val="24"/>
    </w:rPr>
  </w:style>
  <w:style w:type="paragraph" w:customStyle="1" w:styleId="Footersecond">
    <w:name w:val="Footer second"/>
    <w:next w:val="Normal"/>
    <w:uiPriority w:val="99"/>
    <w:rsid w:val="0068402F"/>
    <w:pPr>
      <w:widowControl w:val="0"/>
      <w:tabs>
        <w:tab w:val="right" w:pos="9360"/>
      </w:tabs>
    </w:pPr>
    <w:rPr>
      <w:i/>
      <w:sz w:val="18"/>
      <w:szCs w:val="18"/>
    </w:rPr>
  </w:style>
  <w:style w:type="paragraph" w:customStyle="1" w:styleId="AWIPTitlePage">
    <w:name w:val="AWIP Title Page"/>
    <w:basedOn w:val="Normal"/>
    <w:uiPriority w:val="99"/>
    <w:rsid w:val="00790AFF"/>
    <w:pPr>
      <w:jc w:val="center"/>
    </w:pPr>
    <w:rPr>
      <w:b/>
      <w:sz w:val="36"/>
      <w:szCs w:val="36"/>
    </w:rPr>
  </w:style>
  <w:style w:type="paragraph" w:styleId="TOC2">
    <w:name w:val="toc 2"/>
    <w:basedOn w:val="Normal"/>
    <w:next w:val="Normal"/>
    <w:autoRedefine/>
    <w:uiPriority w:val="99"/>
    <w:rsid w:val="00CB563E"/>
    <w:pPr>
      <w:tabs>
        <w:tab w:val="left" w:pos="540"/>
        <w:tab w:val="right" w:leader="dot" w:pos="9350"/>
      </w:tabs>
    </w:pPr>
  </w:style>
  <w:style w:type="character" w:styleId="Hyperlink">
    <w:name w:val="Hyperlink"/>
    <w:basedOn w:val="DefaultParagraphFont"/>
    <w:uiPriority w:val="99"/>
    <w:rsid w:val="00AF4E51"/>
    <w:rPr>
      <w:rFonts w:cs="Times New Roman"/>
      <w:color w:val="0000FF"/>
      <w:u w:val="single"/>
    </w:rPr>
  </w:style>
  <w:style w:type="character" w:styleId="PageNumber">
    <w:name w:val="page number"/>
    <w:basedOn w:val="DefaultParagraphFont"/>
    <w:uiPriority w:val="99"/>
    <w:rsid w:val="00AF4E51"/>
    <w:rPr>
      <w:rFonts w:cs="Times New Roman"/>
    </w:rPr>
  </w:style>
  <w:style w:type="paragraph" w:styleId="BalloonText">
    <w:name w:val="Balloon Text"/>
    <w:basedOn w:val="Normal"/>
    <w:link w:val="BalloonTextChar"/>
    <w:uiPriority w:val="99"/>
    <w:rsid w:val="00C5634F"/>
    <w:rPr>
      <w:rFonts w:ascii="Tahoma" w:hAnsi="Tahoma"/>
      <w:sz w:val="16"/>
      <w:szCs w:val="16"/>
    </w:rPr>
  </w:style>
  <w:style w:type="character" w:customStyle="1" w:styleId="BalloonTextChar">
    <w:name w:val="Balloon Text Char"/>
    <w:basedOn w:val="DefaultParagraphFont"/>
    <w:link w:val="BalloonText"/>
    <w:uiPriority w:val="99"/>
    <w:locked/>
    <w:rsid w:val="00F13A96"/>
    <w:rPr>
      <w:rFonts w:ascii="Tahoma" w:hAnsi="Tahoma" w:cs="Times New Roman"/>
      <w:sz w:val="16"/>
    </w:rPr>
  </w:style>
  <w:style w:type="paragraph" w:styleId="TOC1">
    <w:name w:val="toc 1"/>
    <w:basedOn w:val="Normal"/>
    <w:next w:val="Normal"/>
    <w:autoRedefine/>
    <w:uiPriority w:val="39"/>
    <w:rsid w:val="00F52386"/>
  </w:style>
  <w:style w:type="paragraph" w:customStyle="1" w:styleId="ReportTitle">
    <w:name w:val="Report Title"/>
    <w:basedOn w:val="Heading1"/>
    <w:uiPriority w:val="99"/>
    <w:rsid w:val="00FC477D"/>
    <w:pPr>
      <w:spacing w:before="0" w:after="180"/>
    </w:pPr>
    <w:rPr>
      <w:sz w:val="36"/>
    </w:rPr>
  </w:style>
  <w:style w:type="paragraph" w:styleId="Index1">
    <w:name w:val="index 1"/>
    <w:basedOn w:val="Normal"/>
    <w:next w:val="Normal"/>
    <w:autoRedefine/>
    <w:uiPriority w:val="99"/>
    <w:rsid w:val="00F52386"/>
    <w:pPr>
      <w:ind w:left="240" w:hanging="240"/>
    </w:pPr>
  </w:style>
  <w:style w:type="paragraph" w:styleId="TOC3">
    <w:name w:val="toc 3"/>
    <w:basedOn w:val="Normal"/>
    <w:next w:val="Normal"/>
    <w:autoRedefine/>
    <w:uiPriority w:val="99"/>
    <w:rsid w:val="00D07DB9"/>
    <w:pPr>
      <w:tabs>
        <w:tab w:val="right" w:leader="dot" w:pos="9350"/>
      </w:tabs>
      <w:ind w:left="360"/>
    </w:pPr>
  </w:style>
  <w:style w:type="paragraph" w:styleId="TableofFigures">
    <w:name w:val="table of figures"/>
    <w:basedOn w:val="Normal"/>
    <w:next w:val="Normal"/>
    <w:uiPriority w:val="99"/>
    <w:rsid w:val="00A86AEC"/>
  </w:style>
  <w:style w:type="character" w:styleId="CommentReference">
    <w:name w:val="annotation reference"/>
    <w:basedOn w:val="DefaultParagraphFont"/>
    <w:uiPriority w:val="99"/>
    <w:rsid w:val="00895682"/>
    <w:rPr>
      <w:rFonts w:cs="Times New Roman"/>
      <w:sz w:val="16"/>
    </w:rPr>
  </w:style>
  <w:style w:type="paragraph" w:styleId="CommentText">
    <w:name w:val="annotation text"/>
    <w:basedOn w:val="Normal"/>
    <w:link w:val="CommentTextChar"/>
    <w:uiPriority w:val="99"/>
    <w:rsid w:val="00895682"/>
    <w:rPr>
      <w:sz w:val="20"/>
      <w:szCs w:val="20"/>
    </w:rPr>
  </w:style>
  <w:style w:type="character" w:customStyle="1" w:styleId="CommentTextChar">
    <w:name w:val="Comment Text Char"/>
    <w:basedOn w:val="DefaultParagraphFont"/>
    <w:link w:val="CommentText"/>
    <w:uiPriority w:val="99"/>
    <w:locked/>
    <w:rsid w:val="00F13A96"/>
    <w:rPr>
      <w:rFonts w:cs="Times New Roman"/>
    </w:rPr>
  </w:style>
  <w:style w:type="paragraph" w:styleId="CommentSubject">
    <w:name w:val="annotation subject"/>
    <w:basedOn w:val="CommentText"/>
    <w:next w:val="CommentText"/>
    <w:link w:val="CommentSubjectChar"/>
    <w:uiPriority w:val="99"/>
    <w:rsid w:val="00895682"/>
    <w:rPr>
      <w:b/>
      <w:bCs/>
    </w:rPr>
  </w:style>
  <w:style w:type="character" w:customStyle="1" w:styleId="CommentSubjectChar">
    <w:name w:val="Comment Subject Char"/>
    <w:basedOn w:val="CommentTextChar"/>
    <w:link w:val="CommentSubject"/>
    <w:uiPriority w:val="99"/>
    <w:locked/>
    <w:rsid w:val="00F13A96"/>
    <w:rPr>
      <w:rFonts w:cs="Times New Roman"/>
      <w:b/>
    </w:rPr>
  </w:style>
  <w:style w:type="character" w:customStyle="1" w:styleId="CharChar">
    <w:name w:val="Char Char"/>
    <w:uiPriority w:val="99"/>
    <w:rsid w:val="00352A08"/>
    <w:rPr>
      <w:rFonts w:ascii="Arial" w:hAnsi="Arial"/>
      <w:b/>
      <w:sz w:val="26"/>
      <w:lang w:val="en-US" w:eastAsia="en-US"/>
    </w:rPr>
  </w:style>
  <w:style w:type="paragraph" w:customStyle="1" w:styleId="TableTitle">
    <w:name w:val="Table Title"/>
    <w:basedOn w:val="Normal"/>
    <w:link w:val="TableTitleChar"/>
    <w:uiPriority w:val="99"/>
    <w:rsid w:val="00A932F1"/>
    <w:pPr>
      <w:autoSpaceDE w:val="0"/>
      <w:autoSpaceDN w:val="0"/>
      <w:adjustRightInd w:val="0"/>
      <w:spacing w:after="40"/>
    </w:pPr>
    <w:rPr>
      <w:rFonts w:ascii="TimesNewRoman,Bold" w:hAnsi="TimesNewRoman,Bold"/>
      <w:b/>
      <w:sz w:val="22"/>
      <w:szCs w:val="20"/>
    </w:rPr>
  </w:style>
  <w:style w:type="character" w:customStyle="1" w:styleId="TableTitleChar">
    <w:name w:val="Table Title Char"/>
    <w:link w:val="TableTitle"/>
    <w:uiPriority w:val="99"/>
    <w:locked/>
    <w:rsid w:val="00A932F1"/>
    <w:rPr>
      <w:rFonts w:ascii="TimesNewRoman,Bold" w:hAnsi="TimesNewRoman,Bold"/>
      <w:b/>
      <w:szCs w:val="20"/>
    </w:rPr>
  </w:style>
  <w:style w:type="paragraph" w:customStyle="1" w:styleId="TableText">
    <w:name w:val="Table Text"/>
    <w:basedOn w:val="Normal"/>
    <w:link w:val="TableTextChar"/>
    <w:uiPriority w:val="99"/>
    <w:rsid w:val="00B05901"/>
    <w:pPr>
      <w:autoSpaceDE w:val="0"/>
      <w:autoSpaceDN w:val="0"/>
      <w:adjustRightInd w:val="0"/>
      <w:spacing w:before="20" w:after="20"/>
    </w:pPr>
    <w:rPr>
      <w:rFonts w:ascii="Arial Narrow" w:hAnsi="Arial Narrow"/>
      <w:sz w:val="18"/>
      <w:szCs w:val="20"/>
    </w:rPr>
  </w:style>
  <w:style w:type="paragraph" w:customStyle="1" w:styleId="Tableheading">
    <w:name w:val="Table heading"/>
    <w:basedOn w:val="TableText"/>
    <w:uiPriority w:val="99"/>
    <w:rsid w:val="00E52C4B"/>
    <w:pPr>
      <w:spacing w:before="40" w:after="40"/>
      <w:jc w:val="center"/>
    </w:pPr>
    <w:rPr>
      <w:b/>
    </w:rPr>
  </w:style>
  <w:style w:type="paragraph" w:styleId="ListBullet">
    <w:name w:val="List Bullet"/>
    <w:basedOn w:val="Normal"/>
    <w:uiPriority w:val="99"/>
    <w:rsid w:val="007F6C25"/>
    <w:pPr>
      <w:tabs>
        <w:tab w:val="num" w:pos="360"/>
      </w:tabs>
      <w:spacing w:after="60"/>
      <w:ind w:left="360" w:hanging="360"/>
    </w:pPr>
  </w:style>
  <w:style w:type="paragraph" w:customStyle="1" w:styleId="FigureTitle">
    <w:name w:val="Figure Title"/>
    <w:basedOn w:val="TableTitle"/>
    <w:uiPriority w:val="99"/>
    <w:rsid w:val="006B29CC"/>
    <w:pPr>
      <w:spacing w:after="120"/>
    </w:pPr>
  </w:style>
  <w:style w:type="character" w:customStyle="1" w:styleId="BlankPage">
    <w:name w:val="Blank Page"/>
    <w:uiPriority w:val="99"/>
    <w:rsid w:val="00C927C6"/>
  </w:style>
  <w:style w:type="paragraph" w:styleId="BodyText">
    <w:name w:val="Body Text"/>
    <w:aliases w:val="Body Text Char"/>
    <w:basedOn w:val="Normal"/>
    <w:link w:val="BodyTextChar1"/>
    <w:rsid w:val="00B814BE"/>
    <w:pPr>
      <w:spacing w:after="120"/>
    </w:pPr>
  </w:style>
  <w:style w:type="character" w:customStyle="1" w:styleId="BodyTextChar1">
    <w:name w:val="Body Text Char1"/>
    <w:aliases w:val="Body Text Char Char"/>
    <w:basedOn w:val="DefaultParagraphFont"/>
    <w:link w:val="BodyText"/>
    <w:uiPriority w:val="99"/>
    <w:locked/>
    <w:rsid w:val="005312E5"/>
    <w:rPr>
      <w:rFonts w:cs="Times New Roman"/>
      <w:sz w:val="24"/>
      <w:szCs w:val="24"/>
    </w:rPr>
  </w:style>
  <w:style w:type="character" w:customStyle="1" w:styleId="TableTextChar">
    <w:name w:val="Table Text Char"/>
    <w:link w:val="TableText"/>
    <w:uiPriority w:val="99"/>
    <w:locked/>
    <w:rsid w:val="009F73CF"/>
    <w:rPr>
      <w:rFonts w:ascii="Arial Narrow" w:hAnsi="Arial Narrow"/>
      <w:sz w:val="18"/>
    </w:rPr>
  </w:style>
  <w:style w:type="table" w:customStyle="1" w:styleId="Tablehead">
    <w:name w:val="Table head"/>
    <w:uiPriority w:val="99"/>
    <w:rsid w:val="00E52C4B"/>
    <w:rPr>
      <w:sz w:val="20"/>
      <w:szCs w:val="20"/>
    </w:rPr>
    <w:tblPr>
      <w:tblInd w:w="0" w:type="dxa"/>
      <w:tblCellMar>
        <w:top w:w="0" w:type="dxa"/>
        <w:left w:w="108" w:type="dxa"/>
        <w:bottom w:w="0" w:type="dxa"/>
        <w:right w:w="108" w:type="dxa"/>
      </w:tblCellMar>
    </w:tblPr>
  </w:style>
  <w:style w:type="paragraph" w:styleId="PlainText">
    <w:name w:val="Plain Text"/>
    <w:basedOn w:val="Normal"/>
    <w:link w:val="PlainTextChar"/>
    <w:uiPriority w:val="99"/>
    <w:rsid w:val="00627F8A"/>
    <w:rPr>
      <w:rFonts w:ascii="Courier New" w:hAnsi="Courier New"/>
      <w:sz w:val="20"/>
      <w:szCs w:val="20"/>
    </w:rPr>
  </w:style>
  <w:style w:type="character" w:customStyle="1" w:styleId="PlainTextChar">
    <w:name w:val="Plain Text Char"/>
    <w:basedOn w:val="DefaultParagraphFont"/>
    <w:link w:val="PlainText"/>
    <w:uiPriority w:val="99"/>
    <w:locked/>
    <w:rsid w:val="00F13A96"/>
    <w:rPr>
      <w:rFonts w:ascii="Courier New" w:hAnsi="Courier New" w:cs="Times New Roman"/>
    </w:rPr>
  </w:style>
  <w:style w:type="paragraph" w:styleId="FootnoteText">
    <w:name w:val="footnote text"/>
    <w:basedOn w:val="Normal"/>
    <w:link w:val="FootnoteTextChar"/>
    <w:uiPriority w:val="99"/>
    <w:rsid w:val="006130AB"/>
    <w:rPr>
      <w:sz w:val="20"/>
      <w:szCs w:val="20"/>
    </w:rPr>
  </w:style>
  <w:style w:type="character" w:customStyle="1" w:styleId="FootnoteTextChar">
    <w:name w:val="Footnote Text Char"/>
    <w:basedOn w:val="DefaultParagraphFont"/>
    <w:link w:val="FootnoteText"/>
    <w:uiPriority w:val="99"/>
    <w:locked/>
    <w:rsid w:val="00F13A96"/>
    <w:rPr>
      <w:rFonts w:cs="Times New Roman"/>
    </w:rPr>
  </w:style>
  <w:style w:type="character" w:styleId="FootnoteReference">
    <w:name w:val="footnote reference"/>
    <w:basedOn w:val="DefaultParagraphFont"/>
    <w:uiPriority w:val="99"/>
    <w:rsid w:val="006130AB"/>
    <w:rPr>
      <w:rFonts w:cs="Times New Roman"/>
      <w:vertAlign w:val="superscript"/>
    </w:rPr>
  </w:style>
  <w:style w:type="paragraph" w:customStyle="1" w:styleId="Bullet1">
    <w:name w:val="Bullet1"/>
    <w:basedOn w:val="Normal"/>
    <w:uiPriority w:val="99"/>
    <w:rsid w:val="00A94B36"/>
    <w:pPr>
      <w:numPr>
        <w:numId w:val="3"/>
      </w:numPr>
    </w:pPr>
  </w:style>
  <w:style w:type="paragraph" w:customStyle="1" w:styleId="Bullet10">
    <w:name w:val="Bullet 1"/>
    <w:basedOn w:val="Normal"/>
    <w:uiPriority w:val="99"/>
    <w:rsid w:val="00632DF9"/>
    <w:pPr>
      <w:numPr>
        <w:numId w:val="4"/>
      </w:numPr>
    </w:pPr>
  </w:style>
  <w:style w:type="paragraph" w:styleId="HTMLPreformatted">
    <w:name w:val="HTML Preformatted"/>
    <w:basedOn w:val="Normal"/>
    <w:link w:val="HTMLPreformattedChar"/>
    <w:uiPriority w:val="99"/>
    <w:rsid w:val="00DA4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F13A96"/>
    <w:rPr>
      <w:rFonts w:ascii="Courier New" w:hAnsi="Courier New" w:cs="Times New Roman"/>
    </w:rPr>
  </w:style>
  <w:style w:type="character" w:customStyle="1" w:styleId="moz-txt-tag">
    <w:name w:val="moz-txt-tag"/>
    <w:basedOn w:val="DefaultParagraphFont"/>
    <w:uiPriority w:val="99"/>
    <w:rsid w:val="00DA4808"/>
    <w:rPr>
      <w:rFonts w:cs="Times New Roman"/>
    </w:rPr>
  </w:style>
  <w:style w:type="paragraph" w:styleId="BodyTextIndent3">
    <w:name w:val="Body Text Indent 3"/>
    <w:basedOn w:val="Normal"/>
    <w:link w:val="BodyTextIndent3Char"/>
    <w:uiPriority w:val="99"/>
    <w:rsid w:val="002539FE"/>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F13A96"/>
    <w:rPr>
      <w:rFonts w:cs="Times New Roman"/>
      <w:sz w:val="16"/>
    </w:rPr>
  </w:style>
  <w:style w:type="character" w:styleId="FollowedHyperlink">
    <w:name w:val="FollowedHyperlink"/>
    <w:basedOn w:val="DefaultParagraphFont"/>
    <w:uiPriority w:val="99"/>
    <w:rsid w:val="00184ED5"/>
    <w:rPr>
      <w:rFonts w:cs="Times New Roman"/>
      <w:color w:val="800080"/>
      <w:u w:val="single"/>
    </w:rPr>
  </w:style>
  <w:style w:type="paragraph" w:styleId="BodyText2">
    <w:name w:val="Body Text 2"/>
    <w:basedOn w:val="Normal"/>
    <w:link w:val="BodyText2Char"/>
    <w:uiPriority w:val="99"/>
    <w:rsid w:val="0026743C"/>
    <w:pPr>
      <w:spacing w:after="120" w:line="480" w:lineRule="auto"/>
    </w:pPr>
  </w:style>
  <w:style w:type="character" w:customStyle="1" w:styleId="BodyText2Char">
    <w:name w:val="Body Text 2 Char"/>
    <w:basedOn w:val="DefaultParagraphFont"/>
    <w:link w:val="BodyText2"/>
    <w:uiPriority w:val="99"/>
    <w:locked/>
    <w:rsid w:val="00F13A96"/>
    <w:rPr>
      <w:rFonts w:cs="Times New Roman"/>
      <w:sz w:val="24"/>
    </w:rPr>
  </w:style>
  <w:style w:type="paragraph" w:customStyle="1" w:styleId="NumberedList">
    <w:name w:val="Numbered List"/>
    <w:basedOn w:val="Normal"/>
    <w:uiPriority w:val="99"/>
    <w:rsid w:val="00A329D5"/>
    <w:pPr>
      <w:numPr>
        <w:numId w:val="6"/>
      </w:numPr>
    </w:pPr>
  </w:style>
  <w:style w:type="paragraph" w:customStyle="1" w:styleId="BulletedList">
    <w:name w:val="Bulleted List"/>
    <w:basedOn w:val="Normal"/>
    <w:uiPriority w:val="99"/>
    <w:rsid w:val="002B7409"/>
    <w:pPr>
      <w:widowControl w:val="0"/>
      <w:numPr>
        <w:numId w:val="7"/>
      </w:numPr>
      <w:autoSpaceDE w:val="0"/>
      <w:autoSpaceDN w:val="0"/>
      <w:adjustRightInd w:val="0"/>
      <w:spacing w:after="120"/>
    </w:pPr>
  </w:style>
  <w:style w:type="paragraph" w:customStyle="1" w:styleId="BulletedList2dLevel">
    <w:name w:val="Bulleted List 2d Level"/>
    <w:basedOn w:val="BulletedList"/>
    <w:uiPriority w:val="99"/>
    <w:rsid w:val="002B7409"/>
    <w:pPr>
      <w:numPr>
        <w:numId w:val="8"/>
      </w:numPr>
      <w:tabs>
        <w:tab w:val="num" w:pos="1440"/>
      </w:tabs>
      <w:spacing w:after="60"/>
    </w:pPr>
  </w:style>
  <w:style w:type="paragraph" w:customStyle="1" w:styleId="Subheading">
    <w:name w:val="Subheading"/>
    <w:basedOn w:val="BodyText1"/>
    <w:uiPriority w:val="99"/>
    <w:rsid w:val="007F6C25"/>
    <w:rPr>
      <w:rFonts w:ascii="Arial" w:hAnsi="Arial"/>
      <w:b/>
      <w:bCs/>
    </w:rPr>
  </w:style>
  <w:style w:type="paragraph" w:customStyle="1" w:styleId="ListBulletLast">
    <w:name w:val="List Bullet Last"/>
    <w:basedOn w:val="ListBullet"/>
    <w:uiPriority w:val="99"/>
    <w:rsid w:val="007F6C25"/>
    <w:pPr>
      <w:numPr>
        <w:numId w:val="5"/>
      </w:numPr>
      <w:tabs>
        <w:tab w:val="clear" w:pos="360"/>
        <w:tab w:val="num" w:pos="720"/>
      </w:tabs>
      <w:spacing w:after="180"/>
      <w:ind w:left="720" w:hanging="720"/>
    </w:pPr>
  </w:style>
  <w:style w:type="paragraph" w:customStyle="1" w:styleId="Foreword">
    <w:name w:val="Foreword"/>
    <w:basedOn w:val="Normal"/>
    <w:uiPriority w:val="99"/>
    <w:rsid w:val="005C3443"/>
    <w:pPr>
      <w:keepNext/>
      <w:suppressAutoHyphens/>
      <w:spacing w:after="180"/>
      <w:jc w:val="center"/>
      <w:outlineLvl w:val="0"/>
    </w:pPr>
    <w:rPr>
      <w:rFonts w:ascii="Arial Bold" w:hAnsi="Arial Bold" w:cs="Arial"/>
      <w:b/>
      <w:bCs/>
      <w:kern w:val="1"/>
      <w:sz w:val="28"/>
      <w:szCs w:val="28"/>
      <w:lang w:eastAsia="ar-SA"/>
    </w:rPr>
  </w:style>
  <w:style w:type="character" w:styleId="LineNumber">
    <w:name w:val="line number"/>
    <w:basedOn w:val="DefaultParagraphFont"/>
    <w:uiPriority w:val="99"/>
    <w:rsid w:val="00F071E9"/>
    <w:rPr>
      <w:rFonts w:cs="Times New Roman"/>
    </w:rPr>
  </w:style>
  <w:style w:type="paragraph" w:customStyle="1" w:styleId="change">
    <w:name w:val="change"/>
    <w:basedOn w:val="Normal"/>
    <w:uiPriority w:val="99"/>
    <w:rsid w:val="00F071E9"/>
    <w:pPr>
      <w:tabs>
        <w:tab w:val="bar" w:pos="9360"/>
      </w:tabs>
      <w:overflowPunct w:val="0"/>
      <w:autoSpaceDE w:val="0"/>
      <w:autoSpaceDN w:val="0"/>
      <w:adjustRightInd w:val="0"/>
      <w:spacing w:before="120" w:after="120"/>
      <w:textAlignment w:val="baseline"/>
    </w:pPr>
    <w:rPr>
      <w:szCs w:val="20"/>
    </w:rPr>
  </w:style>
  <w:style w:type="paragraph" w:customStyle="1" w:styleId="li">
    <w:name w:val="li"/>
    <w:basedOn w:val="Normal"/>
    <w:uiPriority w:val="99"/>
    <w:rsid w:val="00F071E9"/>
    <w:pPr>
      <w:tabs>
        <w:tab w:val="left" w:pos="1080"/>
      </w:tabs>
      <w:overflowPunct w:val="0"/>
      <w:autoSpaceDE w:val="0"/>
      <w:autoSpaceDN w:val="0"/>
      <w:adjustRightInd w:val="0"/>
      <w:spacing w:before="120" w:after="120"/>
      <w:ind w:left="1080" w:hanging="360"/>
      <w:textAlignment w:val="baseline"/>
    </w:pPr>
    <w:rPr>
      <w:szCs w:val="20"/>
    </w:rPr>
  </w:style>
  <w:style w:type="paragraph" w:customStyle="1" w:styleId="li2">
    <w:name w:val="li2"/>
    <w:basedOn w:val="Normal"/>
    <w:uiPriority w:val="99"/>
    <w:rsid w:val="00F071E9"/>
    <w:pPr>
      <w:tabs>
        <w:tab w:val="left" w:pos="1800"/>
      </w:tabs>
      <w:overflowPunct w:val="0"/>
      <w:autoSpaceDE w:val="0"/>
      <w:autoSpaceDN w:val="0"/>
      <w:adjustRightInd w:val="0"/>
      <w:spacing w:before="120" w:after="120"/>
      <w:ind w:left="1800" w:hanging="360"/>
      <w:textAlignment w:val="baseline"/>
    </w:pPr>
    <w:rPr>
      <w:szCs w:val="20"/>
    </w:rPr>
  </w:style>
  <w:style w:type="paragraph" w:customStyle="1" w:styleId="li2c">
    <w:name w:val="li2c"/>
    <w:basedOn w:val="li2"/>
    <w:uiPriority w:val="99"/>
    <w:rsid w:val="00F071E9"/>
    <w:pPr>
      <w:tabs>
        <w:tab w:val="bar" w:pos="9360"/>
      </w:tabs>
    </w:pPr>
  </w:style>
  <w:style w:type="paragraph" w:customStyle="1" w:styleId="lic">
    <w:name w:val="lic"/>
    <w:basedOn w:val="li"/>
    <w:uiPriority w:val="99"/>
    <w:rsid w:val="00F071E9"/>
    <w:pPr>
      <w:tabs>
        <w:tab w:val="bar" w:pos="9360"/>
      </w:tabs>
    </w:pPr>
  </w:style>
  <w:style w:type="paragraph" w:customStyle="1" w:styleId="Section">
    <w:name w:val="Section"/>
    <w:basedOn w:val="Normal"/>
    <w:next w:val="Normal"/>
    <w:uiPriority w:val="99"/>
    <w:rsid w:val="00F071E9"/>
    <w:pPr>
      <w:overflowPunct w:val="0"/>
      <w:autoSpaceDE w:val="0"/>
      <w:autoSpaceDN w:val="0"/>
      <w:adjustRightInd w:val="0"/>
      <w:spacing w:before="120" w:after="120"/>
      <w:textAlignment w:val="baseline"/>
    </w:pPr>
    <w:rPr>
      <w:i/>
      <w:szCs w:val="20"/>
    </w:rPr>
  </w:style>
  <w:style w:type="paragraph" w:styleId="TOC4">
    <w:name w:val="toc 4"/>
    <w:basedOn w:val="Normal"/>
    <w:next w:val="Normal"/>
    <w:uiPriority w:val="99"/>
    <w:rsid w:val="00F071E9"/>
    <w:pPr>
      <w:overflowPunct w:val="0"/>
      <w:autoSpaceDE w:val="0"/>
      <w:autoSpaceDN w:val="0"/>
      <w:adjustRightInd w:val="0"/>
      <w:ind w:left="720"/>
      <w:textAlignment w:val="baseline"/>
    </w:pPr>
    <w:rPr>
      <w:rFonts w:ascii="Calibri" w:hAnsi="Calibri"/>
      <w:sz w:val="18"/>
      <w:szCs w:val="18"/>
    </w:rPr>
  </w:style>
  <w:style w:type="paragraph" w:styleId="TOC5">
    <w:name w:val="toc 5"/>
    <w:basedOn w:val="Normal"/>
    <w:next w:val="Normal"/>
    <w:uiPriority w:val="99"/>
    <w:rsid w:val="00F071E9"/>
    <w:pPr>
      <w:overflowPunct w:val="0"/>
      <w:autoSpaceDE w:val="0"/>
      <w:autoSpaceDN w:val="0"/>
      <w:adjustRightInd w:val="0"/>
      <w:ind w:left="960"/>
      <w:textAlignment w:val="baseline"/>
    </w:pPr>
    <w:rPr>
      <w:rFonts w:ascii="Calibri" w:hAnsi="Calibri"/>
      <w:sz w:val="18"/>
      <w:szCs w:val="18"/>
    </w:rPr>
  </w:style>
  <w:style w:type="paragraph" w:styleId="TOC6">
    <w:name w:val="toc 6"/>
    <w:basedOn w:val="Normal"/>
    <w:next w:val="Normal"/>
    <w:uiPriority w:val="99"/>
    <w:rsid w:val="00F071E9"/>
    <w:pPr>
      <w:overflowPunct w:val="0"/>
      <w:autoSpaceDE w:val="0"/>
      <w:autoSpaceDN w:val="0"/>
      <w:adjustRightInd w:val="0"/>
      <w:ind w:left="1200"/>
      <w:textAlignment w:val="baseline"/>
    </w:pPr>
    <w:rPr>
      <w:rFonts w:ascii="Calibri" w:hAnsi="Calibri"/>
      <w:sz w:val="18"/>
      <w:szCs w:val="18"/>
    </w:rPr>
  </w:style>
  <w:style w:type="paragraph" w:styleId="TOC7">
    <w:name w:val="toc 7"/>
    <w:basedOn w:val="Normal"/>
    <w:next w:val="Normal"/>
    <w:uiPriority w:val="99"/>
    <w:rsid w:val="00F071E9"/>
    <w:pPr>
      <w:overflowPunct w:val="0"/>
      <w:autoSpaceDE w:val="0"/>
      <w:autoSpaceDN w:val="0"/>
      <w:adjustRightInd w:val="0"/>
      <w:ind w:left="1440"/>
      <w:textAlignment w:val="baseline"/>
    </w:pPr>
    <w:rPr>
      <w:rFonts w:ascii="Calibri" w:hAnsi="Calibri"/>
      <w:sz w:val="18"/>
      <w:szCs w:val="18"/>
    </w:rPr>
  </w:style>
  <w:style w:type="paragraph" w:styleId="TOC8">
    <w:name w:val="toc 8"/>
    <w:basedOn w:val="Normal"/>
    <w:next w:val="Normal"/>
    <w:uiPriority w:val="99"/>
    <w:rsid w:val="00F071E9"/>
    <w:pPr>
      <w:overflowPunct w:val="0"/>
      <w:autoSpaceDE w:val="0"/>
      <w:autoSpaceDN w:val="0"/>
      <w:adjustRightInd w:val="0"/>
      <w:ind w:left="1680"/>
      <w:textAlignment w:val="baseline"/>
    </w:pPr>
    <w:rPr>
      <w:rFonts w:ascii="Calibri" w:hAnsi="Calibri"/>
      <w:sz w:val="18"/>
      <w:szCs w:val="18"/>
    </w:rPr>
  </w:style>
  <w:style w:type="paragraph" w:styleId="TOC9">
    <w:name w:val="toc 9"/>
    <w:basedOn w:val="Normal"/>
    <w:next w:val="Normal"/>
    <w:uiPriority w:val="99"/>
    <w:rsid w:val="00F071E9"/>
    <w:pPr>
      <w:overflowPunct w:val="0"/>
      <w:autoSpaceDE w:val="0"/>
      <w:autoSpaceDN w:val="0"/>
      <w:adjustRightInd w:val="0"/>
      <w:ind w:left="1920"/>
      <w:textAlignment w:val="baseline"/>
    </w:pPr>
    <w:rPr>
      <w:rFonts w:ascii="Calibri" w:hAnsi="Calibri"/>
      <w:sz w:val="18"/>
      <w:szCs w:val="18"/>
    </w:rPr>
  </w:style>
  <w:style w:type="paragraph" w:styleId="Caption">
    <w:name w:val="caption"/>
    <w:basedOn w:val="Normal"/>
    <w:next w:val="Normal"/>
    <w:uiPriority w:val="99"/>
    <w:qFormat/>
    <w:rsid w:val="006105D4"/>
    <w:pPr>
      <w:overflowPunct w:val="0"/>
      <w:autoSpaceDE w:val="0"/>
      <w:autoSpaceDN w:val="0"/>
      <w:adjustRightInd w:val="0"/>
      <w:spacing w:before="120" w:after="60"/>
      <w:textAlignment w:val="baseline"/>
    </w:pPr>
    <w:rPr>
      <w:b/>
      <w:sz w:val="22"/>
      <w:szCs w:val="20"/>
    </w:rPr>
  </w:style>
  <w:style w:type="paragraph" w:styleId="DocumentMap">
    <w:name w:val="Document Map"/>
    <w:basedOn w:val="Normal"/>
    <w:link w:val="DocumentMapChar"/>
    <w:uiPriority w:val="99"/>
    <w:rsid w:val="00F071E9"/>
    <w:pPr>
      <w:shd w:val="clear" w:color="auto" w:fill="000080"/>
      <w:overflowPunct w:val="0"/>
      <w:autoSpaceDE w:val="0"/>
      <w:autoSpaceDN w:val="0"/>
      <w:adjustRightInd w:val="0"/>
      <w:spacing w:before="120" w:after="120"/>
      <w:textAlignment w:val="baseline"/>
    </w:pPr>
    <w:rPr>
      <w:rFonts w:ascii="Tahoma" w:hAnsi="Tahoma"/>
      <w:szCs w:val="20"/>
    </w:rPr>
  </w:style>
  <w:style w:type="character" w:customStyle="1" w:styleId="DocumentMapChar">
    <w:name w:val="Document Map Char"/>
    <w:basedOn w:val="DefaultParagraphFont"/>
    <w:link w:val="DocumentMap"/>
    <w:uiPriority w:val="99"/>
    <w:locked/>
    <w:rsid w:val="00F071E9"/>
    <w:rPr>
      <w:rFonts w:ascii="Tahoma" w:hAnsi="Tahoma" w:cs="Times New Roman"/>
      <w:sz w:val="24"/>
      <w:shd w:val="clear" w:color="auto" w:fill="000080"/>
    </w:rPr>
  </w:style>
  <w:style w:type="paragraph" w:customStyle="1" w:styleId="TableEntry">
    <w:name w:val="TableEntry"/>
    <w:uiPriority w:val="99"/>
    <w:rsid w:val="00F071E9"/>
    <w:pPr>
      <w:tabs>
        <w:tab w:val="left" w:pos="2304"/>
        <w:tab w:val="left" w:pos="4751"/>
        <w:tab w:val="left" w:pos="5616"/>
        <w:tab w:val="left" w:pos="6480"/>
      </w:tabs>
      <w:overflowPunct w:val="0"/>
      <w:autoSpaceDE w:val="0"/>
      <w:autoSpaceDN w:val="0"/>
      <w:adjustRightInd w:val="0"/>
      <w:spacing w:line="280" w:lineRule="exact"/>
      <w:textAlignment w:val="baseline"/>
    </w:pPr>
    <w:rPr>
      <w:color w:val="000000"/>
      <w:sz w:val="20"/>
      <w:szCs w:val="20"/>
    </w:rPr>
  </w:style>
  <w:style w:type="paragraph" w:customStyle="1" w:styleId="ParaBody">
    <w:name w:val="ParaBody"/>
    <w:basedOn w:val="Normal"/>
    <w:uiPriority w:val="99"/>
    <w:rsid w:val="00F071E9"/>
    <w:pPr>
      <w:overflowPunct w:val="0"/>
      <w:autoSpaceDE w:val="0"/>
      <w:autoSpaceDN w:val="0"/>
      <w:adjustRightInd w:val="0"/>
      <w:spacing w:before="100"/>
      <w:textAlignment w:val="baseline"/>
    </w:pPr>
    <w:rPr>
      <w:szCs w:val="20"/>
    </w:rPr>
  </w:style>
  <w:style w:type="paragraph" w:customStyle="1" w:styleId="Body">
    <w:name w:val="Body"/>
    <w:uiPriority w:val="99"/>
    <w:rsid w:val="00F071E9"/>
    <w:pPr>
      <w:widowControl w:val="0"/>
      <w:overflowPunct w:val="0"/>
      <w:autoSpaceDE w:val="0"/>
      <w:autoSpaceDN w:val="0"/>
      <w:adjustRightInd w:val="0"/>
      <w:spacing w:line="280" w:lineRule="exact"/>
      <w:textAlignment w:val="baseline"/>
    </w:pPr>
    <w:rPr>
      <w:rFonts w:ascii="Tms Rmn" w:hAnsi="Tms Rmn"/>
      <w:color w:val="000000"/>
      <w:sz w:val="24"/>
      <w:szCs w:val="20"/>
    </w:rPr>
  </w:style>
  <w:style w:type="paragraph" w:customStyle="1" w:styleId="TableTitle0">
    <w:name w:val="TableTitle"/>
    <w:uiPriority w:val="99"/>
    <w:rsid w:val="00F071E9"/>
    <w:pPr>
      <w:widowControl w:val="0"/>
      <w:overflowPunct w:val="0"/>
      <w:autoSpaceDE w:val="0"/>
      <w:autoSpaceDN w:val="0"/>
      <w:adjustRightInd w:val="0"/>
      <w:spacing w:line="240" w:lineRule="atLeast"/>
      <w:jc w:val="center"/>
      <w:textAlignment w:val="baseline"/>
    </w:pPr>
    <w:rPr>
      <w:b/>
      <w:color w:val="000000"/>
      <w:sz w:val="24"/>
      <w:szCs w:val="20"/>
    </w:rPr>
  </w:style>
  <w:style w:type="paragraph" w:customStyle="1" w:styleId="TableHeader">
    <w:name w:val="TableHeader"/>
    <w:basedOn w:val="TableTitle0"/>
    <w:uiPriority w:val="99"/>
    <w:rsid w:val="00F071E9"/>
    <w:pPr>
      <w:spacing w:line="280" w:lineRule="atLeast"/>
    </w:pPr>
    <w:rPr>
      <w:color w:val="auto"/>
      <w:sz w:val="20"/>
    </w:rPr>
  </w:style>
  <w:style w:type="paragraph" w:customStyle="1" w:styleId="CellBody">
    <w:name w:val="CellBody"/>
    <w:uiPriority w:val="99"/>
    <w:rsid w:val="00F071E9"/>
    <w:pPr>
      <w:widowControl w:val="0"/>
      <w:overflowPunct w:val="0"/>
      <w:autoSpaceDE w:val="0"/>
      <w:autoSpaceDN w:val="0"/>
      <w:adjustRightInd w:val="0"/>
      <w:spacing w:line="240" w:lineRule="atLeast"/>
      <w:textAlignment w:val="baseline"/>
    </w:pPr>
    <w:rPr>
      <w:szCs w:val="20"/>
    </w:rPr>
  </w:style>
  <w:style w:type="paragraph" w:styleId="BodyTextIndent">
    <w:name w:val="Body Text Indent"/>
    <w:basedOn w:val="Normal"/>
    <w:link w:val="BodyTextIndentChar"/>
    <w:uiPriority w:val="99"/>
    <w:rsid w:val="00F071E9"/>
    <w:pPr>
      <w:overflowPunct w:val="0"/>
      <w:autoSpaceDE w:val="0"/>
      <w:autoSpaceDN w:val="0"/>
      <w:adjustRightInd w:val="0"/>
      <w:spacing w:before="120"/>
      <w:ind w:left="900" w:hanging="900"/>
      <w:jc w:val="both"/>
      <w:textAlignment w:val="baseline"/>
    </w:pPr>
    <w:rPr>
      <w:szCs w:val="20"/>
    </w:rPr>
  </w:style>
  <w:style w:type="character" w:customStyle="1" w:styleId="BodyTextIndentChar">
    <w:name w:val="Body Text Indent Char"/>
    <w:basedOn w:val="DefaultParagraphFont"/>
    <w:link w:val="BodyTextIndent"/>
    <w:uiPriority w:val="99"/>
    <w:locked/>
    <w:rsid w:val="00F071E9"/>
    <w:rPr>
      <w:rFonts w:cs="Times New Roman"/>
      <w:sz w:val="24"/>
    </w:rPr>
  </w:style>
  <w:style w:type="paragraph" w:styleId="BodyTextIndent2">
    <w:name w:val="Body Text Indent 2"/>
    <w:basedOn w:val="Normal"/>
    <w:link w:val="BodyTextIndent2Char"/>
    <w:uiPriority w:val="99"/>
    <w:rsid w:val="00F071E9"/>
    <w:pPr>
      <w:overflowPunct w:val="0"/>
      <w:autoSpaceDE w:val="0"/>
      <w:autoSpaceDN w:val="0"/>
      <w:adjustRightInd w:val="0"/>
      <w:ind w:left="907"/>
      <w:jc w:val="both"/>
      <w:textAlignment w:val="baseline"/>
    </w:pPr>
    <w:rPr>
      <w:szCs w:val="20"/>
    </w:rPr>
  </w:style>
  <w:style w:type="character" w:customStyle="1" w:styleId="BodyTextIndent2Char">
    <w:name w:val="Body Text Indent 2 Char"/>
    <w:basedOn w:val="DefaultParagraphFont"/>
    <w:link w:val="BodyTextIndent2"/>
    <w:uiPriority w:val="99"/>
    <w:locked/>
    <w:rsid w:val="00F071E9"/>
    <w:rPr>
      <w:rFonts w:cs="Times New Roman"/>
      <w:sz w:val="24"/>
    </w:rPr>
  </w:style>
  <w:style w:type="paragraph" w:customStyle="1" w:styleId="Figure">
    <w:name w:val="Figure"/>
    <w:basedOn w:val="Caption"/>
    <w:uiPriority w:val="99"/>
    <w:rsid w:val="00F071E9"/>
    <w:pPr>
      <w:ind w:left="360" w:hanging="360"/>
      <w:jc w:val="center"/>
    </w:pPr>
    <w:rPr>
      <w:b w:val="0"/>
    </w:rPr>
  </w:style>
  <w:style w:type="paragraph" w:customStyle="1" w:styleId="StyleJustifiedAfter0pt">
    <w:name w:val="Style Justified After:  0 pt"/>
    <w:basedOn w:val="Normal"/>
    <w:uiPriority w:val="99"/>
    <w:rsid w:val="00F071E9"/>
    <w:pPr>
      <w:overflowPunct w:val="0"/>
      <w:autoSpaceDE w:val="0"/>
      <w:autoSpaceDN w:val="0"/>
      <w:adjustRightInd w:val="0"/>
      <w:spacing w:before="120"/>
      <w:ind w:left="864" w:hanging="864"/>
      <w:jc w:val="both"/>
      <w:textAlignment w:val="baseline"/>
    </w:pPr>
    <w:rPr>
      <w:szCs w:val="20"/>
    </w:rPr>
  </w:style>
  <w:style w:type="paragraph" w:customStyle="1" w:styleId="StyleAppendiixHeading1Left">
    <w:name w:val="Style Appendiix Heading 1 + Left"/>
    <w:next w:val="Normal"/>
    <w:uiPriority w:val="99"/>
    <w:rsid w:val="00F071E9"/>
    <w:pPr>
      <w:numPr>
        <w:numId w:val="9"/>
      </w:numPr>
    </w:pPr>
    <w:rPr>
      <w:b/>
      <w:bCs/>
      <w:sz w:val="28"/>
      <w:szCs w:val="20"/>
    </w:rPr>
  </w:style>
  <w:style w:type="paragraph" w:customStyle="1" w:styleId="Default">
    <w:name w:val="Default"/>
    <w:link w:val="DefaultChar"/>
    <w:uiPriority w:val="99"/>
    <w:rsid w:val="00F071E9"/>
    <w:pPr>
      <w:widowControl w:val="0"/>
      <w:autoSpaceDE w:val="0"/>
      <w:autoSpaceDN w:val="0"/>
      <w:adjustRightInd w:val="0"/>
    </w:pPr>
    <w:rPr>
      <w:rFonts w:ascii="TT E 26 B 000 8t 00" w:hAnsi="TT E 26 B 000 8t 00"/>
      <w:color w:val="000000"/>
    </w:rPr>
  </w:style>
  <w:style w:type="character" w:customStyle="1" w:styleId="DefaultChar">
    <w:name w:val="Default Char"/>
    <w:link w:val="Default"/>
    <w:uiPriority w:val="99"/>
    <w:locked/>
    <w:rsid w:val="00F071E9"/>
    <w:rPr>
      <w:rFonts w:ascii="TT E 26 B 000 8t 00" w:hAnsi="TT E 26 B 000 8t 00"/>
      <w:color w:val="000000"/>
      <w:sz w:val="22"/>
    </w:rPr>
  </w:style>
  <w:style w:type="paragraph" w:customStyle="1" w:styleId="Indent1">
    <w:name w:val="Indent 1"/>
    <w:basedOn w:val="BodyTextIndent2"/>
    <w:uiPriority w:val="99"/>
    <w:rsid w:val="00F071E9"/>
    <w:pPr>
      <w:spacing w:before="120"/>
    </w:pPr>
  </w:style>
  <w:style w:type="paragraph" w:styleId="ListParagraph">
    <w:name w:val="List Paragraph"/>
    <w:basedOn w:val="Normal"/>
    <w:uiPriority w:val="99"/>
    <w:qFormat/>
    <w:rsid w:val="00F071E9"/>
    <w:pPr>
      <w:ind w:left="720"/>
      <w:contextualSpacing/>
    </w:pPr>
  </w:style>
  <w:style w:type="paragraph" w:styleId="NormalWeb">
    <w:name w:val="Normal (Web)"/>
    <w:basedOn w:val="Normal"/>
    <w:uiPriority w:val="99"/>
    <w:semiHidden/>
    <w:rsid w:val="00A3619D"/>
    <w:pPr>
      <w:spacing w:before="100" w:beforeAutospacing="1" w:after="100" w:afterAutospacing="1"/>
    </w:pPr>
  </w:style>
  <w:style w:type="paragraph" w:styleId="Revision">
    <w:name w:val="Revision"/>
    <w:hidden/>
    <w:uiPriority w:val="99"/>
    <w:semiHidden/>
    <w:rsid w:val="003E74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411401">
      <w:marLeft w:val="0"/>
      <w:marRight w:val="0"/>
      <w:marTop w:val="0"/>
      <w:marBottom w:val="0"/>
      <w:divBdr>
        <w:top w:val="none" w:sz="0" w:space="0" w:color="auto"/>
        <w:left w:val="none" w:sz="0" w:space="0" w:color="auto"/>
        <w:bottom w:val="none" w:sz="0" w:space="0" w:color="auto"/>
        <w:right w:val="none" w:sz="0" w:space="0" w:color="auto"/>
      </w:divBdr>
      <w:divsChild>
        <w:div w:id="2141411429">
          <w:marLeft w:val="0"/>
          <w:marRight w:val="0"/>
          <w:marTop w:val="0"/>
          <w:marBottom w:val="0"/>
          <w:divBdr>
            <w:top w:val="none" w:sz="0" w:space="0" w:color="auto"/>
            <w:left w:val="none" w:sz="0" w:space="0" w:color="auto"/>
            <w:bottom w:val="none" w:sz="0" w:space="0" w:color="auto"/>
            <w:right w:val="none" w:sz="0" w:space="0" w:color="auto"/>
          </w:divBdr>
          <w:divsChild>
            <w:div w:id="2141411398">
              <w:marLeft w:val="0"/>
              <w:marRight w:val="0"/>
              <w:marTop w:val="0"/>
              <w:marBottom w:val="0"/>
              <w:divBdr>
                <w:top w:val="none" w:sz="0" w:space="0" w:color="auto"/>
                <w:left w:val="none" w:sz="0" w:space="0" w:color="auto"/>
                <w:bottom w:val="none" w:sz="0" w:space="0" w:color="auto"/>
                <w:right w:val="none" w:sz="0" w:space="0" w:color="auto"/>
              </w:divBdr>
              <w:divsChild>
                <w:div w:id="2141411419">
                  <w:marLeft w:val="0"/>
                  <w:marRight w:val="0"/>
                  <w:marTop w:val="0"/>
                  <w:marBottom w:val="0"/>
                  <w:divBdr>
                    <w:top w:val="none" w:sz="0" w:space="0" w:color="auto"/>
                    <w:left w:val="none" w:sz="0" w:space="0" w:color="auto"/>
                    <w:bottom w:val="none" w:sz="0" w:space="0" w:color="auto"/>
                    <w:right w:val="none" w:sz="0" w:space="0" w:color="auto"/>
                  </w:divBdr>
                  <w:divsChild>
                    <w:div w:id="2141411422">
                      <w:marLeft w:val="0"/>
                      <w:marRight w:val="0"/>
                      <w:marTop w:val="0"/>
                      <w:marBottom w:val="0"/>
                      <w:divBdr>
                        <w:top w:val="none" w:sz="0" w:space="0" w:color="auto"/>
                        <w:left w:val="none" w:sz="0" w:space="0" w:color="auto"/>
                        <w:bottom w:val="none" w:sz="0" w:space="0" w:color="auto"/>
                        <w:right w:val="single" w:sz="6" w:space="8" w:color="DDDDDD"/>
                      </w:divBdr>
                      <w:divsChild>
                        <w:div w:id="21414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411402">
      <w:marLeft w:val="0"/>
      <w:marRight w:val="0"/>
      <w:marTop w:val="0"/>
      <w:marBottom w:val="0"/>
      <w:divBdr>
        <w:top w:val="none" w:sz="0" w:space="0" w:color="auto"/>
        <w:left w:val="none" w:sz="0" w:space="0" w:color="auto"/>
        <w:bottom w:val="none" w:sz="0" w:space="0" w:color="auto"/>
        <w:right w:val="none" w:sz="0" w:space="0" w:color="auto"/>
      </w:divBdr>
    </w:div>
    <w:div w:id="2141411403">
      <w:marLeft w:val="0"/>
      <w:marRight w:val="0"/>
      <w:marTop w:val="0"/>
      <w:marBottom w:val="0"/>
      <w:divBdr>
        <w:top w:val="none" w:sz="0" w:space="0" w:color="auto"/>
        <w:left w:val="none" w:sz="0" w:space="0" w:color="auto"/>
        <w:bottom w:val="none" w:sz="0" w:space="0" w:color="auto"/>
        <w:right w:val="none" w:sz="0" w:space="0" w:color="auto"/>
      </w:divBdr>
    </w:div>
    <w:div w:id="2141411404">
      <w:marLeft w:val="0"/>
      <w:marRight w:val="0"/>
      <w:marTop w:val="0"/>
      <w:marBottom w:val="0"/>
      <w:divBdr>
        <w:top w:val="none" w:sz="0" w:space="0" w:color="auto"/>
        <w:left w:val="none" w:sz="0" w:space="0" w:color="auto"/>
        <w:bottom w:val="none" w:sz="0" w:space="0" w:color="auto"/>
        <w:right w:val="none" w:sz="0" w:space="0" w:color="auto"/>
      </w:divBdr>
    </w:div>
    <w:div w:id="2141411405">
      <w:marLeft w:val="0"/>
      <w:marRight w:val="0"/>
      <w:marTop w:val="0"/>
      <w:marBottom w:val="0"/>
      <w:divBdr>
        <w:top w:val="none" w:sz="0" w:space="0" w:color="auto"/>
        <w:left w:val="none" w:sz="0" w:space="0" w:color="auto"/>
        <w:bottom w:val="none" w:sz="0" w:space="0" w:color="auto"/>
        <w:right w:val="none" w:sz="0" w:space="0" w:color="auto"/>
      </w:divBdr>
    </w:div>
    <w:div w:id="2141411406">
      <w:marLeft w:val="0"/>
      <w:marRight w:val="0"/>
      <w:marTop w:val="0"/>
      <w:marBottom w:val="0"/>
      <w:divBdr>
        <w:top w:val="none" w:sz="0" w:space="0" w:color="auto"/>
        <w:left w:val="none" w:sz="0" w:space="0" w:color="auto"/>
        <w:bottom w:val="none" w:sz="0" w:space="0" w:color="auto"/>
        <w:right w:val="none" w:sz="0" w:space="0" w:color="auto"/>
      </w:divBdr>
    </w:div>
    <w:div w:id="2141411407">
      <w:marLeft w:val="0"/>
      <w:marRight w:val="0"/>
      <w:marTop w:val="0"/>
      <w:marBottom w:val="0"/>
      <w:divBdr>
        <w:top w:val="none" w:sz="0" w:space="0" w:color="auto"/>
        <w:left w:val="none" w:sz="0" w:space="0" w:color="auto"/>
        <w:bottom w:val="none" w:sz="0" w:space="0" w:color="auto"/>
        <w:right w:val="none" w:sz="0" w:space="0" w:color="auto"/>
      </w:divBdr>
    </w:div>
    <w:div w:id="2141411408">
      <w:marLeft w:val="0"/>
      <w:marRight w:val="0"/>
      <w:marTop w:val="0"/>
      <w:marBottom w:val="0"/>
      <w:divBdr>
        <w:top w:val="none" w:sz="0" w:space="0" w:color="auto"/>
        <w:left w:val="none" w:sz="0" w:space="0" w:color="auto"/>
        <w:bottom w:val="none" w:sz="0" w:space="0" w:color="auto"/>
        <w:right w:val="none" w:sz="0" w:space="0" w:color="auto"/>
      </w:divBdr>
    </w:div>
    <w:div w:id="2141411409">
      <w:marLeft w:val="0"/>
      <w:marRight w:val="0"/>
      <w:marTop w:val="0"/>
      <w:marBottom w:val="0"/>
      <w:divBdr>
        <w:top w:val="none" w:sz="0" w:space="0" w:color="auto"/>
        <w:left w:val="none" w:sz="0" w:space="0" w:color="auto"/>
        <w:bottom w:val="none" w:sz="0" w:space="0" w:color="auto"/>
        <w:right w:val="none" w:sz="0" w:space="0" w:color="auto"/>
      </w:divBdr>
    </w:div>
    <w:div w:id="2141411410">
      <w:marLeft w:val="0"/>
      <w:marRight w:val="0"/>
      <w:marTop w:val="0"/>
      <w:marBottom w:val="0"/>
      <w:divBdr>
        <w:top w:val="none" w:sz="0" w:space="0" w:color="auto"/>
        <w:left w:val="none" w:sz="0" w:space="0" w:color="auto"/>
        <w:bottom w:val="none" w:sz="0" w:space="0" w:color="auto"/>
        <w:right w:val="none" w:sz="0" w:space="0" w:color="auto"/>
      </w:divBdr>
    </w:div>
    <w:div w:id="2141411411">
      <w:marLeft w:val="0"/>
      <w:marRight w:val="0"/>
      <w:marTop w:val="0"/>
      <w:marBottom w:val="0"/>
      <w:divBdr>
        <w:top w:val="none" w:sz="0" w:space="0" w:color="auto"/>
        <w:left w:val="none" w:sz="0" w:space="0" w:color="auto"/>
        <w:bottom w:val="none" w:sz="0" w:space="0" w:color="auto"/>
        <w:right w:val="none" w:sz="0" w:space="0" w:color="auto"/>
      </w:divBdr>
    </w:div>
    <w:div w:id="2141411412">
      <w:marLeft w:val="0"/>
      <w:marRight w:val="0"/>
      <w:marTop w:val="0"/>
      <w:marBottom w:val="0"/>
      <w:divBdr>
        <w:top w:val="none" w:sz="0" w:space="0" w:color="auto"/>
        <w:left w:val="none" w:sz="0" w:space="0" w:color="auto"/>
        <w:bottom w:val="none" w:sz="0" w:space="0" w:color="auto"/>
        <w:right w:val="none" w:sz="0" w:space="0" w:color="auto"/>
      </w:divBdr>
      <w:divsChild>
        <w:div w:id="2141411414">
          <w:marLeft w:val="0"/>
          <w:marRight w:val="0"/>
          <w:marTop w:val="0"/>
          <w:marBottom w:val="0"/>
          <w:divBdr>
            <w:top w:val="none" w:sz="0" w:space="0" w:color="auto"/>
            <w:left w:val="none" w:sz="0" w:space="0" w:color="auto"/>
            <w:bottom w:val="none" w:sz="0" w:space="0" w:color="auto"/>
            <w:right w:val="none" w:sz="0" w:space="0" w:color="auto"/>
          </w:divBdr>
          <w:divsChild>
            <w:div w:id="2141411426">
              <w:marLeft w:val="0"/>
              <w:marRight w:val="0"/>
              <w:marTop w:val="0"/>
              <w:marBottom w:val="0"/>
              <w:divBdr>
                <w:top w:val="none" w:sz="0" w:space="0" w:color="auto"/>
                <w:left w:val="none" w:sz="0" w:space="0" w:color="auto"/>
                <w:bottom w:val="none" w:sz="0" w:space="0" w:color="auto"/>
                <w:right w:val="none" w:sz="0" w:space="0" w:color="auto"/>
              </w:divBdr>
              <w:divsChild>
                <w:div w:id="2141411423">
                  <w:marLeft w:val="0"/>
                  <w:marRight w:val="0"/>
                  <w:marTop w:val="0"/>
                  <w:marBottom w:val="0"/>
                  <w:divBdr>
                    <w:top w:val="none" w:sz="0" w:space="0" w:color="auto"/>
                    <w:left w:val="none" w:sz="0" w:space="0" w:color="auto"/>
                    <w:bottom w:val="none" w:sz="0" w:space="0" w:color="auto"/>
                    <w:right w:val="none" w:sz="0" w:space="0" w:color="auto"/>
                  </w:divBdr>
                  <w:divsChild>
                    <w:div w:id="2141411421">
                      <w:marLeft w:val="0"/>
                      <w:marRight w:val="0"/>
                      <w:marTop w:val="0"/>
                      <w:marBottom w:val="0"/>
                      <w:divBdr>
                        <w:top w:val="none" w:sz="0" w:space="0" w:color="auto"/>
                        <w:left w:val="none" w:sz="0" w:space="0" w:color="auto"/>
                        <w:bottom w:val="none" w:sz="0" w:space="0" w:color="auto"/>
                        <w:right w:val="single" w:sz="6" w:space="8" w:color="DDDDDD"/>
                      </w:divBdr>
                      <w:divsChild>
                        <w:div w:id="21414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411413">
      <w:marLeft w:val="0"/>
      <w:marRight w:val="0"/>
      <w:marTop w:val="0"/>
      <w:marBottom w:val="0"/>
      <w:divBdr>
        <w:top w:val="none" w:sz="0" w:space="0" w:color="auto"/>
        <w:left w:val="none" w:sz="0" w:space="0" w:color="auto"/>
        <w:bottom w:val="none" w:sz="0" w:space="0" w:color="auto"/>
        <w:right w:val="none" w:sz="0" w:space="0" w:color="auto"/>
      </w:divBdr>
      <w:divsChild>
        <w:div w:id="2141411424">
          <w:marLeft w:val="0"/>
          <w:marRight w:val="0"/>
          <w:marTop w:val="0"/>
          <w:marBottom w:val="0"/>
          <w:divBdr>
            <w:top w:val="none" w:sz="0" w:space="0" w:color="auto"/>
            <w:left w:val="none" w:sz="0" w:space="0" w:color="auto"/>
            <w:bottom w:val="none" w:sz="0" w:space="0" w:color="auto"/>
            <w:right w:val="none" w:sz="0" w:space="0" w:color="auto"/>
          </w:divBdr>
          <w:divsChild>
            <w:div w:id="2141411427">
              <w:marLeft w:val="0"/>
              <w:marRight w:val="0"/>
              <w:marTop w:val="0"/>
              <w:marBottom w:val="0"/>
              <w:divBdr>
                <w:top w:val="none" w:sz="0" w:space="0" w:color="auto"/>
                <w:left w:val="none" w:sz="0" w:space="0" w:color="auto"/>
                <w:bottom w:val="none" w:sz="0" w:space="0" w:color="auto"/>
                <w:right w:val="none" w:sz="0" w:space="0" w:color="auto"/>
              </w:divBdr>
              <w:divsChild>
                <w:div w:id="2141411397">
                  <w:marLeft w:val="0"/>
                  <w:marRight w:val="0"/>
                  <w:marTop w:val="0"/>
                  <w:marBottom w:val="0"/>
                  <w:divBdr>
                    <w:top w:val="none" w:sz="0" w:space="0" w:color="auto"/>
                    <w:left w:val="none" w:sz="0" w:space="0" w:color="auto"/>
                    <w:bottom w:val="none" w:sz="0" w:space="0" w:color="auto"/>
                    <w:right w:val="none" w:sz="0" w:space="0" w:color="auto"/>
                  </w:divBdr>
                  <w:divsChild>
                    <w:div w:id="2141411415">
                      <w:marLeft w:val="0"/>
                      <w:marRight w:val="0"/>
                      <w:marTop w:val="0"/>
                      <w:marBottom w:val="0"/>
                      <w:divBdr>
                        <w:top w:val="none" w:sz="0" w:space="0" w:color="auto"/>
                        <w:left w:val="none" w:sz="0" w:space="0" w:color="auto"/>
                        <w:bottom w:val="none" w:sz="0" w:space="0" w:color="auto"/>
                        <w:right w:val="single" w:sz="6" w:space="8" w:color="DDDDDD"/>
                      </w:divBdr>
                      <w:divsChild>
                        <w:div w:id="21414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411418">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2141411420">
              <w:marLeft w:val="0"/>
              <w:marRight w:val="0"/>
              <w:marTop w:val="0"/>
              <w:marBottom w:val="0"/>
              <w:divBdr>
                <w:top w:val="none" w:sz="0" w:space="0" w:color="auto"/>
                <w:left w:val="none" w:sz="0" w:space="0" w:color="auto"/>
                <w:bottom w:val="none" w:sz="0" w:space="0" w:color="auto"/>
                <w:right w:val="none" w:sz="0" w:space="0" w:color="auto"/>
              </w:divBdr>
              <w:divsChild>
                <w:div w:id="2141411428">
                  <w:marLeft w:val="0"/>
                  <w:marRight w:val="0"/>
                  <w:marTop w:val="0"/>
                  <w:marBottom w:val="0"/>
                  <w:divBdr>
                    <w:top w:val="none" w:sz="0" w:space="0" w:color="auto"/>
                    <w:left w:val="none" w:sz="0" w:space="0" w:color="auto"/>
                    <w:bottom w:val="none" w:sz="0" w:space="0" w:color="auto"/>
                    <w:right w:val="none" w:sz="0" w:space="0" w:color="auto"/>
                  </w:divBdr>
                  <w:divsChild>
                    <w:div w:id="2141411417">
                      <w:marLeft w:val="0"/>
                      <w:marRight w:val="0"/>
                      <w:marTop w:val="0"/>
                      <w:marBottom w:val="0"/>
                      <w:divBdr>
                        <w:top w:val="none" w:sz="0" w:space="0" w:color="auto"/>
                        <w:left w:val="none" w:sz="0" w:space="0" w:color="auto"/>
                        <w:bottom w:val="none" w:sz="0" w:space="0" w:color="auto"/>
                        <w:right w:val="single" w:sz="6" w:space="8" w:color="DDDDDD"/>
                      </w:divBdr>
                      <w:divsChild>
                        <w:div w:id="21414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eader" Target="header12.xml"/><Relationship Id="rId10" Type="http://schemas.openxmlformats.org/officeDocument/2006/relationships/image" Target="media/image2.jpeg"/><Relationship Id="rId19" Type="http://schemas.openxmlformats.org/officeDocument/2006/relationships/footer" Target="footer3.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header" Target="header11.xml"/><Relationship Id="rId30" Type="http://schemas.openxmlformats.org/officeDocument/2006/relationships/header" Target="header13.xml"/></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66989-0AE0-4594-BDA5-8CF50AC85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12521</Words>
  <Characters>71375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Scope</vt:lpstr>
    </vt:vector>
  </TitlesOfParts>
  <Company>Raytheon Technical Services Company</Company>
  <LinksUpToDate>false</LinksUpToDate>
  <CharactersWithSpaces>83729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dc:title>
  <dc:creator>dlawson</dc:creator>
  <cp:lastModifiedBy>Richard Barnhill</cp:lastModifiedBy>
  <cp:revision>2</cp:revision>
  <cp:lastPrinted>2012-08-10T17:19:00Z</cp:lastPrinted>
  <dcterms:created xsi:type="dcterms:W3CDTF">2015-01-16T16:28:00Z</dcterms:created>
  <dcterms:modified xsi:type="dcterms:W3CDTF">2015-01-16T16:28:00Z</dcterms:modified>
</cp:coreProperties>
</file>